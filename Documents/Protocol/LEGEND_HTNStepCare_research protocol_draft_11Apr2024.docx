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51EA" w14:textId="77777777" w:rsidR="00261BCD" w:rsidRPr="00261BCD" w:rsidRDefault="00261BCD" w:rsidP="00AD4205">
      <w:pPr>
        <w:jc w:val="center"/>
        <w:rPr>
          <w:rFonts w:ascii="Microsoft Sans Serif" w:hAnsi="Microsoft Sans Serif" w:cs="Microsoft Sans Serif"/>
          <w:b/>
          <w:bCs/>
          <w:sz w:val="28"/>
          <w:szCs w:val="28"/>
        </w:rPr>
      </w:pPr>
    </w:p>
    <w:p w14:paraId="63957FE7" w14:textId="3EB4362E" w:rsidR="00214728" w:rsidRPr="00261BCD" w:rsidRDefault="00DE49CD" w:rsidP="00AD4205">
      <w:pPr>
        <w:jc w:val="center"/>
        <w:rPr>
          <w:rFonts w:ascii="Microsoft Sans Serif" w:hAnsi="Microsoft Sans Serif" w:cs="Microsoft Sans Serif"/>
          <w:b/>
          <w:bCs/>
          <w:sz w:val="36"/>
          <w:szCs w:val="36"/>
        </w:rPr>
      </w:pPr>
      <w:r w:rsidRPr="00261BCD">
        <w:rPr>
          <w:rFonts w:ascii="Microsoft Sans Serif" w:hAnsi="Microsoft Sans Serif" w:cs="Microsoft Sans Serif"/>
          <w:b/>
          <w:bCs/>
          <w:sz w:val="36"/>
          <w:szCs w:val="36"/>
        </w:rPr>
        <w:t>RESEARCH PROTOCOL</w:t>
      </w:r>
    </w:p>
    <w:p w14:paraId="4E4CDF31" w14:textId="77777777" w:rsidR="00261BCD" w:rsidRPr="00261BCD" w:rsidRDefault="00261BCD">
      <w:pPr>
        <w:rPr>
          <w:rFonts w:ascii="Microsoft Sans Serif" w:hAnsi="Microsoft Sans Serif" w:cs="Microsoft Sans Serif"/>
          <w:sz w:val="28"/>
          <w:szCs w:val="28"/>
        </w:rPr>
      </w:pPr>
    </w:p>
    <w:p w14:paraId="0DAAFEA6" w14:textId="77777777" w:rsidR="00261BCD" w:rsidRPr="00261BCD" w:rsidRDefault="00261BCD">
      <w:pPr>
        <w:rPr>
          <w:rFonts w:ascii="Microsoft Sans Serif" w:hAnsi="Microsoft Sans Serif" w:cs="Microsoft Sans Serif"/>
          <w:sz w:val="28"/>
          <w:szCs w:val="28"/>
        </w:rPr>
      </w:pPr>
    </w:p>
    <w:p w14:paraId="0773136F" w14:textId="77777777" w:rsidR="00261BCD" w:rsidRPr="00261BCD" w:rsidRDefault="00261BCD">
      <w:pPr>
        <w:rPr>
          <w:rFonts w:ascii="Microsoft Sans Serif" w:hAnsi="Microsoft Sans Serif" w:cs="Microsoft Sans Serif"/>
          <w:sz w:val="28"/>
          <w:szCs w:val="28"/>
        </w:rPr>
      </w:pPr>
    </w:p>
    <w:p w14:paraId="106D2B7C" w14:textId="39F5C68E" w:rsidR="00083716" w:rsidRPr="007B159E" w:rsidRDefault="00083716" w:rsidP="003D2492">
      <w:pPr>
        <w:jc w:val="center"/>
        <w:rPr>
          <w:rFonts w:ascii="Microsoft Sans Serif" w:hAnsi="Microsoft Sans Serif" w:cs="Microsoft Sans Serif"/>
          <w:b/>
          <w:bCs/>
          <w:sz w:val="40"/>
          <w:szCs w:val="40"/>
        </w:rPr>
      </w:pPr>
      <w:r w:rsidRPr="007B159E">
        <w:rPr>
          <w:rFonts w:ascii="Microsoft Sans Serif" w:hAnsi="Microsoft Sans Serif" w:cs="Microsoft Sans Serif"/>
          <w:b/>
          <w:bCs/>
          <w:sz w:val="40"/>
          <w:szCs w:val="40"/>
        </w:rPr>
        <w:t>Large-scale evidence generation and evaluation across a network of</w:t>
      </w:r>
      <w:r w:rsidR="009A1DD4" w:rsidRPr="007B159E">
        <w:rPr>
          <w:rFonts w:ascii="Microsoft Sans Serif" w:hAnsi="Microsoft Sans Serif" w:cs="Microsoft Sans Serif"/>
          <w:b/>
          <w:bCs/>
          <w:sz w:val="40"/>
          <w:szCs w:val="40"/>
        </w:rPr>
        <w:t xml:space="preserve"> </w:t>
      </w:r>
      <w:r w:rsidRPr="007B159E">
        <w:rPr>
          <w:rFonts w:ascii="Microsoft Sans Serif" w:hAnsi="Microsoft Sans Serif" w:cs="Microsoft Sans Serif"/>
          <w:b/>
          <w:bCs/>
          <w:sz w:val="40"/>
          <w:szCs w:val="40"/>
        </w:rPr>
        <w:t xml:space="preserve">databases </w:t>
      </w:r>
      <w:r w:rsidR="007B159E">
        <w:rPr>
          <w:rFonts w:ascii="Microsoft Sans Serif" w:hAnsi="Microsoft Sans Serif" w:cs="Microsoft Sans Serif"/>
          <w:b/>
          <w:bCs/>
          <w:sz w:val="40"/>
          <w:szCs w:val="40"/>
        </w:rPr>
        <w:br/>
      </w:r>
      <w:r w:rsidRPr="007B159E">
        <w:rPr>
          <w:rFonts w:ascii="Microsoft Sans Serif" w:hAnsi="Microsoft Sans Serif" w:cs="Microsoft Sans Serif"/>
          <w:b/>
          <w:bCs/>
          <w:sz w:val="40"/>
          <w:szCs w:val="40"/>
        </w:rPr>
        <w:t xml:space="preserve">for </w:t>
      </w:r>
      <w:r w:rsidR="00B65157" w:rsidRPr="007B159E">
        <w:rPr>
          <w:rFonts w:ascii="Microsoft Sans Serif" w:hAnsi="Microsoft Sans Serif" w:cs="Microsoft Sans Serif"/>
          <w:b/>
          <w:bCs/>
          <w:sz w:val="40"/>
          <w:szCs w:val="40"/>
        </w:rPr>
        <w:t xml:space="preserve">hypertension </w:t>
      </w:r>
      <w:r w:rsidR="001F2199" w:rsidRPr="007B159E">
        <w:rPr>
          <w:rFonts w:ascii="Microsoft Sans Serif" w:hAnsi="Microsoft Sans Serif" w:cs="Microsoft Sans Serif"/>
          <w:b/>
          <w:bCs/>
          <w:sz w:val="40"/>
          <w:szCs w:val="40"/>
        </w:rPr>
        <w:t>s</w:t>
      </w:r>
      <w:r w:rsidR="002D2F99" w:rsidRPr="007B159E">
        <w:rPr>
          <w:rFonts w:ascii="Microsoft Sans Serif" w:hAnsi="Microsoft Sans Serif" w:cs="Microsoft Sans Serif"/>
          <w:b/>
          <w:bCs/>
          <w:sz w:val="40"/>
          <w:szCs w:val="40"/>
        </w:rPr>
        <w:t>tepped-care treatment</w:t>
      </w:r>
      <w:r w:rsidR="00077151" w:rsidRPr="007B159E">
        <w:rPr>
          <w:rFonts w:ascii="Microsoft Sans Serif" w:hAnsi="Microsoft Sans Serif" w:cs="Microsoft Sans Serif"/>
          <w:b/>
          <w:bCs/>
          <w:sz w:val="40"/>
          <w:szCs w:val="40"/>
        </w:rPr>
        <w:t xml:space="preserve"> </w:t>
      </w:r>
      <w:r w:rsidR="00F14D43" w:rsidRPr="007B159E">
        <w:rPr>
          <w:rFonts w:ascii="Microsoft Sans Serif" w:hAnsi="Microsoft Sans Serif" w:cs="Microsoft Sans Serif"/>
          <w:b/>
          <w:bCs/>
          <w:sz w:val="40"/>
          <w:szCs w:val="40"/>
        </w:rPr>
        <w:br/>
      </w:r>
      <w:r w:rsidR="00077151" w:rsidRPr="007B159E">
        <w:rPr>
          <w:rFonts w:ascii="Microsoft Sans Serif" w:hAnsi="Microsoft Sans Serif" w:cs="Microsoft Sans Serif"/>
          <w:b/>
          <w:bCs/>
          <w:sz w:val="40"/>
          <w:szCs w:val="40"/>
        </w:rPr>
        <w:t>(</w:t>
      </w:r>
      <w:r w:rsidR="00077151" w:rsidRPr="007B159E">
        <w:rPr>
          <w:rFonts w:ascii="Microsoft Sans Serif" w:hAnsi="Microsoft Sans Serif" w:cs="Microsoft Sans Serif" w:hint="eastAsia"/>
          <w:b/>
          <w:bCs/>
          <w:sz w:val="40"/>
          <w:szCs w:val="40"/>
        </w:rPr>
        <w:t>L</w:t>
      </w:r>
      <w:r w:rsidR="00077151" w:rsidRPr="007B159E">
        <w:rPr>
          <w:rFonts w:ascii="Microsoft Sans Serif" w:hAnsi="Microsoft Sans Serif" w:cs="Microsoft Sans Serif"/>
          <w:b/>
          <w:bCs/>
          <w:sz w:val="40"/>
          <w:szCs w:val="40"/>
        </w:rPr>
        <w:t>EGEND-</w:t>
      </w:r>
      <w:commentRangeStart w:id="0"/>
      <w:commentRangeStart w:id="1"/>
      <w:proofErr w:type="spellStart"/>
      <w:r w:rsidR="00077151" w:rsidRPr="007B159E">
        <w:rPr>
          <w:rFonts w:ascii="Microsoft Sans Serif" w:hAnsi="Microsoft Sans Serif" w:cs="Microsoft Sans Serif"/>
          <w:b/>
          <w:bCs/>
          <w:sz w:val="40"/>
          <w:szCs w:val="40"/>
        </w:rPr>
        <w:t>H</w:t>
      </w:r>
      <w:r w:rsidR="003662AC" w:rsidRPr="007B159E">
        <w:rPr>
          <w:rFonts w:ascii="Microsoft Sans Serif" w:hAnsi="Microsoft Sans Serif" w:cs="Microsoft Sans Serif"/>
          <w:b/>
          <w:bCs/>
          <w:sz w:val="40"/>
          <w:szCs w:val="40"/>
        </w:rPr>
        <w:t>TN</w:t>
      </w:r>
      <w:r w:rsidR="00C22F3E" w:rsidRPr="007B159E">
        <w:rPr>
          <w:rFonts w:ascii="Microsoft Sans Serif" w:hAnsi="Microsoft Sans Serif" w:cs="Microsoft Sans Serif"/>
          <w:b/>
          <w:bCs/>
          <w:sz w:val="40"/>
          <w:szCs w:val="40"/>
        </w:rPr>
        <w:t>Step</w:t>
      </w:r>
      <w:r w:rsidR="002D2F99" w:rsidRPr="007B159E">
        <w:rPr>
          <w:rFonts w:ascii="Microsoft Sans Serif" w:hAnsi="Microsoft Sans Serif" w:cs="Microsoft Sans Serif"/>
          <w:b/>
          <w:bCs/>
          <w:sz w:val="40"/>
          <w:szCs w:val="40"/>
        </w:rPr>
        <w:t>C</w:t>
      </w:r>
      <w:r w:rsidR="00C22F3E" w:rsidRPr="007B159E">
        <w:rPr>
          <w:rFonts w:ascii="Microsoft Sans Serif" w:hAnsi="Microsoft Sans Serif" w:cs="Microsoft Sans Serif"/>
          <w:b/>
          <w:bCs/>
          <w:sz w:val="40"/>
          <w:szCs w:val="40"/>
        </w:rPr>
        <w:t>are</w:t>
      </w:r>
      <w:commentRangeEnd w:id="0"/>
      <w:proofErr w:type="spellEnd"/>
      <w:r w:rsidR="0068607A" w:rsidRPr="007B159E">
        <w:rPr>
          <w:rStyle w:val="CommentReference"/>
          <w:sz w:val="40"/>
          <w:szCs w:val="40"/>
        </w:rPr>
        <w:commentReference w:id="0"/>
      </w:r>
      <w:commentRangeEnd w:id="1"/>
      <w:r w:rsidR="009C5BC3">
        <w:rPr>
          <w:rStyle w:val="CommentReference"/>
        </w:rPr>
        <w:commentReference w:id="1"/>
      </w:r>
      <w:r w:rsidR="00077151" w:rsidRPr="007B159E">
        <w:rPr>
          <w:rFonts w:ascii="Microsoft Sans Serif" w:hAnsi="Microsoft Sans Serif" w:cs="Microsoft Sans Serif"/>
          <w:b/>
          <w:bCs/>
          <w:sz w:val="40"/>
          <w:szCs w:val="40"/>
        </w:rPr>
        <w:t>)</w:t>
      </w:r>
    </w:p>
    <w:p w14:paraId="68BD6314" w14:textId="77777777" w:rsidR="00B65157" w:rsidRPr="00261BCD" w:rsidRDefault="00B65157">
      <w:pPr>
        <w:rPr>
          <w:rFonts w:ascii="Microsoft Sans Serif" w:hAnsi="Microsoft Sans Serif" w:cs="Microsoft Sans Serif"/>
          <w:sz w:val="28"/>
          <w:szCs w:val="28"/>
        </w:rPr>
      </w:pPr>
    </w:p>
    <w:p w14:paraId="268ADE73" w14:textId="77777777" w:rsidR="00261BCD" w:rsidRPr="00261BCD" w:rsidRDefault="00261BCD">
      <w:pPr>
        <w:rPr>
          <w:rFonts w:ascii="Microsoft Sans Serif" w:hAnsi="Microsoft Sans Serif" w:cs="Microsoft Sans Serif"/>
          <w:sz w:val="28"/>
          <w:szCs w:val="28"/>
        </w:rPr>
      </w:pPr>
    </w:p>
    <w:p w14:paraId="23D950A5" w14:textId="77777777" w:rsidR="00261BCD" w:rsidRPr="00261BCD" w:rsidRDefault="00261BCD">
      <w:pPr>
        <w:rPr>
          <w:rFonts w:ascii="Microsoft Sans Serif" w:hAnsi="Microsoft Sans Serif" w:cs="Microsoft Sans Serif"/>
          <w:sz w:val="28"/>
          <w:szCs w:val="28"/>
        </w:rPr>
      </w:pPr>
    </w:p>
    <w:p w14:paraId="3CE08354" w14:textId="6E100CA1" w:rsidR="00B65157" w:rsidRPr="007B159E" w:rsidRDefault="00B65157">
      <w:pPr>
        <w:rPr>
          <w:rFonts w:ascii="Microsoft Sans Serif" w:hAnsi="Microsoft Sans Serif" w:cs="Microsoft Sans Serif"/>
          <w:b/>
          <w:bCs/>
          <w:sz w:val="32"/>
          <w:szCs w:val="32"/>
        </w:rPr>
      </w:pPr>
      <w:r w:rsidRPr="007B159E">
        <w:rPr>
          <w:rFonts w:ascii="Microsoft Sans Serif" w:hAnsi="Microsoft Sans Serif" w:cs="Microsoft Sans Serif"/>
          <w:b/>
          <w:bCs/>
          <w:sz w:val="32"/>
          <w:szCs w:val="32"/>
        </w:rPr>
        <w:t>Version: 0.0.1</w:t>
      </w:r>
    </w:p>
    <w:p w14:paraId="08910353" w14:textId="6D41F450" w:rsidR="007E0295" w:rsidRPr="00261BCD" w:rsidRDefault="007E0295">
      <w:pPr>
        <w:rPr>
          <w:rFonts w:ascii="Microsoft Sans Serif" w:hAnsi="Microsoft Sans Serif" w:cs="Microsoft Sans Serif"/>
          <w:sz w:val="28"/>
          <w:szCs w:val="28"/>
        </w:rPr>
      </w:pPr>
      <w:r w:rsidRPr="00261BCD">
        <w:rPr>
          <w:rFonts w:ascii="Microsoft Sans Serif" w:hAnsi="Microsoft Sans Serif" w:cs="Microsoft Sans Serif"/>
          <w:sz w:val="28"/>
          <w:szCs w:val="28"/>
        </w:rPr>
        <w:br w:type="page"/>
      </w:r>
    </w:p>
    <w:p w14:paraId="1E0A630A" w14:textId="28BF04A5" w:rsidR="007E0295" w:rsidRPr="00C0249D" w:rsidRDefault="007E0295" w:rsidP="007E0295">
      <w:pPr>
        <w:rPr>
          <w:rFonts w:ascii="Microsoft Sans Serif" w:hAnsi="Microsoft Sans Serif" w:cs="Microsoft Sans Serif"/>
          <w:b/>
          <w:bCs/>
          <w:sz w:val="28"/>
          <w:szCs w:val="28"/>
        </w:rPr>
      </w:pPr>
      <w:r>
        <w:rPr>
          <w:rFonts w:ascii="Microsoft Sans Serif" w:hAnsi="Microsoft Sans Serif" w:cs="Microsoft Sans Serif"/>
          <w:b/>
          <w:bCs/>
          <w:sz w:val="28"/>
          <w:szCs w:val="28"/>
        </w:rPr>
        <w:lastRenderedPageBreak/>
        <w:t xml:space="preserve">1. </w:t>
      </w:r>
      <w:r w:rsidRPr="00C0249D">
        <w:rPr>
          <w:rFonts w:ascii="Microsoft Sans Serif" w:hAnsi="Microsoft Sans Serif" w:cs="Microsoft Sans Serif"/>
          <w:b/>
          <w:bCs/>
          <w:sz w:val="28"/>
          <w:szCs w:val="28"/>
        </w:rPr>
        <w:t>Amendments and Updates</w:t>
      </w:r>
    </w:p>
    <w:tbl>
      <w:tblPr>
        <w:tblStyle w:val="TableGrid"/>
        <w:tblW w:w="0" w:type="auto"/>
        <w:tblLook w:val="04A0" w:firstRow="1" w:lastRow="0" w:firstColumn="1" w:lastColumn="0" w:noHBand="0" w:noVBand="1"/>
      </w:tblPr>
      <w:tblGrid>
        <w:gridCol w:w="1870"/>
        <w:gridCol w:w="1870"/>
        <w:gridCol w:w="1870"/>
        <w:gridCol w:w="1870"/>
        <w:gridCol w:w="1870"/>
      </w:tblGrid>
      <w:tr w:rsidR="007E0295" w14:paraId="3132D4B1" w14:textId="77777777">
        <w:tc>
          <w:tcPr>
            <w:tcW w:w="1870" w:type="dxa"/>
          </w:tcPr>
          <w:p w14:paraId="0F863B1F" w14:textId="03FB7784" w:rsidR="007E0295" w:rsidRPr="00976635" w:rsidRDefault="00C3215F">
            <w:pPr>
              <w:rPr>
                <w:rFonts w:ascii="Microsoft Sans Serif" w:hAnsi="Microsoft Sans Serif" w:cs="Microsoft Sans Serif"/>
                <w:b/>
                <w:bCs/>
              </w:rPr>
            </w:pPr>
            <w:r>
              <w:rPr>
                <w:rFonts w:ascii="Microsoft Sans Serif" w:hAnsi="Microsoft Sans Serif" w:cs="Microsoft Sans Serif"/>
                <w:b/>
                <w:bCs/>
              </w:rPr>
              <w:t>Version</w:t>
            </w:r>
          </w:p>
        </w:tc>
        <w:tc>
          <w:tcPr>
            <w:tcW w:w="1870" w:type="dxa"/>
          </w:tcPr>
          <w:p w14:paraId="2B96C87D" w14:textId="77777777" w:rsidR="007E0295" w:rsidRPr="00976635" w:rsidRDefault="007E0295">
            <w:pPr>
              <w:rPr>
                <w:rFonts w:ascii="Microsoft Sans Serif" w:hAnsi="Microsoft Sans Serif" w:cs="Microsoft Sans Serif"/>
                <w:b/>
                <w:bCs/>
              </w:rPr>
            </w:pPr>
            <w:r w:rsidRPr="00976635">
              <w:rPr>
                <w:rFonts w:ascii="Microsoft Sans Serif" w:hAnsi="Microsoft Sans Serif" w:cs="Microsoft Sans Serif"/>
                <w:b/>
                <w:bCs/>
              </w:rPr>
              <w:t>Date</w:t>
            </w:r>
          </w:p>
        </w:tc>
        <w:tc>
          <w:tcPr>
            <w:tcW w:w="1870" w:type="dxa"/>
          </w:tcPr>
          <w:p w14:paraId="52962E0A" w14:textId="77777777" w:rsidR="007E0295" w:rsidRPr="00976635" w:rsidRDefault="007E0295">
            <w:pPr>
              <w:rPr>
                <w:rFonts w:ascii="Microsoft Sans Serif" w:hAnsi="Microsoft Sans Serif" w:cs="Microsoft Sans Serif"/>
                <w:b/>
                <w:bCs/>
              </w:rPr>
            </w:pPr>
            <w:r w:rsidRPr="00976635">
              <w:rPr>
                <w:rFonts w:ascii="Microsoft Sans Serif" w:hAnsi="Microsoft Sans Serif" w:cs="Microsoft Sans Serif"/>
                <w:b/>
                <w:bCs/>
              </w:rPr>
              <w:t>Section of study protocol</w:t>
            </w:r>
          </w:p>
        </w:tc>
        <w:tc>
          <w:tcPr>
            <w:tcW w:w="1870" w:type="dxa"/>
          </w:tcPr>
          <w:p w14:paraId="66710C2C" w14:textId="77777777" w:rsidR="007E0295" w:rsidRPr="00976635" w:rsidRDefault="007E0295">
            <w:pPr>
              <w:rPr>
                <w:rFonts w:ascii="Microsoft Sans Serif" w:hAnsi="Microsoft Sans Serif" w:cs="Microsoft Sans Serif"/>
                <w:b/>
                <w:bCs/>
              </w:rPr>
            </w:pPr>
            <w:r w:rsidRPr="00976635">
              <w:rPr>
                <w:rFonts w:ascii="Microsoft Sans Serif" w:hAnsi="Microsoft Sans Serif" w:cs="Microsoft Sans Serif"/>
                <w:b/>
                <w:bCs/>
              </w:rPr>
              <w:t>Amendment or update</w:t>
            </w:r>
          </w:p>
        </w:tc>
        <w:tc>
          <w:tcPr>
            <w:tcW w:w="1870" w:type="dxa"/>
          </w:tcPr>
          <w:p w14:paraId="19ECEC52" w14:textId="77777777" w:rsidR="007E0295" w:rsidRPr="00976635" w:rsidRDefault="007E0295">
            <w:pPr>
              <w:rPr>
                <w:rFonts w:ascii="Microsoft Sans Serif" w:hAnsi="Microsoft Sans Serif" w:cs="Microsoft Sans Serif"/>
                <w:b/>
                <w:bCs/>
              </w:rPr>
            </w:pPr>
            <w:r w:rsidRPr="00976635">
              <w:rPr>
                <w:rFonts w:ascii="Microsoft Sans Serif" w:hAnsi="Microsoft Sans Serif" w:cs="Microsoft Sans Serif"/>
                <w:b/>
                <w:bCs/>
              </w:rPr>
              <w:t>Reason</w:t>
            </w:r>
          </w:p>
        </w:tc>
      </w:tr>
      <w:tr w:rsidR="007E0295" w14:paraId="184D186C" w14:textId="77777777">
        <w:tc>
          <w:tcPr>
            <w:tcW w:w="1870" w:type="dxa"/>
          </w:tcPr>
          <w:p w14:paraId="0616480C" w14:textId="5252CF94" w:rsidR="007E0295" w:rsidRDefault="00C3215F">
            <w:pPr>
              <w:rPr>
                <w:rFonts w:ascii="Microsoft Sans Serif" w:hAnsi="Microsoft Sans Serif" w:cs="Microsoft Sans Serif"/>
              </w:rPr>
            </w:pPr>
            <w:r>
              <w:rPr>
                <w:rFonts w:ascii="Microsoft Sans Serif" w:hAnsi="Microsoft Sans Serif" w:cs="Microsoft Sans Serif"/>
              </w:rPr>
              <w:t>0.0.1</w:t>
            </w:r>
          </w:p>
        </w:tc>
        <w:tc>
          <w:tcPr>
            <w:tcW w:w="1870" w:type="dxa"/>
          </w:tcPr>
          <w:p w14:paraId="1FD69B40" w14:textId="4FF95C52" w:rsidR="007E0295" w:rsidRDefault="00C3215F">
            <w:pPr>
              <w:rPr>
                <w:rFonts w:ascii="Microsoft Sans Serif" w:hAnsi="Microsoft Sans Serif" w:cs="Microsoft Sans Serif"/>
              </w:rPr>
            </w:pPr>
            <w:r>
              <w:rPr>
                <w:rFonts w:ascii="Microsoft Sans Serif" w:hAnsi="Microsoft Sans Serif" w:cs="Microsoft Sans Serif"/>
              </w:rPr>
              <w:t>14 Apr 2024</w:t>
            </w:r>
          </w:p>
        </w:tc>
        <w:tc>
          <w:tcPr>
            <w:tcW w:w="1870" w:type="dxa"/>
          </w:tcPr>
          <w:p w14:paraId="070EA425" w14:textId="77777777" w:rsidR="007E0295" w:rsidRDefault="007E0295">
            <w:pPr>
              <w:rPr>
                <w:rFonts w:ascii="Microsoft Sans Serif" w:hAnsi="Microsoft Sans Serif" w:cs="Microsoft Sans Serif"/>
              </w:rPr>
            </w:pPr>
            <w:r>
              <w:rPr>
                <w:rFonts w:ascii="Microsoft Sans Serif" w:hAnsi="Microsoft Sans Serif" w:cs="Microsoft Sans Serif"/>
              </w:rPr>
              <w:t>All</w:t>
            </w:r>
          </w:p>
        </w:tc>
        <w:tc>
          <w:tcPr>
            <w:tcW w:w="1870" w:type="dxa"/>
          </w:tcPr>
          <w:p w14:paraId="57BBD444" w14:textId="77777777" w:rsidR="007E0295" w:rsidRDefault="007E0295">
            <w:pPr>
              <w:rPr>
                <w:rFonts w:ascii="Microsoft Sans Serif" w:hAnsi="Microsoft Sans Serif" w:cs="Microsoft Sans Serif"/>
              </w:rPr>
            </w:pPr>
            <w:r>
              <w:rPr>
                <w:rFonts w:ascii="Microsoft Sans Serif" w:hAnsi="Microsoft Sans Serif" w:cs="Microsoft Sans Serif"/>
              </w:rPr>
              <w:t>Update</w:t>
            </w:r>
          </w:p>
        </w:tc>
        <w:tc>
          <w:tcPr>
            <w:tcW w:w="1870" w:type="dxa"/>
          </w:tcPr>
          <w:p w14:paraId="5BCB10B7" w14:textId="77777777" w:rsidR="007E0295" w:rsidRDefault="007E0295">
            <w:pPr>
              <w:rPr>
                <w:rFonts w:ascii="Microsoft Sans Serif" w:hAnsi="Microsoft Sans Serif" w:cs="Microsoft Sans Serif"/>
              </w:rPr>
            </w:pPr>
            <w:r>
              <w:rPr>
                <w:rFonts w:ascii="Microsoft Sans Serif" w:hAnsi="Microsoft Sans Serif" w:cs="Microsoft Sans Serif"/>
              </w:rPr>
              <w:t>Initial draft</w:t>
            </w:r>
          </w:p>
        </w:tc>
      </w:tr>
      <w:tr w:rsidR="007E0295" w14:paraId="145BDA95" w14:textId="77777777">
        <w:tc>
          <w:tcPr>
            <w:tcW w:w="1870" w:type="dxa"/>
          </w:tcPr>
          <w:p w14:paraId="60AE95D7" w14:textId="77777777" w:rsidR="007E0295" w:rsidRDefault="007E0295">
            <w:pPr>
              <w:rPr>
                <w:rFonts w:ascii="Microsoft Sans Serif" w:hAnsi="Microsoft Sans Serif" w:cs="Microsoft Sans Serif"/>
              </w:rPr>
            </w:pPr>
          </w:p>
        </w:tc>
        <w:tc>
          <w:tcPr>
            <w:tcW w:w="1870" w:type="dxa"/>
          </w:tcPr>
          <w:p w14:paraId="24B73232" w14:textId="77777777" w:rsidR="007E0295" w:rsidRDefault="007E0295">
            <w:pPr>
              <w:rPr>
                <w:rFonts w:ascii="Microsoft Sans Serif" w:hAnsi="Microsoft Sans Serif" w:cs="Microsoft Sans Serif"/>
              </w:rPr>
            </w:pPr>
          </w:p>
        </w:tc>
        <w:tc>
          <w:tcPr>
            <w:tcW w:w="1870" w:type="dxa"/>
          </w:tcPr>
          <w:p w14:paraId="230D80E2" w14:textId="77777777" w:rsidR="007E0295" w:rsidRDefault="007E0295">
            <w:pPr>
              <w:rPr>
                <w:rFonts w:ascii="Microsoft Sans Serif" w:hAnsi="Microsoft Sans Serif" w:cs="Microsoft Sans Serif"/>
              </w:rPr>
            </w:pPr>
          </w:p>
        </w:tc>
        <w:tc>
          <w:tcPr>
            <w:tcW w:w="1870" w:type="dxa"/>
          </w:tcPr>
          <w:p w14:paraId="581613F9" w14:textId="77777777" w:rsidR="007E0295" w:rsidRDefault="007E0295">
            <w:pPr>
              <w:rPr>
                <w:rFonts w:ascii="Microsoft Sans Serif" w:hAnsi="Microsoft Sans Serif" w:cs="Microsoft Sans Serif"/>
              </w:rPr>
            </w:pPr>
          </w:p>
        </w:tc>
        <w:tc>
          <w:tcPr>
            <w:tcW w:w="1870" w:type="dxa"/>
          </w:tcPr>
          <w:p w14:paraId="6209284C" w14:textId="77777777" w:rsidR="007E0295" w:rsidRDefault="007E0295">
            <w:pPr>
              <w:rPr>
                <w:rFonts w:ascii="Microsoft Sans Serif" w:hAnsi="Microsoft Sans Serif" w:cs="Microsoft Sans Serif"/>
              </w:rPr>
            </w:pPr>
          </w:p>
        </w:tc>
      </w:tr>
    </w:tbl>
    <w:p w14:paraId="22DD39FB" w14:textId="77777777" w:rsidR="007E0295" w:rsidRPr="000D08C5" w:rsidRDefault="007E0295" w:rsidP="007E0295">
      <w:pPr>
        <w:rPr>
          <w:rFonts w:ascii="Microsoft Sans Serif" w:hAnsi="Microsoft Sans Serif" w:cs="Microsoft Sans Serif"/>
        </w:rPr>
      </w:pPr>
    </w:p>
    <w:p w14:paraId="3B52EE1D" w14:textId="7AA60FEA" w:rsidR="00B65157" w:rsidRPr="0013369F" w:rsidRDefault="007E0295">
      <w:pPr>
        <w:rPr>
          <w:rFonts w:ascii="Microsoft Sans Serif" w:hAnsi="Microsoft Sans Serif" w:cs="Microsoft Sans Serif"/>
          <w:b/>
          <w:bCs/>
          <w:sz w:val="28"/>
          <w:szCs w:val="28"/>
        </w:rPr>
      </w:pPr>
      <w:r>
        <w:rPr>
          <w:rFonts w:ascii="Microsoft Sans Serif" w:hAnsi="Microsoft Sans Serif" w:cs="Microsoft Sans Serif"/>
          <w:b/>
          <w:bCs/>
          <w:sz w:val="28"/>
          <w:szCs w:val="28"/>
        </w:rPr>
        <w:t>2</w:t>
      </w:r>
      <w:r w:rsidR="00B65157" w:rsidRPr="0013369F">
        <w:rPr>
          <w:rFonts w:ascii="Microsoft Sans Serif" w:hAnsi="Microsoft Sans Serif" w:cs="Microsoft Sans Serif"/>
          <w:b/>
          <w:bCs/>
          <w:sz w:val="28"/>
          <w:szCs w:val="28"/>
        </w:rPr>
        <w:t>. List of Abbreviations</w:t>
      </w:r>
    </w:p>
    <w:tbl>
      <w:tblPr>
        <w:tblStyle w:val="TableGrid"/>
        <w:tblW w:w="0" w:type="auto"/>
        <w:tblLook w:val="04A0" w:firstRow="1" w:lastRow="0" w:firstColumn="1" w:lastColumn="0" w:noHBand="0" w:noVBand="1"/>
      </w:tblPr>
      <w:tblGrid>
        <w:gridCol w:w="1705"/>
        <w:gridCol w:w="7645"/>
      </w:tblGrid>
      <w:tr w:rsidR="008E382C" w14:paraId="199644AE" w14:textId="77777777" w:rsidTr="000F09D2">
        <w:tc>
          <w:tcPr>
            <w:tcW w:w="1705" w:type="dxa"/>
          </w:tcPr>
          <w:p w14:paraId="3DB51A09" w14:textId="3D2EF582" w:rsidR="008E382C" w:rsidRDefault="004F474C">
            <w:pP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7645" w:type="dxa"/>
          </w:tcPr>
          <w:p w14:paraId="67B4AE79" w14:textId="6A5AB1BF" w:rsidR="008E382C" w:rsidRDefault="00326090">
            <w:pPr>
              <w:rPr>
                <w:rFonts w:ascii="Microsoft Sans Serif" w:hAnsi="Microsoft Sans Serif" w:cs="Microsoft Sans Serif"/>
              </w:rPr>
            </w:pPr>
            <w:r>
              <w:rPr>
                <w:rFonts w:ascii="Microsoft Sans Serif" w:hAnsi="Microsoft Sans Serif" w:cs="Microsoft Sans Serif"/>
              </w:rPr>
              <w:t>Angiotensin</w:t>
            </w:r>
            <w:r w:rsidR="00E60DCC">
              <w:rPr>
                <w:rFonts w:ascii="Microsoft Sans Serif" w:hAnsi="Microsoft Sans Serif" w:cs="Microsoft Sans Serif"/>
              </w:rPr>
              <w:t>-</w:t>
            </w:r>
            <w:r>
              <w:rPr>
                <w:rFonts w:ascii="Microsoft Sans Serif" w:hAnsi="Microsoft Sans Serif" w:cs="Microsoft Sans Serif"/>
              </w:rPr>
              <w:t>converting enzyme inhibitor</w:t>
            </w:r>
          </w:p>
        </w:tc>
      </w:tr>
      <w:tr w:rsidR="00326090" w14:paraId="6BBACA0C" w14:textId="77777777" w:rsidTr="000F09D2">
        <w:tc>
          <w:tcPr>
            <w:tcW w:w="1705" w:type="dxa"/>
          </w:tcPr>
          <w:p w14:paraId="68678ABB" w14:textId="1286E273" w:rsidR="00326090" w:rsidRDefault="00326090">
            <w:pPr>
              <w:rPr>
                <w:rFonts w:ascii="Microsoft Sans Serif" w:hAnsi="Microsoft Sans Serif" w:cs="Microsoft Sans Serif"/>
              </w:rPr>
            </w:pPr>
            <w:r>
              <w:rPr>
                <w:rFonts w:ascii="Microsoft Sans Serif" w:hAnsi="Microsoft Sans Serif" w:cs="Microsoft Sans Serif"/>
              </w:rPr>
              <w:t>ARB</w:t>
            </w:r>
          </w:p>
        </w:tc>
        <w:tc>
          <w:tcPr>
            <w:tcW w:w="7645" w:type="dxa"/>
          </w:tcPr>
          <w:p w14:paraId="67420B5D" w14:textId="17BD3DB8" w:rsidR="00326090" w:rsidRDefault="00326090">
            <w:pPr>
              <w:rPr>
                <w:rFonts w:ascii="Microsoft Sans Serif" w:hAnsi="Microsoft Sans Serif" w:cs="Microsoft Sans Serif"/>
              </w:rPr>
            </w:pPr>
            <w:r>
              <w:rPr>
                <w:rFonts w:ascii="Microsoft Sans Serif" w:hAnsi="Microsoft Sans Serif" w:cs="Microsoft Sans Serif"/>
              </w:rPr>
              <w:t>Angiotensin receptor blocker</w:t>
            </w:r>
          </w:p>
        </w:tc>
      </w:tr>
      <w:tr w:rsidR="00326090" w14:paraId="23EBA260" w14:textId="77777777" w:rsidTr="000F09D2">
        <w:tc>
          <w:tcPr>
            <w:tcW w:w="1705" w:type="dxa"/>
          </w:tcPr>
          <w:p w14:paraId="79CA0244" w14:textId="06356BCE" w:rsidR="00326090" w:rsidRDefault="00326090" w:rsidP="00326090">
            <w:pPr>
              <w:rPr>
                <w:rFonts w:ascii="Microsoft Sans Serif" w:hAnsi="Microsoft Sans Serif" w:cs="Microsoft Sans Serif"/>
              </w:rPr>
            </w:pPr>
            <w:r>
              <w:rPr>
                <w:rFonts w:ascii="Microsoft Sans Serif" w:hAnsi="Microsoft Sans Serif" w:cs="Microsoft Sans Serif"/>
              </w:rPr>
              <w:t>BB</w:t>
            </w:r>
          </w:p>
        </w:tc>
        <w:tc>
          <w:tcPr>
            <w:tcW w:w="7645" w:type="dxa"/>
          </w:tcPr>
          <w:p w14:paraId="55C5E4E9" w14:textId="65452B6E" w:rsidR="00326090" w:rsidRDefault="00326090" w:rsidP="00326090">
            <w:pPr>
              <w:rPr>
                <w:rFonts w:ascii="Microsoft Sans Serif" w:hAnsi="Microsoft Sans Serif" w:cs="Microsoft Sans Serif"/>
              </w:rPr>
            </w:pPr>
            <w:r>
              <w:rPr>
                <w:rFonts w:ascii="Microsoft Sans Serif" w:hAnsi="Microsoft Sans Serif" w:cs="Microsoft Sans Serif"/>
              </w:rPr>
              <w:t>Beta blocker</w:t>
            </w:r>
          </w:p>
        </w:tc>
      </w:tr>
      <w:tr w:rsidR="00326090" w14:paraId="4E671D6D" w14:textId="77777777" w:rsidTr="000F09D2">
        <w:tc>
          <w:tcPr>
            <w:tcW w:w="1705" w:type="dxa"/>
          </w:tcPr>
          <w:p w14:paraId="1775AF74" w14:textId="1E1C6E82" w:rsidR="00326090" w:rsidRDefault="00326090" w:rsidP="00326090">
            <w:pPr>
              <w:rPr>
                <w:rFonts w:ascii="Microsoft Sans Serif" w:hAnsi="Microsoft Sans Serif" w:cs="Microsoft Sans Serif"/>
              </w:rPr>
            </w:pPr>
            <w:r>
              <w:rPr>
                <w:rFonts w:ascii="Microsoft Sans Serif" w:hAnsi="Microsoft Sans Serif" w:cs="Microsoft Sans Serif"/>
              </w:rPr>
              <w:t>CCB</w:t>
            </w:r>
          </w:p>
        </w:tc>
        <w:tc>
          <w:tcPr>
            <w:tcW w:w="7645" w:type="dxa"/>
          </w:tcPr>
          <w:p w14:paraId="18D8C0BF" w14:textId="19E3816A" w:rsidR="00326090" w:rsidRDefault="00326090" w:rsidP="00326090">
            <w:pPr>
              <w:rPr>
                <w:rFonts w:ascii="Microsoft Sans Serif" w:hAnsi="Microsoft Sans Serif" w:cs="Microsoft Sans Serif"/>
              </w:rPr>
            </w:pPr>
            <w:r>
              <w:rPr>
                <w:rFonts w:ascii="Microsoft Sans Serif" w:hAnsi="Microsoft Sans Serif" w:cs="Microsoft Sans Serif"/>
              </w:rPr>
              <w:t>Calcium channel blocker</w:t>
            </w:r>
          </w:p>
        </w:tc>
      </w:tr>
      <w:tr w:rsidR="00326090" w14:paraId="074687AF" w14:textId="77777777" w:rsidTr="000F09D2">
        <w:tc>
          <w:tcPr>
            <w:tcW w:w="1705" w:type="dxa"/>
          </w:tcPr>
          <w:p w14:paraId="34D59031" w14:textId="6CD77AEF" w:rsidR="00326090" w:rsidRDefault="00326090" w:rsidP="00326090">
            <w:pPr>
              <w:rPr>
                <w:rFonts w:ascii="Microsoft Sans Serif" w:hAnsi="Microsoft Sans Serif" w:cs="Microsoft Sans Serif"/>
              </w:rPr>
            </w:pPr>
            <w:r>
              <w:rPr>
                <w:rFonts w:ascii="Microsoft Sans Serif" w:hAnsi="Microsoft Sans Serif" w:cs="Microsoft Sans Serif"/>
              </w:rPr>
              <w:t>CDM</w:t>
            </w:r>
          </w:p>
        </w:tc>
        <w:tc>
          <w:tcPr>
            <w:tcW w:w="7645" w:type="dxa"/>
          </w:tcPr>
          <w:p w14:paraId="00097E7F" w14:textId="21940522" w:rsidR="00326090" w:rsidRDefault="00326090" w:rsidP="00326090">
            <w:pPr>
              <w:rPr>
                <w:rFonts w:ascii="Microsoft Sans Serif" w:hAnsi="Microsoft Sans Serif" w:cs="Microsoft Sans Serif"/>
              </w:rPr>
            </w:pPr>
            <w:r>
              <w:rPr>
                <w:rFonts w:ascii="Microsoft Sans Serif" w:hAnsi="Microsoft Sans Serif" w:cs="Microsoft Sans Serif"/>
              </w:rPr>
              <w:t>Common data model</w:t>
            </w:r>
          </w:p>
        </w:tc>
      </w:tr>
      <w:tr w:rsidR="00C81F4F" w14:paraId="7DD04A32" w14:textId="77777777" w:rsidTr="000F09D2">
        <w:tc>
          <w:tcPr>
            <w:tcW w:w="1705" w:type="dxa"/>
          </w:tcPr>
          <w:p w14:paraId="63AB7EA8" w14:textId="5A5112DD" w:rsidR="00C81F4F" w:rsidRDefault="00C81F4F" w:rsidP="00326090">
            <w:pPr>
              <w:rPr>
                <w:rFonts w:ascii="Microsoft Sans Serif" w:hAnsi="Microsoft Sans Serif" w:cs="Microsoft Sans Serif"/>
              </w:rPr>
            </w:pPr>
            <w:proofErr w:type="spellStart"/>
            <w:r>
              <w:rPr>
                <w:rFonts w:ascii="Microsoft Sans Serif" w:hAnsi="Microsoft Sans Serif" w:cs="Microsoft Sans Serif"/>
              </w:rPr>
              <w:t>dCCB</w:t>
            </w:r>
            <w:proofErr w:type="spellEnd"/>
          </w:p>
        </w:tc>
        <w:tc>
          <w:tcPr>
            <w:tcW w:w="7645" w:type="dxa"/>
          </w:tcPr>
          <w:p w14:paraId="4526D543" w14:textId="54E8D678" w:rsidR="00C81F4F" w:rsidRDefault="00C81F4F" w:rsidP="00326090">
            <w:pPr>
              <w:rPr>
                <w:rFonts w:ascii="Microsoft Sans Serif" w:hAnsi="Microsoft Sans Serif" w:cs="Microsoft Sans Serif"/>
              </w:rPr>
            </w:pPr>
            <w:r>
              <w:rPr>
                <w:rFonts w:ascii="Microsoft Sans Serif" w:hAnsi="Microsoft Sans Serif" w:cs="Microsoft Sans Serif"/>
              </w:rPr>
              <w:t>Dihydropyridine calcium channel blocker</w:t>
            </w:r>
          </w:p>
        </w:tc>
      </w:tr>
      <w:tr w:rsidR="00A5722B" w14:paraId="3882E71E" w14:textId="77777777" w:rsidTr="000F09D2">
        <w:tc>
          <w:tcPr>
            <w:tcW w:w="1705" w:type="dxa"/>
          </w:tcPr>
          <w:p w14:paraId="40749BB4" w14:textId="528F9776" w:rsidR="00A5722B" w:rsidRDefault="008446D3" w:rsidP="00326090">
            <w:pPr>
              <w:rPr>
                <w:rFonts w:ascii="Microsoft Sans Serif" w:hAnsi="Microsoft Sans Serif" w:cs="Microsoft Sans Serif"/>
              </w:rPr>
            </w:pPr>
            <w:r>
              <w:rPr>
                <w:rFonts w:ascii="Microsoft Sans Serif" w:hAnsi="Microsoft Sans Serif" w:cs="Microsoft Sans Serif"/>
              </w:rPr>
              <w:t>HTN</w:t>
            </w:r>
          </w:p>
        </w:tc>
        <w:tc>
          <w:tcPr>
            <w:tcW w:w="7645" w:type="dxa"/>
          </w:tcPr>
          <w:p w14:paraId="54861FE8" w14:textId="762FF14A" w:rsidR="00A5722B" w:rsidRDefault="008446D3" w:rsidP="00326090">
            <w:pPr>
              <w:rPr>
                <w:rFonts w:ascii="Microsoft Sans Serif" w:hAnsi="Microsoft Sans Serif" w:cs="Microsoft Sans Serif"/>
              </w:rPr>
            </w:pPr>
            <w:r>
              <w:rPr>
                <w:rFonts w:ascii="Microsoft Sans Serif" w:hAnsi="Microsoft Sans Serif" w:cs="Microsoft Sans Serif"/>
              </w:rPr>
              <w:t>Hypertension</w:t>
            </w:r>
          </w:p>
        </w:tc>
      </w:tr>
      <w:tr w:rsidR="00326090" w14:paraId="4D68AC80" w14:textId="77777777" w:rsidTr="000F09D2">
        <w:tc>
          <w:tcPr>
            <w:tcW w:w="1705" w:type="dxa"/>
          </w:tcPr>
          <w:p w14:paraId="37D00B3C" w14:textId="4695A8D1" w:rsidR="00326090" w:rsidRDefault="00326090" w:rsidP="00326090">
            <w:pPr>
              <w:rPr>
                <w:rFonts w:ascii="Microsoft Sans Serif" w:hAnsi="Microsoft Sans Serif" w:cs="Microsoft Sans Serif"/>
              </w:rPr>
            </w:pPr>
            <w:r>
              <w:rPr>
                <w:rFonts w:ascii="Microsoft Sans Serif" w:hAnsi="Microsoft Sans Serif" w:cs="Microsoft Sans Serif"/>
              </w:rPr>
              <w:t>LEGEND</w:t>
            </w:r>
          </w:p>
        </w:tc>
        <w:tc>
          <w:tcPr>
            <w:tcW w:w="7645" w:type="dxa"/>
          </w:tcPr>
          <w:p w14:paraId="434BC8F1" w14:textId="767A2DFE" w:rsidR="00326090" w:rsidRDefault="00326090" w:rsidP="00326090">
            <w:pPr>
              <w:rPr>
                <w:rFonts w:ascii="Microsoft Sans Serif" w:hAnsi="Microsoft Sans Serif" w:cs="Microsoft Sans Serif"/>
              </w:rPr>
            </w:pPr>
            <w:r>
              <w:rPr>
                <w:rFonts w:ascii="Microsoft Sans Serif" w:hAnsi="Microsoft Sans Serif" w:cs="Microsoft Sans Serif"/>
              </w:rPr>
              <w:t>Large-scale Evidence Generation and Evaluation across a Network of Databases</w:t>
            </w:r>
          </w:p>
        </w:tc>
      </w:tr>
      <w:tr w:rsidR="00326090" w14:paraId="66554C09" w14:textId="77777777" w:rsidTr="000F09D2">
        <w:tc>
          <w:tcPr>
            <w:tcW w:w="1705" w:type="dxa"/>
          </w:tcPr>
          <w:p w14:paraId="43AE9A5E" w14:textId="484361D5" w:rsidR="00326090" w:rsidRDefault="00326090" w:rsidP="00326090">
            <w:pPr>
              <w:rPr>
                <w:rFonts w:ascii="Microsoft Sans Serif" w:hAnsi="Microsoft Sans Serif" w:cs="Microsoft Sans Serif"/>
              </w:rPr>
            </w:pPr>
            <w:r>
              <w:rPr>
                <w:rFonts w:ascii="Microsoft Sans Serif" w:hAnsi="Microsoft Sans Serif" w:cs="Microsoft Sans Serif"/>
              </w:rPr>
              <w:t>MACE</w:t>
            </w:r>
          </w:p>
        </w:tc>
        <w:tc>
          <w:tcPr>
            <w:tcW w:w="7645" w:type="dxa"/>
          </w:tcPr>
          <w:p w14:paraId="1C64E942" w14:textId="5C0D0C42" w:rsidR="00326090" w:rsidRDefault="00326090" w:rsidP="00326090">
            <w:pPr>
              <w:rPr>
                <w:rFonts w:ascii="Microsoft Sans Serif" w:hAnsi="Microsoft Sans Serif" w:cs="Microsoft Sans Serif"/>
              </w:rPr>
            </w:pPr>
            <w:r>
              <w:rPr>
                <w:rFonts w:ascii="Microsoft Sans Serif" w:hAnsi="Microsoft Sans Serif" w:cs="Microsoft Sans Serif"/>
              </w:rPr>
              <w:t>Major adverse cardiovascular event</w:t>
            </w:r>
          </w:p>
        </w:tc>
      </w:tr>
      <w:tr w:rsidR="00326090" w14:paraId="5EAF341D" w14:textId="77777777" w:rsidTr="000F09D2">
        <w:tc>
          <w:tcPr>
            <w:tcW w:w="1705" w:type="dxa"/>
          </w:tcPr>
          <w:p w14:paraId="7152E4E9" w14:textId="7B9C1EAF" w:rsidR="00326090" w:rsidRDefault="00326090" w:rsidP="00326090">
            <w:pPr>
              <w:rPr>
                <w:rFonts w:ascii="Microsoft Sans Serif" w:hAnsi="Microsoft Sans Serif" w:cs="Microsoft Sans Serif"/>
              </w:rPr>
            </w:pPr>
            <w:r>
              <w:rPr>
                <w:rFonts w:ascii="Microsoft Sans Serif" w:hAnsi="Microsoft Sans Serif" w:cs="Microsoft Sans Serif"/>
              </w:rPr>
              <w:t>MDRR</w:t>
            </w:r>
          </w:p>
        </w:tc>
        <w:tc>
          <w:tcPr>
            <w:tcW w:w="7645" w:type="dxa"/>
          </w:tcPr>
          <w:p w14:paraId="1424B137" w14:textId="2F521031" w:rsidR="00326090" w:rsidRDefault="00326090" w:rsidP="00326090">
            <w:pPr>
              <w:rPr>
                <w:rFonts w:ascii="Microsoft Sans Serif" w:hAnsi="Microsoft Sans Serif" w:cs="Microsoft Sans Serif"/>
              </w:rPr>
            </w:pPr>
            <w:r>
              <w:rPr>
                <w:rFonts w:ascii="Microsoft Sans Serif" w:hAnsi="Microsoft Sans Serif" w:cs="Microsoft Sans Serif"/>
              </w:rPr>
              <w:t>Minimum detectable risk ratio</w:t>
            </w:r>
          </w:p>
        </w:tc>
      </w:tr>
      <w:tr w:rsidR="00C81F4F" w14:paraId="16A99EDA" w14:textId="77777777" w:rsidTr="000F09D2">
        <w:tc>
          <w:tcPr>
            <w:tcW w:w="1705" w:type="dxa"/>
          </w:tcPr>
          <w:p w14:paraId="64653533" w14:textId="758D4CF0" w:rsidR="00C81F4F" w:rsidRDefault="00C81F4F" w:rsidP="00326090">
            <w:pPr>
              <w:rPr>
                <w:rFonts w:ascii="Microsoft Sans Serif" w:hAnsi="Microsoft Sans Serif" w:cs="Microsoft Sans Serif"/>
              </w:rPr>
            </w:pPr>
            <w:proofErr w:type="spellStart"/>
            <w:r>
              <w:rPr>
                <w:rFonts w:ascii="Microsoft Sans Serif" w:hAnsi="Microsoft Sans Serif" w:cs="Microsoft Sans Serif"/>
              </w:rPr>
              <w:t>ndCCB</w:t>
            </w:r>
            <w:proofErr w:type="spellEnd"/>
          </w:p>
        </w:tc>
        <w:tc>
          <w:tcPr>
            <w:tcW w:w="7645" w:type="dxa"/>
          </w:tcPr>
          <w:p w14:paraId="19B6D8D8" w14:textId="63EF7095" w:rsidR="00C81F4F" w:rsidRDefault="00C81F4F" w:rsidP="00326090">
            <w:pPr>
              <w:rPr>
                <w:rFonts w:ascii="Microsoft Sans Serif" w:hAnsi="Microsoft Sans Serif" w:cs="Microsoft Sans Serif"/>
              </w:rPr>
            </w:pPr>
            <w:r>
              <w:rPr>
                <w:rFonts w:ascii="Microsoft Sans Serif" w:hAnsi="Microsoft Sans Serif" w:cs="Microsoft Sans Serif"/>
              </w:rPr>
              <w:t>Non-dihydropyridine calcium channel blocker</w:t>
            </w:r>
          </w:p>
        </w:tc>
      </w:tr>
      <w:tr w:rsidR="00326090" w14:paraId="47B09FE8" w14:textId="77777777" w:rsidTr="000F09D2">
        <w:tc>
          <w:tcPr>
            <w:tcW w:w="1705" w:type="dxa"/>
          </w:tcPr>
          <w:p w14:paraId="026F3207" w14:textId="7A4401F0" w:rsidR="00326090" w:rsidRDefault="00326090" w:rsidP="00326090">
            <w:pPr>
              <w:rPr>
                <w:rFonts w:ascii="Microsoft Sans Serif" w:hAnsi="Microsoft Sans Serif" w:cs="Microsoft Sans Serif"/>
              </w:rPr>
            </w:pPr>
            <w:r>
              <w:rPr>
                <w:rFonts w:ascii="Microsoft Sans Serif" w:hAnsi="Microsoft Sans Serif" w:cs="Microsoft Sans Serif"/>
              </w:rPr>
              <w:t>OHDSI</w:t>
            </w:r>
          </w:p>
        </w:tc>
        <w:tc>
          <w:tcPr>
            <w:tcW w:w="7645" w:type="dxa"/>
          </w:tcPr>
          <w:p w14:paraId="7EDEE2D2" w14:textId="1E0B41BC" w:rsidR="00326090" w:rsidRDefault="00326090" w:rsidP="00326090">
            <w:pPr>
              <w:rPr>
                <w:rFonts w:ascii="Microsoft Sans Serif" w:hAnsi="Microsoft Sans Serif" w:cs="Microsoft Sans Serif"/>
              </w:rPr>
            </w:pPr>
            <w:r>
              <w:rPr>
                <w:rFonts w:ascii="Microsoft Sans Serif" w:hAnsi="Microsoft Sans Serif" w:cs="Microsoft Sans Serif"/>
              </w:rPr>
              <w:t xml:space="preserve">Observational </w:t>
            </w:r>
          </w:p>
        </w:tc>
      </w:tr>
      <w:tr w:rsidR="00326090" w14:paraId="73732EE5" w14:textId="77777777" w:rsidTr="000F09D2">
        <w:tc>
          <w:tcPr>
            <w:tcW w:w="1705" w:type="dxa"/>
          </w:tcPr>
          <w:p w14:paraId="5DF35D39" w14:textId="30E59234" w:rsidR="00326090" w:rsidRDefault="00326090" w:rsidP="00326090">
            <w:pPr>
              <w:rPr>
                <w:rFonts w:ascii="Microsoft Sans Serif" w:hAnsi="Microsoft Sans Serif" w:cs="Microsoft Sans Serif"/>
              </w:rPr>
            </w:pPr>
            <w:r>
              <w:rPr>
                <w:rFonts w:ascii="Microsoft Sans Serif" w:hAnsi="Microsoft Sans Serif" w:cs="Microsoft Sans Serif"/>
              </w:rPr>
              <w:t>OMOP</w:t>
            </w:r>
          </w:p>
        </w:tc>
        <w:tc>
          <w:tcPr>
            <w:tcW w:w="7645" w:type="dxa"/>
          </w:tcPr>
          <w:p w14:paraId="5C4C3AA8" w14:textId="1DD2281F" w:rsidR="00326090" w:rsidRDefault="00326090" w:rsidP="00326090">
            <w:pPr>
              <w:rPr>
                <w:rFonts w:ascii="Microsoft Sans Serif" w:hAnsi="Microsoft Sans Serif" w:cs="Microsoft Sans Serif"/>
              </w:rPr>
            </w:pPr>
            <w:r>
              <w:rPr>
                <w:rFonts w:ascii="Microsoft Sans Serif" w:hAnsi="Microsoft Sans Serif" w:cs="Microsoft Sans Serif"/>
              </w:rPr>
              <w:t>Observational Medical Outcome</w:t>
            </w:r>
            <w:r w:rsidR="00D53A5C">
              <w:rPr>
                <w:rFonts w:ascii="Microsoft Sans Serif" w:hAnsi="Microsoft Sans Serif" w:cs="Microsoft Sans Serif"/>
              </w:rPr>
              <w:t>s</w:t>
            </w:r>
            <w:r>
              <w:rPr>
                <w:rFonts w:ascii="Microsoft Sans Serif" w:hAnsi="Microsoft Sans Serif" w:cs="Microsoft Sans Serif"/>
              </w:rPr>
              <w:t xml:space="preserve"> Partnership</w:t>
            </w:r>
          </w:p>
        </w:tc>
      </w:tr>
      <w:tr w:rsidR="00326090" w14:paraId="0DF83F84" w14:textId="77777777" w:rsidTr="000F09D2">
        <w:tc>
          <w:tcPr>
            <w:tcW w:w="1705" w:type="dxa"/>
          </w:tcPr>
          <w:p w14:paraId="176FD6B7" w14:textId="4F85FF10" w:rsidR="00326090" w:rsidRDefault="00326090" w:rsidP="00326090">
            <w:pPr>
              <w:rPr>
                <w:rFonts w:ascii="Microsoft Sans Serif" w:hAnsi="Microsoft Sans Serif" w:cs="Microsoft Sans Serif"/>
              </w:rPr>
            </w:pPr>
            <w:r>
              <w:rPr>
                <w:rFonts w:ascii="Microsoft Sans Serif" w:hAnsi="Microsoft Sans Serif" w:cs="Microsoft Sans Serif"/>
              </w:rPr>
              <w:t>PS</w:t>
            </w:r>
          </w:p>
        </w:tc>
        <w:tc>
          <w:tcPr>
            <w:tcW w:w="7645" w:type="dxa"/>
          </w:tcPr>
          <w:p w14:paraId="388CD5F1" w14:textId="6296F588" w:rsidR="00326090" w:rsidRDefault="00326090" w:rsidP="00326090">
            <w:pPr>
              <w:rPr>
                <w:rFonts w:ascii="Microsoft Sans Serif" w:hAnsi="Microsoft Sans Serif" w:cs="Microsoft Sans Serif"/>
              </w:rPr>
            </w:pPr>
            <w:r>
              <w:rPr>
                <w:rFonts w:ascii="Microsoft Sans Serif" w:hAnsi="Microsoft Sans Serif" w:cs="Microsoft Sans Serif"/>
              </w:rPr>
              <w:t>Propensity score</w:t>
            </w:r>
          </w:p>
        </w:tc>
      </w:tr>
      <w:tr w:rsidR="00326090" w14:paraId="408874A5" w14:textId="77777777" w:rsidTr="000F09D2">
        <w:tc>
          <w:tcPr>
            <w:tcW w:w="1705" w:type="dxa"/>
          </w:tcPr>
          <w:p w14:paraId="6489123C" w14:textId="2B2BD342" w:rsidR="00326090" w:rsidRDefault="00E60DCC" w:rsidP="00326090">
            <w:pPr>
              <w:rPr>
                <w:rFonts w:ascii="Microsoft Sans Serif" w:hAnsi="Microsoft Sans Serif" w:cs="Microsoft Sans Serif"/>
              </w:rPr>
            </w:pPr>
            <w:r>
              <w:rPr>
                <w:rFonts w:ascii="Microsoft Sans Serif" w:hAnsi="Microsoft Sans Serif" w:cs="Microsoft Sans Serif"/>
              </w:rPr>
              <w:t>RAS</w:t>
            </w:r>
          </w:p>
        </w:tc>
        <w:tc>
          <w:tcPr>
            <w:tcW w:w="7645" w:type="dxa"/>
          </w:tcPr>
          <w:p w14:paraId="798D65D4" w14:textId="1B0EF387" w:rsidR="00326090" w:rsidRDefault="00E60DCC" w:rsidP="00326090">
            <w:pPr>
              <w:rPr>
                <w:rFonts w:ascii="Microsoft Sans Serif" w:hAnsi="Microsoft Sans Serif" w:cs="Microsoft Sans Serif"/>
              </w:rPr>
            </w:pPr>
            <w:r>
              <w:rPr>
                <w:rFonts w:ascii="Microsoft Sans Serif" w:hAnsi="Microsoft Sans Serif" w:cs="Microsoft Sans Serif"/>
              </w:rPr>
              <w:t>Renin-angiotensin-system</w:t>
            </w:r>
          </w:p>
        </w:tc>
      </w:tr>
      <w:tr w:rsidR="00E60DCC" w14:paraId="742F182F" w14:textId="77777777" w:rsidTr="000F09D2">
        <w:tc>
          <w:tcPr>
            <w:tcW w:w="1705" w:type="dxa"/>
          </w:tcPr>
          <w:p w14:paraId="0018B671" w14:textId="0A52739E" w:rsidR="00E60DCC" w:rsidRDefault="00E60DCC" w:rsidP="00E60DCC">
            <w:pPr>
              <w:rPr>
                <w:rFonts w:ascii="Microsoft Sans Serif" w:hAnsi="Microsoft Sans Serif" w:cs="Microsoft Sans Serif"/>
              </w:rPr>
            </w:pPr>
            <w:r>
              <w:rPr>
                <w:rFonts w:ascii="Microsoft Sans Serif" w:hAnsi="Microsoft Sans Serif" w:cs="Microsoft Sans Serif"/>
              </w:rPr>
              <w:t>RCT</w:t>
            </w:r>
          </w:p>
        </w:tc>
        <w:tc>
          <w:tcPr>
            <w:tcW w:w="7645" w:type="dxa"/>
          </w:tcPr>
          <w:p w14:paraId="4F1BAFAB" w14:textId="182A1FDC" w:rsidR="00E60DCC" w:rsidRDefault="00E60DCC" w:rsidP="00E60DCC">
            <w:pPr>
              <w:rPr>
                <w:rFonts w:ascii="Microsoft Sans Serif" w:hAnsi="Microsoft Sans Serif" w:cs="Microsoft Sans Serif"/>
              </w:rPr>
            </w:pPr>
            <w:r>
              <w:rPr>
                <w:rFonts w:ascii="Microsoft Sans Serif" w:hAnsi="Microsoft Sans Serif" w:cs="Microsoft Sans Serif"/>
              </w:rPr>
              <w:t>Randomized controlled trial</w:t>
            </w:r>
          </w:p>
        </w:tc>
      </w:tr>
      <w:tr w:rsidR="00E60DCC" w14:paraId="3ED809ED" w14:textId="77777777" w:rsidTr="000F09D2">
        <w:tc>
          <w:tcPr>
            <w:tcW w:w="1705" w:type="dxa"/>
          </w:tcPr>
          <w:p w14:paraId="4DBFBE2E" w14:textId="7C469443" w:rsidR="00E60DCC" w:rsidRDefault="007A7B26" w:rsidP="00E60DCC">
            <w:pPr>
              <w:rPr>
                <w:rFonts w:ascii="Microsoft Sans Serif" w:hAnsi="Microsoft Sans Serif" w:cs="Microsoft Sans Serif"/>
              </w:rPr>
            </w:pPr>
            <w:r>
              <w:rPr>
                <w:rFonts w:ascii="Microsoft Sans Serif" w:hAnsi="Microsoft Sans Serif" w:cs="Microsoft Sans Serif"/>
              </w:rPr>
              <w:t>THZ</w:t>
            </w:r>
          </w:p>
        </w:tc>
        <w:tc>
          <w:tcPr>
            <w:tcW w:w="7645" w:type="dxa"/>
          </w:tcPr>
          <w:p w14:paraId="4FEFD555" w14:textId="51C42A82" w:rsidR="00E60DCC" w:rsidRDefault="007A7B26" w:rsidP="00E60DCC">
            <w:pPr>
              <w:rPr>
                <w:rFonts w:ascii="Microsoft Sans Serif" w:hAnsi="Microsoft Sans Serif" w:cs="Microsoft Sans Serif"/>
              </w:rPr>
            </w:pPr>
            <w:r>
              <w:rPr>
                <w:rFonts w:ascii="Microsoft Sans Serif" w:hAnsi="Microsoft Sans Serif" w:cs="Microsoft Sans Serif"/>
              </w:rPr>
              <w:t>Thiazide or thiazide-like diuretics</w:t>
            </w:r>
          </w:p>
        </w:tc>
      </w:tr>
    </w:tbl>
    <w:p w14:paraId="6DDF3B17" w14:textId="77777777" w:rsidR="008E382C" w:rsidRPr="000D08C5" w:rsidRDefault="008E382C">
      <w:pPr>
        <w:rPr>
          <w:rFonts w:ascii="Microsoft Sans Serif" w:hAnsi="Microsoft Sans Serif" w:cs="Microsoft Sans Serif"/>
        </w:rPr>
      </w:pPr>
    </w:p>
    <w:p w14:paraId="478ECC0D" w14:textId="3440E078" w:rsidR="00B65157" w:rsidRPr="0013369F" w:rsidRDefault="007E0295">
      <w:pPr>
        <w:rPr>
          <w:rFonts w:ascii="Microsoft Sans Serif" w:hAnsi="Microsoft Sans Serif" w:cs="Microsoft Sans Serif"/>
          <w:b/>
          <w:bCs/>
          <w:sz w:val="28"/>
          <w:szCs w:val="28"/>
        </w:rPr>
      </w:pPr>
      <w:r>
        <w:rPr>
          <w:rFonts w:ascii="Microsoft Sans Serif" w:hAnsi="Microsoft Sans Serif" w:cs="Microsoft Sans Serif"/>
          <w:b/>
          <w:bCs/>
          <w:sz w:val="28"/>
          <w:szCs w:val="28"/>
        </w:rPr>
        <w:t>3</w:t>
      </w:r>
      <w:r w:rsidR="00080F2D" w:rsidRPr="0013369F">
        <w:rPr>
          <w:rFonts w:ascii="Microsoft Sans Serif" w:hAnsi="Microsoft Sans Serif" w:cs="Microsoft Sans Serif"/>
          <w:b/>
          <w:bCs/>
          <w:sz w:val="28"/>
          <w:szCs w:val="28"/>
        </w:rPr>
        <w:t>. Responsible Parties</w:t>
      </w:r>
    </w:p>
    <w:p w14:paraId="2C46E684" w14:textId="13CBE5AF" w:rsidR="00080F2D" w:rsidRPr="0013369F" w:rsidRDefault="007E0295">
      <w:pPr>
        <w:rPr>
          <w:rFonts w:ascii="Microsoft Sans Serif" w:hAnsi="Microsoft Sans Serif" w:cs="Microsoft Sans Serif"/>
          <w:b/>
          <w:bCs/>
        </w:rPr>
      </w:pPr>
      <w:r>
        <w:rPr>
          <w:rFonts w:ascii="Microsoft Sans Serif" w:hAnsi="Microsoft Sans Serif" w:cs="Microsoft Sans Serif"/>
          <w:b/>
          <w:bCs/>
        </w:rPr>
        <w:t>3</w:t>
      </w:r>
      <w:r w:rsidR="00080F2D" w:rsidRPr="0013369F">
        <w:rPr>
          <w:rFonts w:ascii="Microsoft Sans Serif" w:hAnsi="Microsoft Sans Serif" w:cs="Microsoft Sans Serif"/>
          <w:b/>
          <w:bCs/>
        </w:rPr>
        <w:t>.1 Investigators</w:t>
      </w:r>
    </w:p>
    <w:tbl>
      <w:tblPr>
        <w:tblStyle w:val="TableGrid"/>
        <w:tblW w:w="0" w:type="auto"/>
        <w:tblLook w:val="04A0" w:firstRow="1" w:lastRow="0" w:firstColumn="1" w:lastColumn="0" w:noHBand="0" w:noVBand="1"/>
      </w:tblPr>
      <w:tblGrid>
        <w:gridCol w:w="2785"/>
        <w:gridCol w:w="6565"/>
      </w:tblGrid>
      <w:tr w:rsidR="002170DD" w14:paraId="0A74D5AA" w14:textId="77777777" w:rsidTr="00F56F89">
        <w:tc>
          <w:tcPr>
            <w:tcW w:w="2785" w:type="dxa"/>
          </w:tcPr>
          <w:p w14:paraId="1DE14A8F" w14:textId="797ADB45" w:rsidR="002170DD" w:rsidRPr="00976635" w:rsidRDefault="002170DD">
            <w:pPr>
              <w:rPr>
                <w:rFonts w:ascii="Microsoft Sans Serif" w:hAnsi="Microsoft Sans Serif" w:cs="Microsoft Sans Serif"/>
                <w:b/>
                <w:bCs/>
              </w:rPr>
            </w:pPr>
            <w:r w:rsidRPr="00976635">
              <w:rPr>
                <w:rFonts w:ascii="Microsoft Sans Serif" w:hAnsi="Microsoft Sans Serif" w:cs="Microsoft Sans Serif"/>
                <w:b/>
                <w:bCs/>
              </w:rPr>
              <w:t>Investigator</w:t>
            </w:r>
          </w:p>
        </w:tc>
        <w:tc>
          <w:tcPr>
            <w:tcW w:w="6565" w:type="dxa"/>
          </w:tcPr>
          <w:p w14:paraId="66F61AF3" w14:textId="5ACEF897" w:rsidR="002170DD" w:rsidRPr="00976635" w:rsidRDefault="002170DD">
            <w:pPr>
              <w:rPr>
                <w:rFonts w:ascii="Microsoft Sans Serif" w:hAnsi="Microsoft Sans Serif" w:cs="Microsoft Sans Serif"/>
                <w:b/>
                <w:bCs/>
              </w:rPr>
            </w:pPr>
            <w:r w:rsidRPr="00976635">
              <w:rPr>
                <w:rFonts w:ascii="Microsoft Sans Serif" w:hAnsi="Microsoft Sans Serif" w:cs="Microsoft Sans Serif"/>
                <w:b/>
                <w:bCs/>
              </w:rPr>
              <w:t>Institution/Affiliation</w:t>
            </w:r>
          </w:p>
        </w:tc>
      </w:tr>
      <w:tr w:rsidR="008A6287" w14:paraId="1E811D60" w14:textId="77777777" w:rsidTr="00F56F89">
        <w:tc>
          <w:tcPr>
            <w:tcW w:w="2785" w:type="dxa"/>
          </w:tcPr>
          <w:p w14:paraId="054EBF2C" w14:textId="2CB7919C" w:rsidR="008A6287" w:rsidRDefault="008A16D7">
            <w:pPr>
              <w:rPr>
                <w:rFonts w:ascii="Microsoft Sans Serif" w:hAnsi="Microsoft Sans Serif" w:cs="Microsoft Sans Serif"/>
              </w:rPr>
            </w:pPr>
            <w:proofErr w:type="spellStart"/>
            <w:r>
              <w:rPr>
                <w:rFonts w:ascii="Microsoft Sans Serif" w:hAnsi="Microsoft Sans Serif" w:cs="Microsoft Sans Serif"/>
              </w:rPr>
              <w:t>Chungsoo</w:t>
            </w:r>
            <w:proofErr w:type="spellEnd"/>
            <w:r>
              <w:rPr>
                <w:rFonts w:ascii="Microsoft Sans Serif" w:hAnsi="Microsoft Sans Serif" w:cs="Microsoft Sans Serif"/>
              </w:rPr>
              <w:t xml:space="preserve"> Kim</w:t>
            </w:r>
          </w:p>
        </w:tc>
        <w:tc>
          <w:tcPr>
            <w:tcW w:w="6565" w:type="dxa"/>
          </w:tcPr>
          <w:p w14:paraId="3908B7D4" w14:textId="58ECDC82" w:rsidR="008A6287" w:rsidRDefault="008A16D7">
            <w:pPr>
              <w:rPr>
                <w:rFonts w:ascii="Microsoft Sans Serif" w:hAnsi="Microsoft Sans Serif" w:cs="Microsoft Sans Serif"/>
              </w:rPr>
            </w:pPr>
            <w:r>
              <w:rPr>
                <w:rFonts w:ascii="Microsoft Sans Serif" w:hAnsi="Microsoft Sans Serif" w:cs="Microsoft Sans Serif"/>
              </w:rPr>
              <w:t>Department of Internal Medicine, Yale University, New Haven, CT, USA</w:t>
            </w:r>
          </w:p>
        </w:tc>
      </w:tr>
      <w:tr w:rsidR="00BE5FD9" w14:paraId="7C879589" w14:textId="77777777" w:rsidTr="00F56F89">
        <w:tc>
          <w:tcPr>
            <w:tcW w:w="2785" w:type="dxa"/>
          </w:tcPr>
          <w:p w14:paraId="5A50A425" w14:textId="6FB27ACA" w:rsidR="00BE5FD9" w:rsidRDefault="00BE5FD9" w:rsidP="00BE5FD9">
            <w:pPr>
              <w:rPr>
                <w:rFonts w:ascii="Microsoft Sans Serif" w:hAnsi="Microsoft Sans Serif" w:cs="Microsoft Sans Serif"/>
              </w:rPr>
            </w:pPr>
            <w:r>
              <w:rPr>
                <w:rFonts w:ascii="Microsoft Sans Serif" w:hAnsi="Microsoft Sans Serif" w:cs="Microsoft Sans Serif"/>
              </w:rPr>
              <w:t xml:space="preserve">Rohan </w:t>
            </w:r>
            <w:proofErr w:type="spellStart"/>
            <w:r>
              <w:rPr>
                <w:rFonts w:ascii="Microsoft Sans Serif" w:hAnsi="Microsoft Sans Serif" w:cs="Microsoft Sans Serif"/>
              </w:rPr>
              <w:t>Khera</w:t>
            </w:r>
            <w:proofErr w:type="spellEnd"/>
          </w:p>
        </w:tc>
        <w:tc>
          <w:tcPr>
            <w:tcW w:w="6565" w:type="dxa"/>
          </w:tcPr>
          <w:p w14:paraId="62B60917" w14:textId="2D1D7904" w:rsidR="00BE5FD9" w:rsidRDefault="00BE5FD9" w:rsidP="00BE5FD9">
            <w:pPr>
              <w:rPr>
                <w:rFonts w:ascii="Microsoft Sans Serif" w:hAnsi="Microsoft Sans Serif" w:cs="Microsoft Sans Serif"/>
              </w:rPr>
            </w:pPr>
            <w:r>
              <w:rPr>
                <w:rFonts w:ascii="Microsoft Sans Serif" w:hAnsi="Microsoft Sans Serif" w:cs="Microsoft Sans Serif"/>
              </w:rPr>
              <w:t>Department of Internal Medicine, Yale University, New Haven, CT, USA</w:t>
            </w:r>
          </w:p>
        </w:tc>
      </w:tr>
      <w:tr w:rsidR="00BE5FD9" w14:paraId="71C24D69" w14:textId="77777777" w:rsidTr="00F56F89">
        <w:tc>
          <w:tcPr>
            <w:tcW w:w="2785" w:type="dxa"/>
          </w:tcPr>
          <w:p w14:paraId="7880B555" w14:textId="5EB85C01" w:rsidR="00BE5FD9" w:rsidRDefault="00BE5FD9" w:rsidP="00BE5FD9">
            <w:pPr>
              <w:rPr>
                <w:rFonts w:ascii="Microsoft Sans Serif" w:hAnsi="Microsoft Sans Serif" w:cs="Microsoft Sans Serif"/>
              </w:rPr>
            </w:pPr>
            <w:r>
              <w:rPr>
                <w:rFonts w:ascii="Microsoft Sans Serif" w:hAnsi="Microsoft Sans Serif" w:cs="Microsoft Sans Serif"/>
              </w:rPr>
              <w:t xml:space="preserve">Harlan M. </w:t>
            </w:r>
            <w:proofErr w:type="spellStart"/>
            <w:r>
              <w:rPr>
                <w:rFonts w:ascii="Microsoft Sans Serif" w:hAnsi="Microsoft Sans Serif" w:cs="Microsoft Sans Serif"/>
              </w:rPr>
              <w:t>Krumholz</w:t>
            </w:r>
            <w:proofErr w:type="spellEnd"/>
          </w:p>
        </w:tc>
        <w:tc>
          <w:tcPr>
            <w:tcW w:w="6565" w:type="dxa"/>
          </w:tcPr>
          <w:p w14:paraId="7CB974C9" w14:textId="61AE6C20" w:rsidR="00BE5FD9" w:rsidRDefault="00BE5FD9" w:rsidP="00BE5FD9">
            <w:pPr>
              <w:rPr>
                <w:rFonts w:ascii="Microsoft Sans Serif" w:hAnsi="Microsoft Sans Serif" w:cs="Microsoft Sans Serif"/>
              </w:rPr>
            </w:pPr>
            <w:r>
              <w:rPr>
                <w:rFonts w:ascii="Microsoft Sans Serif" w:hAnsi="Microsoft Sans Serif" w:cs="Microsoft Sans Serif"/>
              </w:rPr>
              <w:t>Department of Internal Medicine, Yale University, New Haven, CT, USA</w:t>
            </w:r>
          </w:p>
        </w:tc>
      </w:tr>
      <w:tr w:rsidR="00BE5FD9" w14:paraId="6921D85C" w14:textId="77777777" w:rsidTr="00F56F89">
        <w:tc>
          <w:tcPr>
            <w:tcW w:w="2785" w:type="dxa"/>
          </w:tcPr>
          <w:p w14:paraId="42B08882" w14:textId="7A7B389F" w:rsidR="00BE5FD9" w:rsidRDefault="00BE5FD9" w:rsidP="00BE5FD9">
            <w:pPr>
              <w:rPr>
                <w:rFonts w:ascii="Microsoft Sans Serif" w:hAnsi="Microsoft Sans Serif" w:cs="Microsoft Sans Serif"/>
              </w:rPr>
            </w:pPr>
            <w:r>
              <w:rPr>
                <w:rFonts w:ascii="Microsoft Sans Serif" w:hAnsi="Microsoft Sans Serif" w:cs="Microsoft Sans Serif"/>
              </w:rPr>
              <w:t xml:space="preserve">Marc A. </w:t>
            </w:r>
            <w:proofErr w:type="spellStart"/>
            <w:r>
              <w:rPr>
                <w:rFonts w:ascii="Microsoft Sans Serif" w:hAnsi="Microsoft Sans Serif" w:cs="Microsoft Sans Serif"/>
              </w:rPr>
              <w:t>Suchard</w:t>
            </w:r>
            <w:proofErr w:type="spellEnd"/>
          </w:p>
        </w:tc>
        <w:tc>
          <w:tcPr>
            <w:tcW w:w="6565" w:type="dxa"/>
          </w:tcPr>
          <w:p w14:paraId="0971ADB6" w14:textId="775F0BFD" w:rsidR="00BE5FD9" w:rsidRDefault="00BE5FD9" w:rsidP="00BE5FD9">
            <w:pPr>
              <w:rPr>
                <w:rFonts w:ascii="Microsoft Sans Serif" w:hAnsi="Microsoft Sans Serif" w:cs="Microsoft Sans Serif"/>
              </w:rPr>
            </w:pPr>
            <w:r>
              <w:rPr>
                <w:rFonts w:ascii="Microsoft Sans Serif" w:hAnsi="Microsoft Sans Serif" w:cs="Microsoft Sans Serif"/>
              </w:rPr>
              <w:t>Department of Biostatistics, University of California, Los Angeles, Los Angeles, CA, USA</w:t>
            </w:r>
          </w:p>
        </w:tc>
      </w:tr>
      <w:tr w:rsidR="00BE5FD9" w14:paraId="01993830" w14:textId="77777777" w:rsidTr="00F56F89">
        <w:tc>
          <w:tcPr>
            <w:tcW w:w="2785" w:type="dxa"/>
          </w:tcPr>
          <w:p w14:paraId="527638EF" w14:textId="621659D6" w:rsidR="00BE5FD9" w:rsidRDefault="00BE5FD9" w:rsidP="00BE5FD9">
            <w:pPr>
              <w:rPr>
                <w:rFonts w:ascii="Microsoft Sans Serif" w:hAnsi="Microsoft Sans Serif" w:cs="Microsoft Sans Serif"/>
              </w:rPr>
            </w:pPr>
            <w:r>
              <w:rPr>
                <w:rFonts w:ascii="Microsoft Sans Serif" w:hAnsi="Microsoft Sans Serif" w:cs="Microsoft Sans Serif"/>
              </w:rPr>
              <w:t>Yuan Lu*</w:t>
            </w:r>
          </w:p>
        </w:tc>
        <w:tc>
          <w:tcPr>
            <w:tcW w:w="6565" w:type="dxa"/>
          </w:tcPr>
          <w:p w14:paraId="1C72F7CD" w14:textId="5724AE07" w:rsidR="00BE5FD9" w:rsidRDefault="00BE5FD9" w:rsidP="00BE5FD9">
            <w:pPr>
              <w:rPr>
                <w:rFonts w:ascii="Microsoft Sans Serif" w:hAnsi="Microsoft Sans Serif" w:cs="Microsoft Sans Serif"/>
              </w:rPr>
            </w:pPr>
            <w:r>
              <w:rPr>
                <w:rFonts w:ascii="Microsoft Sans Serif" w:hAnsi="Microsoft Sans Serif" w:cs="Microsoft Sans Serif"/>
              </w:rPr>
              <w:t>Department of Internal Medicine, Yale University, New Haven, CT, USA</w:t>
            </w:r>
          </w:p>
        </w:tc>
      </w:tr>
    </w:tbl>
    <w:p w14:paraId="1C6ED926" w14:textId="75A6F4DE" w:rsidR="00B34862" w:rsidRDefault="00821A0B">
      <w:pPr>
        <w:rPr>
          <w:rFonts w:ascii="Microsoft Sans Serif" w:hAnsi="Microsoft Sans Serif" w:cs="Microsoft Sans Serif"/>
        </w:rPr>
      </w:pPr>
      <w:r>
        <w:rPr>
          <w:rFonts w:ascii="Microsoft Sans Serif" w:hAnsi="Microsoft Sans Serif" w:cs="Microsoft Sans Serif"/>
        </w:rPr>
        <w:t>*Principal investigator</w:t>
      </w:r>
    </w:p>
    <w:p w14:paraId="2D2334B1" w14:textId="2CA5949D" w:rsidR="00080F2D" w:rsidRPr="0013369F" w:rsidRDefault="007E0295">
      <w:pPr>
        <w:rPr>
          <w:rFonts w:ascii="Microsoft Sans Serif" w:hAnsi="Microsoft Sans Serif" w:cs="Microsoft Sans Serif"/>
          <w:b/>
          <w:bCs/>
        </w:rPr>
      </w:pPr>
      <w:r>
        <w:rPr>
          <w:rFonts w:ascii="Microsoft Sans Serif" w:hAnsi="Microsoft Sans Serif" w:cs="Microsoft Sans Serif"/>
          <w:b/>
          <w:bCs/>
        </w:rPr>
        <w:lastRenderedPageBreak/>
        <w:t>3</w:t>
      </w:r>
      <w:r w:rsidR="00080F2D" w:rsidRPr="0013369F">
        <w:rPr>
          <w:rFonts w:ascii="Microsoft Sans Serif" w:hAnsi="Microsoft Sans Serif" w:cs="Microsoft Sans Serif"/>
          <w:b/>
          <w:bCs/>
        </w:rPr>
        <w:t>.2 Disclosures</w:t>
      </w:r>
    </w:p>
    <w:p w14:paraId="0AFCDFEF" w14:textId="4EED5354" w:rsidR="007F7119" w:rsidRDefault="00B34B78" w:rsidP="00B279EF">
      <w:pPr>
        <w:jc w:val="both"/>
        <w:rPr>
          <w:rFonts w:ascii="Microsoft Sans Serif" w:hAnsi="Microsoft Sans Serif" w:cs="Microsoft Sans Serif"/>
        </w:rPr>
      </w:pPr>
      <w:r w:rsidRPr="002C2066">
        <w:rPr>
          <w:rFonts w:ascii="Microsoft Sans Serif" w:hAnsi="Microsoft Sans Serif" w:cs="Microsoft Sans Serif"/>
          <w:b/>
          <w:bCs/>
        </w:rPr>
        <w:t>RK</w:t>
      </w:r>
      <w:r>
        <w:rPr>
          <w:rFonts w:ascii="Microsoft Sans Serif" w:hAnsi="Microsoft Sans Serif" w:cs="Microsoft Sans Serif"/>
        </w:rPr>
        <w:t xml:space="preserve"> is a founder of Evidence2Health and receives grant from the US National Institutes of Health. </w:t>
      </w:r>
      <w:r w:rsidR="002C2066" w:rsidRPr="002C2066">
        <w:rPr>
          <w:rFonts w:ascii="Microsoft Sans Serif" w:hAnsi="Microsoft Sans Serif" w:cs="Microsoft Sans Serif"/>
          <w:b/>
          <w:bCs/>
        </w:rPr>
        <w:t>HMK</w:t>
      </w:r>
      <w:r w:rsidR="002C2066">
        <w:rPr>
          <w:rFonts w:ascii="Microsoft Sans Serif" w:hAnsi="Microsoft Sans Serif" w:cs="Microsoft Sans Serif"/>
        </w:rPr>
        <w:t xml:space="preserve"> receives grants from the US Food &amp; Drug Administration, </w:t>
      </w:r>
      <w:proofErr w:type="spellStart"/>
      <w:r w:rsidR="002C2066">
        <w:rPr>
          <w:rFonts w:ascii="Microsoft Sans Serif" w:hAnsi="Microsoft Sans Serif" w:cs="Microsoft Sans Serif"/>
        </w:rPr>
        <w:t>Medtronics</w:t>
      </w:r>
      <w:proofErr w:type="spellEnd"/>
      <w:r w:rsidR="002C2066">
        <w:rPr>
          <w:rFonts w:ascii="Microsoft Sans Serif" w:hAnsi="Microsoft Sans Serif" w:cs="Microsoft Sans Serif"/>
        </w:rPr>
        <w:t xml:space="preserve"> and Janssen Research and Development, is co-founder of </w:t>
      </w:r>
      <w:proofErr w:type="spellStart"/>
      <w:r w:rsidR="002C2066">
        <w:rPr>
          <w:rFonts w:ascii="Microsoft Sans Serif" w:hAnsi="Microsoft Sans Serif" w:cs="Microsoft Sans Serif"/>
        </w:rPr>
        <w:t>HugoHealth</w:t>
      </w:r>
      <w:proofErr w:type="spellEnd"/>
      <w:r w:rsidR="002C2066">
        <w:rPr>
          <w:rFonts w:ascii="Microsoft Sans Serif" w:hAnsi="Microsoft Sans Serif" w:cs="Microsoft Sans Serif"/>
        </w:rPr>
        <w:t xml:space="preserve"> and chairs the Cardiac Scientific Advisory Board of UnitedHealth. </w:t>
      </w:r>
      <w:r w:rsidR="008401FF" w:rsidRPr="002C2066">
        <w:rPr>
          <w:rFonts w:ascii="Microsoft Sans Serif" w:hAnsi="Microsoft Sans Serif" w:cs="Microsoft Sans Serif"/>
          <w:b/>
          <w:bCs/>
        </w:rPr>
        <w:t>MAS</w:t>
      </w:r>
      <w:r w:rsidR="002C2066">
        <w:rPr>
          <w:rFonts w:ascii="Microsoft Sans Serif" w:hAnsi="Microsoft Sans Serif" w:cs="Microsoft Sans Serif"/>
        </w:rPr>
        <w:t xml:space="preserve"> receives grant funding from the US National Institutes of Health, the US Department of Veterans Affairs and the US Food &amp; Drug Administration and contracts from Janssen Research and Development and IQVIA. </w:t>
      </w:r>
      <w:r w:rsidR="002C2066" w:rsidRPr="00ED5C2D">
        <w:rPr>
          <w:rFonts w:ascii="Microsoft Sans Serif" w:hAnsi="Microsoft Sans Serif" w:cs="Microsoft Sans Serif"/>
          <w:b/>
          <w:bCs/>
        </w:rPr>
        <w:t xml:space="preserve">YL </w:t>
      </w:r>
      <w:r w:rsidR="00D27489">
        <w:rPr>
          <w:rFonts w:ascii="Microsoft Sans Serif" w:hAnsi="Microsoft Sans Serif" w:cs="Microsoft Sans Serif"/>
        </w:rPr>
        <w:t xml:space="preserve">receives grant funding from the US National </w:t>
      </w:r>
      <w:r w:rsidR="00ED5C2D">
        <w:rPr>
          <w:rFonts w:ascii="Microsoft Sans Serif" w:hAnsi="Microsoft Sans Serif" w:cs="Microsoft Sans Serif"/>
        </w:rPr>
        <w:t>Institutes of Health.</w:t>
      </w:r>
    </w:p>
    <w:p w14:paraId="00FC3791" w14:textId="77777777" w:rsidR="007F7119" w:rsidRPr="000D08C5" w:rsidRDefault="007F7119">
      <w:pPr>
        <w:rPr>
          <w:rFonts w:ascii="Microsoft Sans Serif" w:hAnsi="Microsoft Sans Serif" w:cs="Microsoft Sans Serif"/>
        </w:rPr>
      </w:pPr>
    </w:p>
    <w:p w14:paraId="314F3DEA" w14:textId="3CBBAD6E" w:rsidR="00080F2D" w:rsidRPr="001A7333" w:rsidRDefault="007E0295">
      <w:pPr>
        <w:rPr>
          <w:rFonts w:ascii="Microsoft Sans Serif" w:hAnsi="Microsoft Sans Serif" w:cs="Microsoft Sans Serif"/>
          <w:b/>
          <w:bCs/>
          <w:sz w:val="28"/>
          <w:szCs w:val="28"/>
        </w:rPr>
      </w:pPr>
      <w:r w:rsidRPr="001A7333">
        <w:rPr>
          <w:rFonts w:ascii="Microsoft Sans Serif" w:hAnsi="Microsoft Sans Serif" w:cs="Microsoft Sans Serif"/>
          <w:b/>
          <w:bCs/>
          <w:sz w:val="28"/>
          <w:szCs w:val="28"/>
        </w:rPr>
        <w:t>4.</w:t>
      </w:r>
      <w:r w:rsidR="00080F2D" w:rsidRPr="001A7333">
        <w:rPr>
          <w:rFonts w:ascii="Microsoft Sans Serif" w:hAnsi="Microsoft Sans Serif" w:cs="Microsoft Sans Serif"/>
          <w:b/>
          <w:bCs/>
          <w:sz w:val="28"/>
          <w:szCs w:val="28"/>
        </w:rPr>
        <w:t xml:space="preserve"> Abstract</w:t>
      </w:r>
    </w:p>
    <w:p w14:paraId="138AA0B6" w14:textId="116729EB" w:rsidR="003D2492" w:rsidRDefault="003D2492" w:rsidP="00F2117D">
      <w:pPr>
        <w:jc w:val="both"/>
        <w:rPr>
          <w:rFonts w:ascii="Microsoft Sans Serif" w:hAnsi="Microsoft Sans Serif" w:cs="Microsoft Sans Serif"/>
        </w:rPr>
      </w:pPr>
      <w:r w:rsidRPr="00F2117D">
        <w:rPr>
          <w:rFonts w:ascii="Microsoft Sans Serif" w:hAnsi="Microsoft Sans Serif" w:cs="Microsoft Sans Serif"/>
          <w:b/>
          <w:bCs/>
        </w:rPr>
        <w:t>Background and Significance:</w:t>
      </w:r>
      <w:r w:rsidR="003C0F93" w:rsidRPr="001A7333">
        <w:rPr>
          <w:rFonts w:ascii="Microsoft Sans Serif" w:hAnsi="Microsoft Sans Serif" w:cs="Microsoft Sans Serif" w:hint="eastAsia"/>
        </w:rPr>
        <w:t xml:space="preserve"> </w:t>
      </w:r>
      <w:r w:rsidR="00C731F8">
        <w:rPr>
          <w:rFonts w:ascii="Microsoft Sans Serif" w:hAnsi="Microsoft Sans Serif" w:cs="Microsoft Sans Serif"/>
        </w:rPr>
        <w:t xml:space="preserve">Hypertension is </w:t>
      </w:r>
      <w:r w:rsidR="00A5750D">
        <w:rPr>
          <w:rFonts w:ascii="Microsoft Sans Serif" w:hAnsi="Microsoft Sans Serif" w:cs="Microsoft Sans Serif"/>
        </w:rPr>
        <w:t xml:space="preserve">a major cause of morbidity and mortality globally and is associated with </w:t>
      </w:r>
      <w:r w:rsidR="00A119FC">
        <w:rPr>
          <w:rFonts w:ascii="Microsoft Sans Serif" w:hAnsi="Microsoft Sans Serif" w:cs="Microsoft Sans Serif"/>
        </w:rPr>
        <w:t xml:space="preserve">an elevated risk of cardiovascular events. </w:t>
      </w:r>
      <w:r w:rsidR="00821966">
        <w:rPr>
          <w:rFonts w:ascii="Microsoft Sans Serif" w:hAnsi="Microsoft Sans Serif" w:cs="Microsoft Sans Serif"/>
        </w:rPr>
        <w:t xml:space="preserve">Recommended anti-hypertensive agents can be applied to patients as a single agent (monotherapy) or in combination. </w:t>
      </w:r>
      <w:r w:rsidR="00784E98">
        <w:rPr>
          <w:rFonts w:ascii="Microsoft Sans Serif" w:hAnsi="Microsoft Sans Serif" w:cs="Microsoft Sans Serif"/>
        </w:rPr>
        <w:t xml:space="preserve">In the case of combination, </w:t>
      </w:r>
      <w:r w:rsidR="002B3DAA">
        <w:rPr>
          <w:rFonts w:ascii="Microsoft Sans Serif" w:hAnsi="Microsoft Sans Serif" w:cs="Microsoft Sans Serif"/>
        </w:rPr>
        <w:t xml:space="preserve">initial combination strategy can be considered, or stepped care strategy using a monotherapy followed by adding other agents use can be considered. </w:t>
      </w:r>
    </w:p>
    <w:p w14:paraId="032DE2A7" w14:textId="2CD679AC" w:rsidR="002B3DAA" w:rsidRPr="001A7333" w:rsidRDefault="002B3DAA" w:rsidP="00F2117D">
      <w:pPr>
        <w:jc w:val="both"/>
        <w:rPr>
          <w:rFonts w:ascii="Microsoft Sans Serif" w:hAnsi="Microsoft Sans Serif" w:cs="Microsoft Sans Serif"/>
        </w:rPr>
      </w:pPr>
      <w:r>
        <w:rPr>
          <w:rFonts w:ascii="Microsoft Sans Serif" w:hAnsi="Microsoft Sans Serif" w:cs="Microsoft Sans Serif"/>
        </w:rPr>
        <w:t>Many patients are unable to reach their target blood pressure with a monotherapy, therefore, they often use two or more medications in combination. Recent</w:t>
      </w:r>
      <w:r w:rsidR="00AA7C24">
        <w:rPr>
          <w:rFonts w:ascii="Microsoft Sans Serif" w:hAnsi="Microsoft Sans Serif" w:cs="Microsoft Sans Serif"/>
        </w:rPr>
        <w:t xml:space="preserve"> European hypertension guidelines recommend initial combination treatment for general patients with </w:t>
      </w:r>
      <w:r w:rsidR="00F2117D">
        <w:rPr>
          <w:rFonts w:ascii="Microsoft Sans Serif" w:hAnsi="Microsoft Sans Serif" w:cs="Microsoft Sans Serif"/>
        </w:rPr>
        <w:t>hypertension;</w:t>
      </w:r>
      <w:r w:rsidR="00AA7C24">
        <w:rPr>
          <w:rFonts w:ascii="Microsoft Sans Serif" w:hAnsi="Microsoft Sans Serif" w:cs="Microsoft Sans Serif"/>
        </w:rPr>
        <w:t xml:space="preserve"> however, the US guidelines maintain a</w:t>
      </w:r>
      <w:r w:rsidR="00F2117D">
        <w:rPr>
          <w:rFonts w:ascii="Microsoft Sans Serif" w:hAnsi="Microsoft Sans Serif" w:cs="Microsoft Sans Serif" w:hint="eastAsia"/>
        </w:rPr>
        <w:t xml:space="preserve"> </w:t>
      </w:r>
      <w:r w:rsidR="00F2117D">
        <w:rPr>
          <w:rFonts w:ascii="Microsoft Sans Serif" w:hAnsi="Microsoft Sans Serif" w:cs="Microsoft Sans Serif"/>
        </w:rPr>
        <w:t xml:space="preserve">recommendation of </w:t>
      </w:r>
      <w:r w:rsidR="00AA7C24">
        <w:rPr>
          <w:rFonts w:ascii="Microsoft Sans Serif" w:hAnsi="Microsoft Sans Serif" w:cs="Microsoft Sans Serif"/>
        </w:rPr>
        <w:t xml:space="preserve">stepped care for most patients with uncontrolled blood pressure. </w:t>
      </w:r>
      <w:r w:rsidR="00A25A5F">
        <w:rPr>
          <w:rFonts w:ascii="Microsoft Sans Serif" w:hAnsi="Microsoft Sans Serif" w:cs="Microsoft Sans Serif"/>
        </w:rPr>
        <w:t xml:space="preserve">Our team has already generated large-scale evidence comparing the effectiveness of </w:t>
      </w:r>
      <w:r w:rsidR="00773A1C">
        <w:rPr>
          <w:rFonts w:ascii="Microsoft Sans Serif" w:hAnsi="Microsoft Sans Serif" w:cs="Microsoft Sans Serif"/>
        </w:rPr>
        <w:t>eac</w:t>
      </w:r>
      <w:r w:rsidR="00306E5D">
        <w:rPr>
          <w:rFonts w:ascii="Microsoft Sans Serif" w:hAnsi="Microsoft Sans Serif" w:cs="Microsoft Sans Serif"/>
        </w:rPr>
        <w:t>h</w:t>
      </w:r>
      <w:r w:rsidR="00773A1C">
        <w:rPr>
          <w:rFonts w:ascii="Microsoft Sans Serif" w:hAnsi="Microsoft Sans Serif" w:cs="Microsoft Sans Serif"/>
        </w:rPr>
        <w:t xml:space="preserve"> </w:t>
      </w:r>
      <w:r w:rsidR="00A25A5F">
        <w:rPr>
          <w:rFonts w:ascii="Microsoft Sans Serif" w:hAnsi="Microsoft Sans Serif" w:cs="Microsoft Sans Serif"/>
        </w:rPr>
        <w:t>monotherapy</w:t>
      </w:r>
      <w:r w:rsidR="00773A1C">
        <w:rPr>
          <w:rFonts w:ascii="Microsoft Sans Serif" w:hAnsi="Microsoft Sans Serif" w:cs="Microsoft Sans Serif"/>
        </w:rPr>
        <w:t xml:space="preserve"> and initial combination therapy</w:t>
      </w:r>
      <w:r w:rsidR="00306E5D">
        <w:rPr>
          <w:rFonts w:ascii="Microsoft Sans Serif" w:hAnsi="Microsoft Sans Serif" w:cs="Microsoft Sans Serif"/>
        </w:rPr>
        <w:t xml:space="preserve"> for hypertension</w:t>
      </w:r>
      <w:r w:rsidR="00773A1C">
        <w:rPr>
          <w:rFonts w:ascii="Microsoft Sans Serif" w:hAnsi="Microsoft Sans Serif" w:cs="Microsoft Sans Serif"/>
        </w:rPr>
        <w:t>.</w:t>
      </w:r>
      <w:r w:rsidR="00A25A5F">
        <w:rPr>
          <w:rFonts w:ascii="Microsoft Sans Serif" w:hAnsi="Microsoft Sans Serif" w:cs="Microsoft Sans Serif"/>
        </w:rPr>
        <w:t xml:space="preserve"> </w:t>
      </w:r>
      <w:r w:rsidR="00C84A0D">
        <w:rPr>
          <w:rFonts w:ascii="Microsoft Sans Serif" w:hAnsi="Microsoft Sans Serif" w:cs="Microsoft Sans Serif"/>
        </w:rPr>
        <w:t>Now, w</w:t>
      </w:r>
      <w:r w:rsidR="00AA7C24">
        <w:rPr>
          <w:rFonts w:ascii="Microsoft Sans Serif" w:hAnsi="Microsoft Sans Serif" w:cs="Microsoft Sans Serif"/>
        </w:rPr>
        <w:t>e will explore how the choice of step therapy medication affects patients’ cardiovascular and safety outcomes.</w:t>
      </w:r>
    </w:p>
    <w:p w14:paraId="4D86CEA1" w14:textId="108DC500" w:rsidR="0013369F" w:rsidRPr="001A7333" w:rsidRDefault="0013369F" w:rsidP="00F2117D">
      <w:pPr>
        <w:jc w:val="both"/>
        <w:rPr>
          <w:rFonts w:ascii="Microsoft Sans Serif" w:hAnsi="Microsoft Sans Serif" w:cs="Microsoft Sans Serif"/>
        </w:rPr>
      </w:pPr>
      <w:r w:rsidRPr="00F2117D">
        <w:rPr>
          <w:rFonts w:ascii="Microsoft Sans Serif" w:hAnsi="Microsoft Sans Serif" w:cs="Microsoft Sans Serif"/>
          <w:b/>
          <w:bCs/>
        </w:rPr>
        <w:t>Study Aims:</w:t>
      </w:r>
      <w:r w:rsidR="00DF1C9D" w:rsidRPr="001A7333">
        <w:rPr>
          <w:rFonts w:ascii="Microsoft Sans Serif" w:hAnsi="Microsoft Sans Serif" w:cs="Microsoft Sans Serif"/>
        </w:rPr>
        <w:t xml:space="preserve"> To determine real-world comparative effectiveness and safety </w:t>
      </w:r>
      <w:r w:rsidR="001A7333" w:rsidRPr="001A7333">
        <w:rPr>
          <w:rFonts w:ascii="Microsoft Sans Serif" w:hAnsi="Microsoft Sans Serif" w:cs="Microsoft Sans Serif"/>
        </w:rPr>
        <w:t xml:space="preserve">of stepped care strategy of hypertension using health information encompassing millions of </w:t>
      </w:r>
      <w:r w:rsidR="00A5750D" w:rsidRPr="001A7333">
        <w:rPr>
          <w:rFonts w:ascii="Microsoft Sans Serif" w:hAnsi="Microsoft Sans Serif" w:cs="Microsoft Sans Serif"/>
        </w:rPr>
        <w:t>patients</w:t>
      </w:r>
      <w:r w:rsidR="001A7333" w:rsidRPr="001A7333">
        <w:rPr>
          <w:rFonts w:ascii="Microsoft Sans Serif" w:hAnsi="Microsoft Sans Serif" w:cs="Microsoft Sans Serif"/>
        </w:rPr>
        <w:t xml:space="preserve"> with hypertension, with a focus on individual at </w:t>
      </w:r>
      <w:r w:rsidR="00C731F8">
        <w:rPr>
          <w:rFonts w:ascii="Microsoft Sans Serif" w:hAnsi="Microsoft Sans Serif" w:cs="Microsoft Sans Serif"/>
        </w:rPr>
        <w:t xml:space="preserve">comorbidity risk and </w:t>
      </w:r>
      <w:r w:rsidR="00A5750D">
        <w:rPr>
          <w:rFonts w:ascii="Microsoft Sans Serif" w:hAnsi="Microsoft Sans Serif" w:cs="Microsoft Sans Serif"/>
        </w:rPr>
        <w:t>other key subgroups for treatment heterogeneity.</w:t>
      </w:r>
    </w:p>
    <w:p w14:paraId="4A279E04" w14:textId="5694C410" w:rsidR="0013369F" w:rsidRDefault="0013369F" w:rsidP="003D34C5">
      <w:pPr>
        <w:jc w:val="both"/>
        <w:rPr>
          <w:rFonts w:ascii="Microsoft Sans Serif" w:hAnsi="Microsoft Sans Serif" w:cs="Microsoft Sans Serif"/>
        </w:rPr>
      </w:pPr>
      <w:r w:rsidRPr="001D3BD9">
        <w:rPr>
          <w:rFonts w:ascii="Microsoft Sans Serif" w:hAnsi="Microsoft Sans Serif" w:cs="Microsoft Sans Serif"/>
          <w:b/>
          <w:bCs/>
        </w:rPr>
        <w:t>Study Description:</w:t>
      </w:r>
      <w:r w:rsidR="00DF36BD">
        <w:rPr>
          <w:rFonts w:ascii="Microsoft Sans Serif" w:hAnsi="Microsoft Sans Serif" w:cs="Microsoft Sans Serif"/>
        </w:rPr>
        <w:t xml:space="preserve"> We will conduct </w:t>
      </w:r>
      <w:r w:rsidR="005A5430">
        <w:rPr>
          <w:rFonts w:ascii="Microsoft Sans Serif" w:hAnsi="Microsoft Sans Serif" w:cs="Microsoft Sans Serif"/>
        </w:rPr>
        <w:t>large-scale, systematic, observational studies to make pairwise comparisons of all stepped care regimen</w:t>
      </w:r>
      <w:r w:rsidR="003D7A2F">
        <w:rPr>
          <w:rFonts w:ascii="Microsoft Sans Serif" w:hAnsi="Microsoft Sans Serif" w:cs="Microsoft Sans Serif"/>
        </w:rPr>
        <w:t>s at the drug-, class- and population subgroup-level within our proposed Large-Scale Evidence Generations Across a Network of Database for Hypertension Stepped Care (LEGEND-</w:t>
      </w:r>
      <w:proofErr w:type="spellStart"/>
      <w:r w:rsidR="003D7A2F">
        <w:rPr>
          <w:rFonts w:ascii="Microsoft Sans Serif" w:hAnsi="Microsoft Sans Serif" w:cs="Microsoft Sans Serif"/>
        </w:rPr>
        <w:t>HTNStepCare</w:t>
      </w:r>
      <w:proofErr w:type="spellEnd"/>
      <w:r w:rsidR="003D7A2F">
        <w:rPr>
          <w:rFonts w:ascii="Microsoft Sans Serif" w:hAnsi="Microsoft Sans Serif" w:cs="Microsoft Sans Serif"/>
        </w:rPr>
        <w:t>) initiative. LEGEND-</w:t>
      </w:r>
      <w:proofErr w:type="spellStart"/>
      <w:r w:rsidR="003D7A2F">
        <w:rPr>
          <w:rFonts w:ascii="Microsoft Sans Serif" w:hAnsi="Microsoft Sans Serif" w:cs="Microsoft Sans Serif"/>
        </w:rPr>
        <w:t>HTNStepCare</w:t>
      </w:r>
      <w:proofErr w:type="spellEnd"/>
      <w:r w:rsidR="003D7A2F">
        <w:rPr>
          <w:rFonts w:ascii="Microsoft Sans Serif" w:hAnsi="Microsoft Sans Serif" w:cs="Microsoft Sans Serif"/>
        </w:rPr>
        <w:t xml:space="preserve"> will leverage the Observational Health Data Sciences and Informatics</w:t>
      </w:r>
      <w:r w:rsidR="00F64FE4">
        <w:rPr>
          <w:rFonts w:ascii="Microsoft Sans Serif" w:hAnsi="Microsoft Sans Serif" w:cs="Microsoft Sans Serif"/>
        </w:rPr>
        <w:t xml:space="preserve"> (OHDSI) Community that provides access to a standing global network of administrative claims and electronic health record (EHR) data sources. </w:t>
      </w:r>
      <w:r w:rsidR="003D34C5">
        <w:rPr>
          <w:rFonts w:ascii="Microsoft Sans Serif" w:hAnsi="Microsoft Sans Serif" w:cs="Microsoft Sans Serif"/>
        </w:rPr>
        <w:t>LEGEND-</w:t>
      </w:r>
      <w:proofErr w:type="spellStart"/>
      <w:r w:rsidR="003D34C5">
        <w:rPr>
          <w:rFonts w:ascii="Microsoft Sans Serif" w:hAnsi="Microsoft Sans Serif" w:cs="Microsoft Sans Serif"/>
        </w:rPr>
        <w:t>HTNStepCare</w:t>
      </w:r>
      <w:proofErr w:type="spellEnd"/>
      <w:r w:rsidR="003D34C5">
        <w:rPr>
          <w:rFonts w:ascii="Microsoft Sans Serif" w:hAnsi="Microsoft Sans Serif" w:cs="Microsoft Sans Serif"/>
        </w:rPr>
        <w:t xml:space="preserve"> will study: </w:t>
      </w:r>
    </w:p>
    <w:p w14:paraId="662BAEAC" w14:textId="5A0E77AC" w:rsidR="00955D0C" w:rsidRPr="00990C8A" w:rsidRDefault="003D34C5" w:rsidP="00990C8A">
      <w:pPr>
        <w:pStyle w:val="ListParagraph"/>
        <w:numPr>
          <w:ilvl w:val="0"/>
          <w:numId w:val="40"/>
        </w:numPr>
        <w:jc w:val="both"/>
        <w:rPr>
          <w:rFonts w:ascii="Microsoft Sans Serif" w:hAnsi="Microsoft Sans Serif" w:cs="Microsoft Sans Serif"/>
        </w:rPr>
      </w:pPr>
      <w:r w:rsidRPr="00990C8A">
        <w:rPr>
          <w:rFonts w:ascii="Microsoft Sans Serif" w:hAnsi="Microsoft Sans Serif" w:cs="Microsoft Sans Serif"/>
          <w:b/>
          <w:bCs/>
        </w:rPr>
        <w:lastRenderedPageBreak/>
        <w:t>Population</w:t>
      </w:r>
      <w:r w:rsidR="00260196" w:rsidRPr="00990C8A">
        <w:rPr>
          <w:rFonts w:ascii="Microsoft Sans Serif" w:hAnsi="Microsoft Sans Serif" w:cs="Microsoft Sans Serif"/>
        </w:rPr>
        <w:t xml:space="preserve">: Adult, hypertension patients who newly </w:t>
      </w:r>
      <w:r w:rsidR="00C8270F" w:rsidRPr="00990C8A">
        <w:rPr>
          <w:rFonts w:ascii="Microsoft Sans Serif" w:hAnsi="Microsoft Sans Serif" w:cs="Microsoft Sans Serif"/>
        </w:rPr>
        <w:t>added</w:t>
      </w:r>
      <w:r w:rsidR="00260196" w:rsidRPr="00990C8A">
        <w:rPr>
          <w:rFonts w:ascii="Microsoft Sans Serif" w:hAnsi="Microsoft Sans Serif" w:cs="Microsoft Sans Serif"/>
        </w:rPr>
        <w:t xml:space="preserve"> </w:t>
      </w:r>
      <w:r w:rsidR="00990C8A" w:rsidRPr="00990C8A">
        <w:rPr>
          <w:rFonts w:ascii="Microsoft Sans Serif" w:hAnsi="Microsoft Sans Serif" w:cs="Microsoft Sans Serif"/>
        </w:rPr>
        <w:t xml:space="preserve">a </w:t>
      </w:r>
      <w:r w:rsidR="0033498F" w:rsidRPr="00990C8A">
        <w:rPr>
          <w:rFonts w:ascii="Microsoft Sans Serif" w:hAnsi="Microsoft Sans Serif" w:cs="Microsoft Sans Serif"/>
        </w:rPr>
        <w:t>secondary</w:t>
      </w:r>
      <w:r w:rsidR="00260196" w:rsidRPr="00990C8A">
        <w:rPr>
          <w:rFonts w:ascii="Microsoft Sans Serif" w:hAnsi="Microsoft Sans Serif" w:cs="Microsoft Sans Serif"/>
        </w:rPr>
        <w:t xml:space="preserve"> antihypertensive agent for their uncontrolled </w:t>
      </w:r>
      <w:r w:rsidR="0033498F" w:rsidRPr="00990C8A">
        <w:rPr>
          <w:rFonts w:ascii="Microsoft Sans Serif" w:hAnsi="Microsoft Sans Serif" w:cs="Microsoft Sans Serif"/>
        </w:rPr>
        <w:t>blood pressure by monotherapy</w:t>
      </w:r>
    </w:p>
    <w:p w14:paraId="18F67FA7" w14:textId="77777777" w:rsidR="00A72D6E" w:rsidRPr="00181689" w:rsidRDefault="003D34C5" w:rsidP="003D34C5">
      <w:pPr>
        <w:pStyle w:val="ListParagraph"/>
        <w:numPr>
          <w:ilvl w:val="0"/>
          <w:numId w:val="40"/>
        </w:numPr>
        <w:jc w:val="both"/>
        <w:rPr>
          <w:rFonts w:ascii="Microsoft Sans Serif" w:hAnsi="Microsoft Sans Serif" w:cs="Microsoft Sans Serif"/>
          <w:b/>
          <w:bCs/>
        </w:rPr>
      </w:pPr>
      <w:r w:rsidRPr="00181689">
        <w:rPr>
          <w:rFonts w:ascii="Microsoft Sans Serif" w:hAnsi="Microsoft Sans Serif" w:cs="Microsoft Sans Serif"/>
          <w:b/>
          <w:bCs/>
        </w:rPr>
        <w:t>Comparators</w:t>
      </w:r>
      <w:r w:rsidR="00B408AA" w:rsidRPr="00181689">
        <w:rPr>
          <w:rFonts w:ascii="Microsoft Sans Serif" w:hAnsi="Microsoft Sans Serif" w:cs="Microsoft Sans Serif" w:hint="eastAsia"/>
          <w:b/>
          <w:bCs/>
        </w:rPr>
        <w:t xml:space="preserve">: </w:t>
      </w:r>
    </w:p>
    <w:p w14:paraId="177C472F" w14:textId="1369EDED" w:rsidR="00A72D6E" w:rsidRDefault="00B408AA" w:rsidP="00AC3937">
      <w:pPr>
        <w:pStyle w:val="ListParagraph"/>
        <w:numPr>
          <w:ilvl w:val="1"/>
          <w:numId w:val="40"/>
        </w:numPr>
        <w:rPr>
          <w:rFonts w:ascii="Microsoft Sans Serif" w:hAnsi="Microsoft Sans Serif" w:cs="Microsoft Sans Serif"/>
        </w:rPr>
      </w:pPr>
      <w:r w:rsidRPr="00A72D6E">
        <w:rPr>
          <w:rFonts w:ascii="Microsoft Sans Serif" w:hAnsi="Microsoft Sans Serif" w:cs="Microsoft Sans Serif"/>
        </w:rPr>
        <w:t>RAS agent</w:t>
      </w:r>
      <w:r w:rsidR="00A72D6E" w:rsidRPr="00A72D6E">
        <w:rPr>
          <w:rFonts w:ascii="Microsoft Sans Serif" w:hAnsi="Microsoft Sans Serif" w:cs="Microsoft Sans Serif"/>
        </w:rPr>
        <w:t>s:</w:t>
      </w:r>
      <w:r w:rsidR="00181689">
        <w:rPr>
          <w:rFonts w:ascii="Microsoft Sans Serif" w:hAnsi="Microsoft Sans Serif" w:cs="Microsoft Sans Serif"/>
        </w:rPr>
        <w:t xml:space="preserve"> </w:t>
      </w:r>
      <w:r w:rsidR="00181689" w:rsidRPr="00181689">
        <w:rPr>
          <w:rFonts w:ascii="Microsoft Sans Serif" w:hAnsi="Microsoft Sans Serif" w:cs="Microsoft Sans Serif"/>
        </w:rPr>
        <w:t>Benazepril,</w:t>
      </w:r>
      <w:r w:rsidR="00181689">
        <w:rPr>
          <w:rFonts w:ascii="Microsoft Sans Serif" w:hAnsi="Microsoft Sans Serif" w:cs="Microsoft Sans Serif"/>
        </w:rPr>
        <w:t xml:space="preserve"> </w:t>
      </w:r>
      <w:r w:rsidR="00181689" w:rsidRPr="00181689">
        <w:rPr>
          <w:rFonts w:ascii="Microsoft Sans Serif" w:hAnsi="Microsoft Sans Serif" w:cs="Microsoft Sans Serif"/>
        </w:rPr>
        <w:t>Captopril,</w:t>
      </w:r>
      <w:r w:rsidR="00181689">
        <w:rPr>
          <w:rFonts w:ascii="Microsoft Sans Serif" w:hAnsi="Microsoft Sans Serif" w:cs="Microsoft Sans Serif"/>
        </w:rPr>
        <w:t xml:space="preserve"> </w:t>
      </w:r>
      <w:r w:rsidR="00181689" w:rsidRPr="00181689">
        <w:rPr>
          <w:rFonts w:ascii="Microsoft Sans Serif" w:hAnsi="Microsoft Sans Serif" w:cs="Microsoft Sans Serif"/>
        </w:rPr>
        <w:t>Enalapril,</w:t>
      </w:r>
      <w:r w:rsidR="00181689">
        <w:rPr>
          <w:rFonts w:ascii="Microsoft Sans Serif" w:hAnsi="Microsoft Sans Serif" w:cs="Microsoft Sans Serif"/>
        </w:rPr>
        <w:t xml:space="preserve"> </w:t>
      </w:r>
      <w:proofErr w:type="spellStart"/>
      <w:r w:rsidR="00181689" w:rsidRPr="00181689">
        <w:rPr>
          <w:rFonts w:ascii="Microsoft Sans Serif" w:hAnsi="Microsoft Sans Serif" w:cs="Microsoft Sans Serif"/>
        </w:rPr>
        <w:t>Fosinopril</w:t>
      </w:r>
      <w:proofErr w:type="spellEnd"/>
      <w:r w:rsidR="00181689" w:rsidRPr="00181689">
        <w:rPr>
          <w:rFonts w:ascii="Microsoft Sans Serif" w:hAnsi="Microsoft Sans Serif" w:cs="Microsoft Sans Serif"/>
        </w:rPr>
        <w:t>,</w:t>
      </w:r>
      <w:r w:rsidR="00181689">
        <w:rPr>
          <w:rFonts w:ascii="Microsoft Sans Serif" w:hAnsi="Microsoft Sans Serif" w:cs="Microsoft Sans Serif"/>
        </w:rPr>
        <w:t xml:space="preserve"> </w:t>
      </w:r>
      <w:r w:rsidR="00181689" w:rsidRPr="00181689">
        <w:rPr>
          <w:rFonts w:ascii="Microsoft Sans Serif" w:hAnsi="Microsoft Sans Serif" w:cs="Microsoft Sans Serif"/>
        </w:rPr>
        <w:t>Lisinopril,</w:t>
      </w:r>
      <w:r w:rsidR="00181689">
        <w:rPr>
          <w:rFonts w:ascii="Microsoft Sans Serif" w:hAnsi="Microsoft Sans Serif" w:cs="Microsoft Sans Serif"/>
        </w:rPr>
        <w:t xml:space="preserve"> </w:t>
      </w:r>
      <w:proofErr w:type="spellStart"/>
      <w:r w:rsidR="00181689" w:rsidRPr="00181689">
        <w:rPr>
          <w:rFonts w:ascii="Microsoft Sans Serif" w:hAnsi="Microsoft Sans Serif" w:cs="Microsoft Sans Serif"/>
        </w:rPr>
        <w:t>Moexipril</w:t>
      </w:r>
      <w:proofErr w:type="spellEnd"/>
      <w:r w:rsidR="00181689" w:rsidRPr="00181689">
        <w:rPr>
          <w:rFonts w:ascii="Microsoft Sans Serif" w:hAnsi="Microsoft Sans Serif" w:cs="Microsoft Sans Serif"/>
        </w:rPr>
        <w:t>,</w:t>
      </w:r>
      <w:r w:rsidR="00181689">
        <w:rPr>
          <w:rFonts w:ascii="Microsoft Sans Serif" w:hAnsi="Microsoft Sans Serif" w:cs="Microsoft Sans Serif"/>
        </w:rPr>
        <w:t xml:space="preserve"> </w:t>
      </w:r>
      <w:r w:rsidR="00181689" w:rsidRPr="00181689">
        <w:rPr>
          <w:rFonts w:ascii="Microsoft Sans Serif" w:hAnsi="Microsoft Sans Serif" w:cs="Microsoft Sans Serif"/>
        </w:rPr>
        <w:t>Perindopril,</w:t>
      </w:r>
      <w:r w:rsidR="00181689">
        <w:rPr>
          <w:rFonts w:ascii="Microsoft Sans Serif" w:hAnsi="Microsoft Sans Serif" w:cs="Microsoft Sans Serif"/>
        </w:rPr>
        <w:t xml:space="preserve"> </w:t>
      </w:r>
      <w:r w:rsidR="00181689" w:rsidRPr="00181689">
        <w:rPr>
          <w:rFonts w:ascii="Microsoft Sans Serif" w:hAnsi="Microsoft Sans Serif" w:cs="Microsoft Sans Serif"/>
        </w:rPr>
        <w:t>Quinapril,</w:t>
      </w:r>
      <w:r w:rsidR="00181689">
        <w:rPr>
          <w:rFonts w:ascii="Microsoft Sans Serif" w:hAnsi="Microsoft Sans Serif" w:cs="Microsoft Sans Serif"/>
        </w:rPr>
        <w:t xml:space="preserve"> </w:t>
      </w:r>
      <w:r w:rsidR="00181689" w:rsidRPr="00181689">
        <w:rPr>
          <w:rFonts w:ascii="Microsoft Sans Serif" w:hAnsi="Microsoft Sans Serif" w:cs="Microsoft Sans Serif"/>
        </w:rPr>
        <w:t>Ramipril,</w:t>
      </w:r>
      <w:r w:rsidR="00181689">
        <w:rPr>
          <w:rFonts w:ascii="Microsoft Sans Serif" w:hAnsi="Microsoft Sans Serif" w:cs="Microsoft Sans Serif"/>
        </w:rPr>
        <w:t xml:space="preserve"> </w:t>
      </w:r>
      <w:r w:rsidR="00181689" w:rsidRPr="00181689">
        <w:rPr>
          <w:rFonts w:ascii="Microsoft Sans Serif" w:hAnsi="Microsoft Sans Serif" w:cs="Microsoft Sans Serif"/>
        </w:rPr>
        <w:t>Trandolapril,</w:t>
      </w:r>
      <w:r w:rsidR="00181689">
        <w:rPr>
          <w:rFonts w:ascii="Microsoft Sans Serif" w:hAnsi="Microsoft Sans Serif" w:cs="Microsoft Sans Serif"/>
        </w:rPr>
        <w:t xml:space="preserve"> </w:t>
      </w:r>
      <w:proofErr w:type="spellStart"/>
      <w:r w:rsidR="00181689" w:rsidRPr="00181689">
        <w:rPr>
          <w:rFonts w:ascii="Microsoft Sans Serif" w:hAnsi="Microsoft Sans Serif" w:cs="Microsoft Sans Serif"/>
        </w:rPr>
        <w:t>Azilsartan</w:t>
      </w:r>
      <w:proofErr w:type="spellEnd"/>
      <w:r w:rsidR="00181689" w:rsidRPr="00181689">
        <w:rPr>
          <w:rFonts w:ascii="Microsoft Sans Serif" w:hAnsi="Microsoft Sans Serif" w:cs="Microsoft Sans Serif"/>
        </w:rPr>
        <w:t>,</w:t>
      </w:r>
      <w:r w:rsidR="00181689">
        <w:rPr>
          <w:rFonts w:ascii="Microsoft Sans Serif" w:hAnsi="Microsoft Sans Serif" w:cs="Microsoft Sans Serif"/>
        </w:rPr>
        <w:t xml:space="preserve"> </w:t>
      </w:r>
      <w:r w:rsidR="00181689" w:rsidRPr="00181689">
        <w:rPr>
          <w:rFonts w:ascii="Microsoft Sans Serif" w:hAnsi="Microsoft Sans Serif" w:cs="Microsoft Sans Serif"/>
        </w:rPr>
        <w:t>Candesartan,</w:t>
      </w:r>
      <w:r w:rsidR="00181689">
        <w:rPr>
          <w:rFonts w:ascii="Microsoft Sans Serif" w:hAnsi="Microsoft Sans Serif" w:cs="Microsoft Sans Serif"/>
        </w:rPr>
        <w:t xml:space="preserve"> </w:t>
      </w:r>
      <w:proofErr w:type="spellStart"/>
      <w:r w:rsidR="00181689" w:rsidRPr="00181689">
        <w:rPr>
          <w:rFonts w:ascii="Microsoft Sans Serif" w:hAnsi="Microsoft Sans Serif" w:cs="Microsoft Sans Serif"/>
        </w:rPr>
        <w:t>Eprosartan</w:t>
      </w:r>
      <w:proofErr w:type="spellEnd"/>
      <w:r w:rsidR="00181689" w:rsidRPr="00181689">
        <w:rPr>
          <w:rFonts w:ascii="Microsoft Sans Serif" w:hAnsi="Microsoft Sans Serif" w:cs="Microsoft Sans Serif"/>
        </w:rPr>
        <w:t>,</w:t>
      </w:r>
      <w:r w:rsidR="00181689">
        <w:rPr>
          <w:rFonts w:ascii="Microsoft Sans Serif" w:hAnsi="Microsoft Sans Serif" w:cs="Microsoft Sans Serif"/>
        </w:rPr>
        <w:t xml:space="preserve"> </w:t>
      </w:r>
      <w:r w:rsidR="00181689" w:rsidRPr="00181689">
        <w:rPr>
          <w:rFonts w:ascii="Microsoft Sans Serif" w:hAnsi="Microsoft Sans Serif" w:cs="Microsoft Sans Serif"/>
        </w:rPr>
        <w:t>Irbesartan,</w:t>
      </w:r>
      <w:r w:rsidR="00181689">
        <w:rPr>
          <w:rFonts w:ascii="Microsoft Sans Serif" w:hAnsi="Microsoft Sans Serif" w:cs="Microsoft Sans Serif"/>
        </w:rPr>
        <w:t xml:space="preserve"> </w:t>
      </w:r>
      <w:r w:rsidR="00181689" w:rsidRPr="00181689">
        <w:rPr>
          <w:rFonts w:ascii="Microsoft Sans Serif" w:hAnsi="Microsoft Sans Serif" w:cs="Microsoft Sans Serif"/>
        </w:rPr>
        <w:t>Losartan,</w:t>
      </w:r>
      <w:r w:rsidR="00181689">
        <w:rPr>
          <w:rFonts w:ascii="Microsoft Sans Serif" w:hAnsi="Microsoft Sans Serif" w:cs="Microsoft Sans Serif"/>
        </w:rPr>
        <w:t xml:space="preserve"> </w:t>
      </w:r>
      <w:r w:rsidR="00181689" w:rsidRPr="00181689">
        <w:rPr>
          <w:rFonts w:ascii="Microsoft Sans Serif" w:hAnsi="Microsoft Sans Serif" w:cs="Microsoft Sans Serif"/>
        </w:rPr>
        <w:t>Olmesartan,</w:t>
      </w:r>
      <w:r w:rsidR="00181689">
        <w:rPr>
          <w:rFonts w:ascii="Microsoft Sans Serif" w:hAnsi="Microsoft Sans Serif" w:cs="Microsoft Sans Serif"/>
        </w:rPr>
        <w:t xml:space="preserve"> </w:t>
      </w:r>
      <w:r w:rsidR="00181689" w:rsidRPr="00181689">
        <w:rPr>
          <w:rFonts w:ascii="Microsoft Sans Serif" w:hAnsi="Microsoft Sans Serif" w:cs="Microsoft Sans Serif"/>
        </w:rPr>
        <w:t>Telmisartan,</w:t>
      </w:r>
      <w:r w:rsidR="00181689">
        <w:rPr>
          <w:rFonts w:ascii="Microsoft Sans Serif" w:hAnsi="Microsoft Sans Serif" w:cs="Microsoft Sans Serif"/>
        </w:rPr>
        <w:t xml:space="preserve"> </w:t>
      </w:r>
      <w:r w:rsidR="00181689" w:rsidRPr="00181689">
        <w:rPr>
          <w:rFonts w:ascii="Microsoft Sans Serif" w:hAnsi="Microsoft Sans Serif" w:cs="Microsoft Sans Serif"/>
        </w:rPr>
        <w:t>Valsartan</w:t>
      </w:r>
    </w:p>
    <w:p w14:paraId="48E41453" w14:textId="17509E1E" w:rsidR="00A72D6E" w:rsidRDefault="00A72D6E" w:rsidP="00AC3937">
      <w:pPr>
        <w:pStyle w:val="ListParagraph"/>
        <w:numPr>
          <w:ilvl w:val="1"/>
          <w:numId w:val="40"/>
        </w:numPr>
        <w:rPr>
          <w:rFonts w:ascii="Microsoft Sans Serif" w:hAnsi="Microsoft Sans Serif" w:cs="Microsoft Sans Serif"/>
        </w:rPr>
      </w:pPr>
      <w:r w:rsidRPr="00A72D6E">
        <w:rPr>
          <w:rFonts w:ascii="Microsoft Sans Serif" w:hAnsi="Microsoft Sans Serif" w:cs="Microsoft Sans Serif"/>
        </w:rPr>
        <w:t>THZ:</w:t>
      </w:r>
      <w:r w:rsidR="00AC3937" w:rsidRPr="00AC3937">
        <w:t xml:space="preserve"> </w:t>
      </w:r>
      <w:r w:rsidR="00AC3937" w:rsidRPr="00AC3937">
        <w:rPr>
          <w:rFonts w:ascii="Microsoft Sans Serif" w:hAnsi="Microsoft Sans Serif" w:cs="Microsoft Sans Serif"/>
        </w:rPr>
        <w:t>Chlorthalidone, Hydrochlorothiazide, Indapamide, Metolazone</w:t>
      </w:r>
    </w:p>
    <w:p w14:paraId="17A6380C" w14:textId="336AA488" w:rsidR="00A72D6E" w:rsidRDefault="00A72D6E" w:rsidP="00AC3937">
      <w:pPr>
        <w:pStyle w:val="ListParagraph"/>
        <w:numPr>
          <w:ilvl w:val="1"/>
          <w:numId w:val="40"/>
        </w:numPr>
        <w:rPr>
          <w:rFonts w:ascii="Microsoft Sans Serif" w:hAnsi="Microsoft Sans Serif" w:cs="Microsoft Sans Serif"/>
        </w:rPr>
      </w:pPr>
      <w:r w:rsidRPr="00A72D6E">
        <w:rPr>
          <w:rFonts w:ascii="Microsoft Sans Serif" w:hAnsi="Microsoft Sans Serif" w:cs="Microsoft Sans Serif"/>
        </w:rPr>
        <w:t>CCB:</w:t>
      </w:r>
      <w:r w:rsidR="00AC3937">
        <w:rPr>
          <w:rFonts w:ascii="Microsoft Sans Serif" w:hAnsi="Microsoft Sans Serif" w:cs="Microsoft Sans Serif"/>
        </w:rPr>
        <w:t xml:space="preserve"> </w:t>
      </w:r>
      <w:r w:rsidR="00356D98" w:rsidRPr="00356D98">
        <w:rPr>
          <w:rFonts w:ascii="Microsoft Sans Serif" w:hAnsi="Microsoft Sans Serif" w:cs="Microsoft Sans Serif"/>
        </w:rPr>
        <w:t xml:space="preserve">Amlodipine, Felodipine, </w:t>
      </w:r>
      <w:proofErr w:type="spellStart"/>
      <w:r w:rsidR="00356D98" w:rsidRPr="00356D98">
        <w:rPr>
          <w:rFonts w:ascii="Microsoft Sans Serif" w:hAnsi="Microsoft Sans Serif" w:cs="Microsoft Sans Serif"/>
        </w:rPr>
        <w:t>Isradipine</w:t>
      </w:r>
      <w:proofErr w:type="spellEnd"/>
      <w:r w:rsidR="00356D98" w:rsidRPr="00356D98">
        <w:rPr>
          <w:rFonts w:ascii="Microsoft Sans Serif" w:hAnsi="Microsoft Sans Serif" w:cs="Microsoft Sans Serif"/>
        </w:rPr>
        <w:t xml:space="preserve">, Nicardipine, Nifedipine, </w:t>
      </w:r>
      <w:proofErr w:type="spellStart"/>
      <w:r w:rsidR="00356D98" w:rsidRPr="00356D98">
        <w:rPr>
          <w:rFonts w:ascii="Microsoft Sans Serif" w:hAnsi="Microsoft Sans Serif" w:cs="Microsoft Sans Serif"/>
        </w:rPr>
        <w:t>Nisoldipine</w:t>
      </w:r>
      <w:proofErr w:type="spellEnd"/>
      <w:r w:rsidR="00356D98" w:rsidRPr="00356D98">
        <w:rPr>
          <w:rFonts w:ascii="Microsoft Sans Serif" w:hAnsi="Microsoft Sans Serif" w:cs="Microsoft Sans Serif"/>
        </w:rPr>
        <w:t>, Diltiazem, Verapamil</w:t>
      </w:r>
    </w:p>
    <w:p w14:paraId="32FE4FAF" w14:textId="211264F1" w:rsidR="00A72D6E" w:rsidRPr="00A72D6E" w:rsidRDefault="00A72D6E" w:rsidP="00AC3937">
      <w:pPr>
        <w:pStyle w:val="ListParagraph"/>
        <w:numPr>
          <w:ilvl w:val="1"/>
          <w:numId w:val="40"/>
        </w:numPr>
        <w:rPr>
          <w:rFonts w:ascii="Microsoft Sans Serif" w:hAnsi="Microsoft Sans Serif" w:cs="Microsoft Sans Serif"/>
        </w:rPr>
      </w:pPr>
      <w:r w:rsidRPr="00A72D6E">
        <w:rPr>
          <w:rFonts w:ascii="Microsoft Sans Serif" w:hAnsi="Microsoft Sans Serif" w:cs="Microsoft Sans Serif"/>
        </w:rPr>
        <w:t>BB:</w:t>
      </w:r>
      <w:r w:rsidR="00356D98" w:rsidRPr="00356D98">
        <w:t xml:space="preserve"> </w:t>
      </w:r>
      <w:r w:rsidR="00356D98" w:rsidRPr="00356D98">
        <w:rPr>
          <w:rFonts w:ascii="Microsoft Sans Serif" w:hAnsi="Microsoft Sans Serif" w:cs="Microsoft Sans Serif"/>
        </w:rPr>
        <w:t xml:space="preserve">Atenolol, Acebutolol, </w:t>
      </w:r>
      <w:proofErr w:type="spellStart"/>
      <w:r w:rsidR="00356D98" w:rsidRPr="00356D98">
        <w:rPr>
          <w:rFonts w:ascii="Microsoft Sans Serif" w:hAnsi="Microsoft Sans Serif" w:cs="Microsoft Sans Serif"/>
        </w:rPr>
        <w:t>Betaxolol</w:t>
      </w:r>
      <w:proofErr w:type="spellEnd"/>
      <w:r w:rsidR="00356D98" w:rsidRPr="00356D98">
        <w:rPr>
          <w:rFonts w:ascii="Microsoft Sans Serif" w:hAnsi="Microsoft Sans Serif" w:cs="Microsoft Sans Serif"/>
        </w:rPr>
        <w:t>, Bisoprolol, Carvedilol, Labetalol, Metoprolol, Nadolol, Nebivolol, Penbutolol, Pindolol, Propranolol</w:t>
      </w:r>
    </w:p>
    <w:p w14:paraId="291FD499" w14:textId="662CCE99" w:rsidR="003D34C5" w:rsidRPr="00E77FEB" w:rsidRDefault="003D34C5" w:rsidP="00A72D6E">
      <w:pPr>
        <w:pStyle w:val="ListParagraph"/>
        <w:numPr>
          <w:ilvl w:val="0"/>
          <w:numId w:val="40"/>
        </w:numPr>
        <w:jc w:val="both"/>
        <w:rPr>
          <w:rFonts w:ascii="Microsoft Sans Serif" w:hAnsi="Microsoft Sans Serif" w:cs="Microsoft Sans Serif"/>
          <w:b/>
          <w:bCs/>
        </w:rPr>
      </w:pPr>
      <w:r w:rsidRPr="00E77FEB">
        <w:rPr>
          <w:rFonts w:ascii="Microsoft Sans Serif" w:hAnsi="Microsoft Sans Serif" w:cs="Microsoft Sans Serif"/>
          <w:b/>
          <w:bCs/>
        </w:rPr>
        <w:t>Outcomes</w:t>
      </w:r>
      <w:r w:rsidR="00A72D6E" w:rsidRPr="00E77FEB">
        <w:rPr>
          <w:rFonts w:ascii="Microsoft Sans Serif" w:hAnsi="Microsoft Sans Serif" w:cs="Microsoft Sans Serif"/>
          <w:b/>
          <w:bCs/>
        </w:rPr>
        <w:t>:</w:t>
      </w:r>
    </w:p>
    <w:p w14:paraId="56DCA20C" w14:textId="4653293D" w:rsidR="00AC3937" w:rsidRDefault="00AC3937" w:rsidP="005B278B">
      <w:pPr>
        <w:pStyle w:val="ListParagraph"/>
        <w:numPr>
          <w:ilvl w:val="1"/>
          <w:numId w:val="40"/>
        </w:numPr>
        <w:rPr>
          <w:rFonts w:ascii="Microsoft Sans Serif" w:hAnsi="Microsoft Sans Serif" w:cs="Microsoft Sans Serif"/>
        </w:rPr>
      </w:pPr>
      <w:r>
        <w:rPr>
          <w:rFonts w:ascii="Microsoft Sans Serif" w:hAnsi="Microsoft Sans Serif" w:cs="Microsoft Sans Serif"/>
        </w:rPr>
        <w:t>Primary: 3- and 4-point major adverse cardiovascular events</w:t>
      </w:r>
    </w:p>
    <w:p w14:paraId="74BFCCDE" w14:textId="39297A01" w:rsidR="00E77FEB" w:rsidRDefault="00E77FEB" w:rsidP="005B278B">
      <w:pPr>
        <w:pStyle w:val="ListParagraph"/>
        <w:numPr>
          <w:ilvl w:val="1"/>
          <w:numId w:val="40"/>
        </w:numPr>
        <w:rPr>
          <w:rFonts w:ascii="Microsoft Sans Serif" w:hAnsi="Microsoft Sans Serif" w:cs="Microsoft Sans Serif"/>
        </w:rPr>
      </w:pPr>
      <w:r>
        <w:rPr>
          <w:rFonts w:ascii="Microsoft Sans Serif" w:hAnsi="Microsoft Sans Serif" w:cs="Microsoft Sans Serif"/>
        </w:rPr>
        <w:t>Secondary effectiveness:</w:t>
      </w:r>
      <w:r w:rsidR="00057FD9">
        <w:rPr>
          <w:rFonts w:ascii="Microsoft Sans Serif" w:hAnsi="Microsoft Sans Serif" w:cs="Microsoft Sans Serif"/>
        </w:rPr>
        <w:t xml:space="preserve"> Acute myocardial infarction, hospitalization with heart failure, revascularization, stroke, sudden cardiac death</w:t>
      </w:r>
    </w:p>
    <w:p w14:paraId="5E3BE2E6" w14:textId="5B8F81B7" w:rsidR="00E77FEB" w:rsidRPr="00A72D6E" w:rsidRDefault="00E77FEB" w:rsidP="005B278B">
      <w:pPr>
        <w:pStyle w:val="ListParagraph"/>
        <w:numPr>
          <w:ilvl w:val="1"/>
          <w:numId w:val="40"/>
        </w:numPr>
        <w:rPr>
          <w:rFonts w:ascii="Microsoft Sans Serif" w:hAnsi="Microsoft Sans Serif" w:cs="Microsoft Sans Serif"/>
        </w:rPr>
      </w:pPr>
      <w:r>
        <w:rPr>
          <w:rFonts w:ascii="Microsoft Sans Serif" w:hAnsi="Microsoft Sans Serif" w:cs="Microsoft Sans Serif"/>
        </w:rPr>
        <w:t xml:space="preserve">Secondary safety: </w:t>
      </w:r>
      <w:r w:rsidR="005B278B" w:rsidRPr="005B278B">
        <w:rPr>
          <w:rFonts w:ascii="Microsoft Sans Serif" w:hAnsi="Microsoft Sans Serif" w:cs="Microsoft Sans Serif"/>
        </w:rPr>
        <w:t>Abdominal pain, Abnormal weight gain, Abnormal weight loss, Acute pancreatitis, Acute renal failure, All-cause mortality, Angioedema, Anaphylactic reaction, Anemia, Anxiety, Bone fracture, Bradycardia, Cardiac arrhythmia, Chest pain or angina, Chronic kidney disease, Cough, Diarrhea, Dementia, Depression, Diarrhea, End stage renal disease, Fall, Gastrointestinal bleeding, Genitourinary infection, Gout, Headache, Hepatic failure, Hyperkalemia, Hypokalemia, Hyponatremia, Hypomagnesemia, Hypotension, Impotence, Joint pain, Malignant neoplasm, Measured renal dysfunction, Nausea, Neutropenia or agranulocytosis, Peripheral edema, Photosensitivity, Rash, Rhabdomyolysis, Syncope, Transient ischemic attack, Thrombocytopenia, Type 2 diabetes, Unstable angina, Vasculitis, Venous thromboembolism, Vertigo, Vomiting</w:t>
      </w:r>
    </w:p>
    <w:p w14:paraId="286122B4" w14:textId="609EC81A" w:rsidR="00C841AD" w:rsidRDefault="00C841AD" w:rsidP="003D34C5">
      <w:pPr>
        <w:jc w:val="both"/>
        <w:rPr>
          <w:rFonts w:ascii="Microsoft Sans Serif" w:hAnsi="Microsoft Sans Serif" w:cs="Microsoft Sans Serif"/>
        </w:rPr>
      </w:pPr>
      <w:r>
        <w:rPr>
          <w:rFonts w:ascii="Microsoft Sans Serif" w:hAnsi="Microsoft Sans Serif" w:cs="Microsoft Sans Serif"/>
        </w:rPr>
        <w:t>For each data source and comparison, LEGEND-</w:t>
      </w:r>
      <w:proofErr w:type="spellStart"/>
      <w:r>
        <w:rPr>
          <w:rFonts w:ascii="Microsoft Sans Serif" w:hAnsi="Microsoft Sans Serif" w:cs="Microsoft Sans Serif"/>
        </w:rPr>
        <w:t>HTNStepCare</w:t>
      </w:r>
      <w:proofErr w:type="spellEnd"/>
      <w:r>
        <w:rPr>
          <w:rFonts w:ascii="Microsoft Sans Serif" w:hAnsi="Microsoft Sans Serif" w:cs="Microsoft Sans Serif"/>
        </w:rPr>
        <w:t xml:space="preserve"> will employ a state-of-the-art design:</w:t>
      </w:r>
    </w:p>
    <w:p w14:paraId="063A11EE" w14:textId="5EDFF8A1" w:rsidR="003D34C5" w:rsidRPr="00E932A2" w:rsidRDefault="003D34C5" w:rsidP="00E932A2">
      <w:pPr>
        <w:pStyle w:val="ListParagraph"/>
        <w:numPr>
          <w:ilvl w:val="0"/>
          <w:numId w:val="39"/>
        </w:numPr>
        <w:jc w:val="both"/>
        <w:rPr>
          <w:rFonts w:ascii="Microsoft Sans Serif" w:hAnsi="Microsoft Sans Serif" w:cs="Microsoft Sans Serif"/>
        </w:rPr>
      </w:pPr>
      <w:r w:rsidRPr="00E932A2">
        <w:rPr>
          <w:rFonts w:ascii="Microsoft Sans Serif" w:hAnsi="Microsoft Sans Serif" w:cs="Microsoft Sans Serif"/>
          <w:b/>
          <w:bCs/>
        </w:rPr>
        <w:t>Design</w:t>
      </w:r>
      <w:r w:rsidR="00E932A2" w:rsidRPr="00E932A2">
        <w:rPr>
          <w:rFonts w:ascii="Microsoft Sans Serif" w:hAnsi="Microsoft Sans Serif" w:cs="Microsoft Sans Serif" w:hint="eastAsia"/>
        </w:rPr>
        <w:t xml:space="preserve">: </w:t>
      </w:r>
      <w:r w:rsidR="00E932A2" w:rsidRPr="00E932A2">
        <w:rPr>
          <w:rFonts w:ascii="Microsoft Sans Serif" w:hAnsi="Microsoft Sans Serif" w:cs="Microsoft Sans Serif"/>
        </w:rPr>
        <w:t>Observational: active-comparator, new-user cohort study</w:t>
      </w:r>
    </w:p>
    <w:p w14:paraId="0948BCE4" w14:textId="750365C3" w:rsidR="003D34C5" w:rsidRDefault="003D34C5" w:rsidP="00A37392">
      <w:pPr>
        <w:jc w:val="both"/>
        <w:rPr>
          <w:rFonts w:ascii="Microsoft Sans Serif" w:hAnsi="Microsoft Sans Serif" w:cs="Microsoft Sans Serif"/>
        </w:rPr>
      </w:pPr>
      <w:r>
        <w:rPr>
          <w:rFonts w:ascii="Microsoft Sans Serif" w:hAnsi="Microsoft Sans Serif" w:cs="Microsoft Sans Serif"/>
        </w:rPr>
        <w:t xml:space="preserve">Our systematic framework will address residual confounding, publication bias and p-hacking using data-driven, large-scale propensity adjustment for measured confounding, a large set of negative control outcome experiments to address unmeasured and systematic bias, </w:t>
      </w:r>
      <w:proofErr w:type="spellStart"/>
      <w:r>
        <w:rPr>
          <w:rFonts w:ascii="Microsoft Sans Serif" w:hAnsi="Microsoft Sans Serif" w:cs="Microsoft Sans Serif"/>
        </w:rPr>
        <w:t>prespecification</w:t>
      </w:r>
      <w:proofErr w:type="spellEnd"/>
      <w:r>
        <w:rPr>
          <w:rFonts w:ascii="Microsoft Sans Serif" w:hAnsi="Microsoft Sans Serif" w:cs="Microsoft Sans Serif"/>
        </w:rPr>
        <w:t xml:space="preserve"> and full disclosure of hypotheses tested and their results. These approaches capitalize on mature OHDSI </w:t>
      </w:r>
      <w:proofErr w:type="gramStart"/>
      <w:r>
        <w:rPr>
          <w:rFonts w:ascii="Microsoft Sans Serif" w:hAnsi="Microsoft Sans Serif" w:cs="Microsoft Sans Serif"/>
        </w:rPr>
        <w:t>open source</w:t>
      </w:r>
      <w:proofErr w:type="gramEnd"/>
      <w:r>
        <w:rPr>
          <w:rFonts w:ascii="Microsoft Sans Serif" w:hAnsi="Microsoft Sans Serif" w:cs="Microsoft Sans Serif"/>
        </w:rPr>
        <w:t xml:space="preserve"> resources and a large body of clinical and quantitative </w:t>
      </w:r>
      <w:r w:rsidR="00A37392">
        <w:rPr>
          <w:rFonts w:ascii="Microsoft Sans Serif" w:hAnsi="Microsoft Sans Serif" w:cs="Microsoft Sans Serif"/>
        </w:rPr>
        <w:t>research that the LEGEND-</w:t>
      </w:r>
      <w:proofErr w:type="spellStart"/>
      <w:r w:rsidR="00A37392">
        <w:rPr>
          <w:rFonts w:ascii="Microsoft Sans Serif" w:hAnsi="Microsoft Sans Serif" w:cs="Microsoft Sans Serif"/>
        </w:rPr>
        <w:t>HTNStepCare</w:t>
      </w:r>
      <w:proofErr w:type="spellEnd"/>
      <w:r w:rsidR="00A37392">
        <w:rPr>
          <w:rFonts w:ascii="Microsoft Sans Serif" w:hAnsi="Microsoft Sans Serif" w:cs="Microsoft Sans Serif"/>
        </w:rPr>
        <w:t xml:space="preserve"> investigators originated and continue to drive. Finally, LEGEND-</w:t>
      </w:r>
      <w:proofErr w:type="spellStart"/>
      <w:r w:rsidR="00A37392">
        <w:rPr>
          <w:rFonts w:ascii="Microsoft Sans Serif" w:hAnsi="Microsoft Sans Serif" w:cs="Microsoft Sans Serif"/>
        </w:rPr>
        <w:t>HTNStepCare</w:t>
      </w:r>
      <w:proofErr w:type="spellEnd"/>
      <w:r w:rsidR="00A37392">
        <w:rPr>
          <w:rFonts w:ascii="Microsoft Sans Serif" w:hAnsi="Microsoft Sans Serif" w:cs="Microsoft Sans Serif"/>
        </w:rPr>
        <w:t xml:space="preserve"> is dedicated to open </w:t>
      </w:r>
      <w:r w:rsidR="00A37392">
        <w:rPr>
          <w:rFonts w:ascii="Microsoft Sans Serif" w:hAnsi="Microsoft Sans Serif" w:cs="Microsoft Sans Serif"/>
        </w:rPr>
        <w:lastRenderedPageBreak/>
        <w:t xml:space="preserve">science and transparency and will publicly share all our analytic code from reproducible cohort definitions through turn-key software, enabling other research groups to leverage our methods, data, and results </w:t>
      </w:r>
      <w:proofErr w:type="gramStart"/>
      <w:r w:rsidR="00A37392">
        <w:rPr>
          <w:rFonts w:ascii="Microsoft Sans Serif" w:hAnsi="Microsoft Sans Serif" w:cs="Microsoft Sans Serif"/>
        </w:rPr>
        <w:t>in order to</w:t>
      </w:r>
      <w:proofErr w:type="gramEnd"/>
      <w:r w:rsidR="00A37392">
        <w:rPr>
          <w:rFonts w:ascii="Microsoft Sans Serif" w:hAnsi="Microsoft Sans Serif" w:cs="Microsoft Sans Serif"/>
        </w:rPr>
        <w:t xml:space="preserve"> verify and extend our findings.</w:t>
      </w:r>
    </w:p>
    <w:p w14:paraId="6EF34BED" w14:textId="77777777" w:rsidR="003D2492" w:rsidRPr="000D08C5" w:rsidRDefault="003D2492">
      <w:pPr>
        <w:rPr>
          <w:rFonts w:ascii="Microsoft Sans Serif" w:hAnsi="Microsoft Sans Serif" w:cs="Microsoft Sans Serif"/>
        </w:rPr>
      </w:pPr>
    </w:p>
    <w:p w14:paraId="4E087C83" w14:textId="06F93B64" w:rsidR="00080F2D" w:rsidRPr="00435C2E" w:rsidRDefault="00080F2D">
      <w:pPr>
        <w:rPr>
          <w:rFonts w:ascii="Microsoft Sans Serif" w:hAnsi="Microsoft Sans Serif" w:cs="Microsoft Sans Serif"/>
          <w:b/>
          <w:bCs/>
          <w:sz w:val="28"/>
          <w:szCs w:val="28"/>
        </w:rPr>
      </w:pPr>
      <w:r w:rsidRPr="00435C2E">
        <w:rPr>
          <w:rFonts w:ascii="Microsoft Sans Serif" w:hAnsi="Microsoft Sans Serif" w:cs="Microsoft Sans Serif"/>
          <w:b/>
          <w:bCs/>
          <w:sz w:val="28"/>
          <w:szCs w:val="28"/>
        </w:rPr>
        <w:t>5</w:t>
      </w:r>
      <w:r w:rsidR="007E0295">
        <w:rPr>
          <w:rFonts w:ascii="Microsoft Sans Serif" w:hAnsi="Microsoft Sans Serif" w:cs="Microsoft Sans Serif"/>
          <w:b/>
          <w:bCs/>
          <w:sz w:val="28"/>
          <w:szCs w:val="28"/>
        </w:rPr>
        <w:t>.</w:t>
      </w:r>
      <w:r w:rsidRPr="00435C2E">
        <w:rPr>
          <w:rFonts w:ascii="Microsoft Sans Serif" w:hAnsi="Microsoft Sans Serif" w:cs="Microsoft Sans Serif"/>
          <w:b/>
          <w:bCs/>
          <w:sz w:val="28"/>
          <w:szCs w:val="28"/>
        </w:rPr>
        <w:t xml:space="preserve"> Milestones</w:t>
      </w:r>
    </w:p>
    <w:tbl>
      <w:tblPr>
        <w:tblStyle w:val="TableGrid"/>
        <w:tblW w:w="0" w:type="auto"/>
        <w:tblLook w:val="04A0" w:firstRow="1" w:lastRow="0" w:firstColumn="1" w:lastColumn="0" w:noHBand="0" w:noVBand="1"/>
      </w:tblPr>
      <w:tblGrid>
        <w:gridCol w:w="3116"/>
        <w:gridCol w:w="3117"/>
        <w:gridCol w:w="3117"/>
      </w:tblGrid>
      <w:tr w:rsidR="00625590" w14:paraId="0F8BE06F" w14:textId="77777777" w:rsidTr="001A6375">
        <w:tc>
          <w:tcPr>
            <w:tcW w:w="3116" w:type="dxa"/>
            <w:vAlign w:val="center"/>
          </w:tcPr>
          <w:p w14:paraId="4568C468" w14:textId="0D90D064" w:rsidR="00625590" w:rsidRDefault="00625590" w:rsidP="001A6375">
            <w:pPr>
              <w:rPr>
                <w:rFonts w:ascii="Microsoft Sans Serif" w:hAnsi="Microsoft Sans Serif" w:cs="Microsoft Sans Serif"/>
              </w:rPr>
            </w:pPr>
            <w:r>
              <w:rPr>
                <w:rFonts w:ascii="Microsoft Sans Serif" w:hAnsi="Microsoft Sans Serif" w:cs="Microsoft Sans Serif"/>
              </w:rPr>
              <w:t>Milestone</w:t>
            </w:r>
          </w:p>
        </w:tc>
        <w:tc>
          <w:tcPr>
            <w:tcW w:w="3117" w:type="dxa"/>
            <w:vAlign w:val="center"/>
          </w:tcPr>
          <w:p w14:paraId="5F439352" w14:textId="4CD14705" w:rsidR="00625590" w:rsidRDefault="00625590" w:rsidP="001A6375">
            <w:pPr>
              <w:jc w:val="center"/>
              <w:rPr>
                <w:rFonts w:ascii="Microsoft Sans Serif" w:hAnsi="Microsoft Sans Serif" w:cs="Microsoft Sans Serif"/>
              </w:rPr>
            </w:pPr>
            <w:r>
              <w:rPr>
                <w:rFonts w:ascii="Microsoft Sans Serif" w:hAnsi="Microsoft Sans Serif" w:cs="Microsoft Sans Serif"/>
              </w:rPr>
              <w:t>Planned date</w:t>
            </w:r>
          </w:p>
        </w:tc>
        <w:tc>
          <w:tcPr>
            <w:tcW w:w="3117" w:type="dxa"/>
            <w:vAlign w:val="center"/>
          </w:tcPr>
          <w:p w14:paraId="3E77A89A" w14:textId="32B457A4" w:rsidR="00625590" w:rsidRDefault="00625590" w:rsidP="001A6375">
            <w:pPr>
              <w:jc w:val="center"/>
              <w:rPr>
                <w:rFonts w:ascii="Microsoft Sans Serif" w:hAnsi="Microsoft Sans Serif" w:cs="Microsoft Sans Serif"/>
              </w:rPr>
            </w:pPr>
            <w:r>
              <w:rPr>
                <w:rFonts w:ascii="Microsoft Sans Serif" w:hAnsi="Microsoft Sans Serif" w:cs="Microsoft Sans Serif"/>
              </w:rPr>
              <w:t>Actual date</w:t>
            </w:r>
          </w:p>
        </w:tc>
      </w:tr>
      <w:tr w:rsidR="00625590" w14:paraId="360C12A2" w14:textId="77777777" w:rsidTr="001A6375">
        <w:tc>
          <w:tcPr>
            <w:tcW w:w="3116" w:type="dxa"/>
            <w:vAlign w:val="center"/>
          </w:tcPr>
          <w:p w14:paraId="042DB68E" w14:textId="11B931AB" w:rsidR="00625590" w:rsidRDefault="002065D0" w:rsidP="001A6375">
            <w:pPr>
              <w:rPr>
                <w:rFonts w:ascii="Microsoft Sans Serif" w:hAnsi="Microsoft Sans Serif" w:cs="Microsoft Sans Serif"/>
              </w:rPr>
            </w:pPr>
            <w:r>
              <w:rPr>
                <w:rFonts w:ascii="Microsoft Sans Serif" w:hAnsi="Microsoft Sans Serif" w:cs="Microsoft Sans Serif"/>
              </w:rPr>
              <w:t xml:space="preserve">Protocol </w:t>
            </w:r>
            <w:r w:rsidR="00C91AC3">
              <w:rPr>
                <w:rFonts w:ascii="Microsoft Sans Serif" w:hAnsi="Microsoft Sans Serif" w:cs="Microsoft Sans Serif"/>
              </w:rPr>
              <w:t>online release</w:t>
            </w:r>
            <w:r>
              <w:rPr>
                <w:rFonts w:ascii="Microsoft Sans Serif" w:hAnsi="Microsoft Sans Serif" w:cs="Microsoft Sans Serif"/>
              </w:rPr>
              <w:t xml:space="preserve"> </w:t>
            </w:r>
          </w:p>
        </w:tc>
        <w:tc>
          <w:tcPr>
            <w:tcW w:w="3117" w:type="dxa"/>
            <w:vAlign w:val="center"/>
          </w:tcPr>
          <w:p w14:paraId="68C109D9" w14:textId="38A0E58D" w:rsidR="00625590" w:rsidRDefault="001A6375" w:rsidP="001A6375">
            <w:pPr>
              <w:jc w:val="center"/>
              <w:rPr>
                <w:rFonts w:ascii="Microsoft Sans Serif" w:hAnsi="Microsoft Sans Serif" w:cs="Microsoft Sans Serif"/>
              </w:rPr>
            </w:pPr>
            <w:r>
              <w:rPr>
                <w:rFonts w:ascii="Microsoft Sans Serif" w:hAnsi="Microsoft Sans Serif" w:cs="Microsoft Sans Serif"/>
              </w:rPr>
              <w:t>April 25, 2024</w:t>
            </w:r>
          </w:p>
        </w:tc>
        <w:tc>
          <w:tcPr>
            <w:tcW w:w="3117" w:type="dxa"/>
            <w:vAlign w:val="center"/>
          </w:tcPr>
          <w:p w14:paraId="50A3C6BD" w14:textId="77777777" w:rsidR="00625590" w:rsidRDefault="00625590" w:rsidP="001A6375">
            <w:pPr>
              <w:jc w:val="center"/>
              <w:rPr>
                <w:rFonts w:ascii="Microsoft Sans Serif" w:hAnsi="Microsoft Sans Serif" w:cs="Microsoft Sans Serif"/>
              </w:rPr>
            </w:pPr>
          </w:p>
        </w:tc>
      </w:tr>
      <w:tr w:rsidR="00C91AC3" w14:paraId="12C009F8" w14:textId="77777777" w:rsidTr="001A6375">
        <w:tc>
          <w:tcPr>
            <w:tcW w:w="3116" w:type="dxa"/>
            <w:vAlign w:val="center"/>
          </w:tcPr>
          <w:p w14:paraId="389D0A3D" w14:textId="31AE3236" w:rsidR="00C91AC3" w:rsidRDefault="00C91AC3" w:rsidP="001A6375">
            <w:pPr>
              <w:rPr>
                <w:rFonts w:ascii="Microsoft Sans Serif" w:hAnsi="Microsoft Sans Serif" w:cs="Microsoft Sans Serif"/>
              </w:rPr>
            </w:pPr>
            <w:r>
              <w:rPr>
                <w:rFonts w:ascii="Microsoft Sans Serif" w:hAnsi="Microsoft Sans Serif" w:cs="Microsoft Sans Serif"/>
              </w:rPr>
              <w:t xml:space="preserve">Protocol </w:t>
            </w:r>
            <w:r w:rsidR="00347368">
              <w:rPr>
                <w:rFonts w:ascii="Microsoft Sans Serif" w:hAnsi="Microsoft Sans Serif" w:cs="Microsoft Sans Serif"/>
              </w:rPr>
              <w:t>registration</w:t>
            </w:r>
          </w:p>
        </w:tc>
        <w:tc>
          <w:tcPr>
            <w:tcW w:w="3117" w:type="dxa"/>
            <w:vAlign w:val="center"/>
          </w:tcPr>
          <w:p w14:paraId="7B9E9F3F" w14:textId="2F0A76E2" w:rsidR="00C91AC3" w:rsidRDefault="00C91AC3" w:rsidP="001A6375">
            <w:pPr>
              <w:jc w:val="center"/>
              <w:rPr>
                <w:rFonts w:ascii="Microsoft Sans Serif" w:hAnsi="Microsoft Sans Serif" w:cs="Microsoft Sans Serif"/>
              </w:rPr>
            </w:pPr>
          </w:p>
        </w:tc>
        <w:tc>
          <w:tcPr>
            <w:tcW w:w="3117" w:type="dxa"/>
            <w:vAlign w:val="center"/>
          </w:tcPr>
          <w:p w14:paraId="0F5032F8" w14:textId="77777777" w:rsidR="00C91AC3" w:rsidRDefault="00C91AC3" w:rsidP="001A6375">
            <w:pPr>
              <w:jc w:val="center"/>
              <w:rPr>
                <w:rFonts w:ascii="Microsoft Sans Serif" w:hAnsi="Microsoft Sans Serif" w:cs="Microsoft Sans Serif"/>
              </w:rPr>
            </w:pPr>
          </w:p>
        </w:tc>
      </w:tr>
      <w:tr w:rsidR="00347368" w14:paraId="6BA373C6" w14:textId="77777777" w:rsidTr="001A6375">
        <w:tc>
          <w:tcPr>
            <w:tcW w:w="3116" w:type="dxa"/>
            <w:vAlign w:val="center"/>
          </w:tcPr>
          <w:p w14:paraId="5EE7A77B" w14:textId="346EFBD2" w:rsidR="00347368" w:rsidRDefault="00347368" w:rsidP="001A6375">
            <w:pPr>
              <w:rPr>
                <w:rFonts w:ascii="Microsoft Sans Serif" w:hAnsi="Microsoft Sans Serif" w:cs="Microsoft Sans Serif"/>
              </w:rPr>
            </w:pPr>
            <w:r>
              <w:rPr>
                <w:rFonts w:ascii="Microsoft Sans Serif" w:hAnsi="Microsoft Sans Serif" w:cs="Microsoft Sans Serif"/>
              </w:rPr>
              <w:t>Collecting data partners</w:t>
            </w:r>
          </w:p>
        </w:tc>
        <w:tc>
          <w:tcPr>
            <w:tcW w:w="3117" w:type="dxa"/>
            <w:vAlign w:val="center"/>
          </w:tcPr>
          <w:p w14:paraId="7810FF6F" w14:textId="3F7F9844" w:rsidR="00347368" w:rsidRDefault="00347368" w:rsidP="001A6375">
            <w:pPr>
              <w:jc w:val="center"/>
              <w:rPr>
                <w:rFonts w:ascii="Microsoft Sans Serif" w:hAnsi="Microsoft Sans Serif" w:cs="Microsoft Sans Serif"/>
              </w:rPr>
            </w:pPr>
          </w:p>
        </w:tc>
        <w:tc>
          <w:tcPr>
            <w:tcW w:w="3117" w:type="dxa"/>
            <w:vAlign w:val="center"/>
          </w:tcPr>
          <w:p w14:paraId="3F2438CA" w14:textId="77777777" w:rsidR="00347368" w:rsidRDefault="00347368" w:rsidP="001A6375">
            <w:pPr>
              <w:jc w:val="center"/>
              <w:rPr>
                <w:rFonts w:ascii="Microsoft Sans Serif" w:hAnsi="Microsoft Sans Serif" w:cs="Microsoft Sans Serif"/>
              </w:rPr>
            </w:pPr>
          </w:p>
        </w:tc>
      </w:tr>
      <w:tr w:rsidR="00625590" w14:paraId="76E71B73" w14:textId="77777777" w:rsidTr="001A6375">
        <w:tc>
          <w:tcPr>
            <w:tcW w:w="3116" w:type="dxa"/>
            <w:vAlign w:val="center"/>
          </w:tcPr>
          <w:p w14:paraId="08339FC1" w14:textId="237C04B8" w:rsidR="00625590" w:rsidRDefault="002065D0" w:rsidP="001A6375">
            <w:pPr>
              <w:rPr>
                <w:rFonts w:ascii="Microsoft Sans Serif" w:hAnsi="Microsoft Sans Serif" w:cs="Microsoft Sans Serif"/>
              </w:rPr>
            </w:pPr>
            <w:r>
              <w:rPr>
                <w:rFonts w:ascii="Microsoft Sans Serif" w:hAnsi="Microsoft Sans Serif" w:cs="Microsoft Sans Serif"/>
              </w:rPr>
              <w:t>Start of analysis</w:t>
            </w:r>
          </w:p>
        </w:tc>
        <w:tc>
          <w:tcPr>
            <w:tcW w:w="3117" w:type="dxa"/>
            <w:vAlign w:val="center"/>
          </w:tcPr>
          <w:p w14:paraId="3F846CDB" w14:textId="77777777" w:rsidR="00625590" w:rsidRDefault="00625590" w:rsidP="001A6375">
            <w:pPr>
              <w:jc w:val="center"/>
              <w:rPr>
                <w:rFonts w:ascii="Microsoft Sans Serif" w:hAnsi="Microsoft Sans Serif" w:cs="Microsoft Sans Serif"/>
              </w:rPr>
            </w:pPr>
          </w:p>
        </w:tc>
        <w:tc>
          <w:tcPr>
            <w:tcW w:w="3117" w:type="dxa"/>
            <w:vAlign w:val="center"/>
          </w:tcPr>
          <w:p w14:paraId="5650DACF" w14:textId="77777777" w:rsidR="00625590" w:rsidRDefault="00625590" w:rsidP="001A6375">
            <w:pPr>
              <w:jc w:val="center"/>
              <w:rPr>
                <w:rFonts w:ascii="Microsoft Sans Serif" w:hAnsi="Microsoft Sans Serif" w:cs="Microsoft Sans Serif"/>
              </w:rPr>
            </w:pPr>
          </w:p>
        </w:tc>
      </w:tr>
      <w:tr w:rsidR="00625590" w14:paraId="48AF980B" w14:textId="77777777" w:rsidTr="001A6375">
        <w:tc>
          <w:tcPr>
            <w:tcW w:w="3116" w:type="dxa"/>
            <w:vAlign w:val="center"/>
          </w:tcPr>
          <w:p w14:paraId="1B150C55" w14:textId="61C8CAC4" w:rsidR="00625590" w:rsidRDefault="002065D0" w:rsidP="001A6375">
            <w:pPr>
              <w:rPr>
                <w:rFonts w:ascii="Microsoft Sans Serif" w:hAnsi="Microsoft Sans Serif" w:cs="Microsoft Sans Serif"/>
              </w:rPr>
            </w:pPr>
            <w:r>
              <w:rPr>
                <w:rFonts w:ascii="Microsoft Sans Serif" w:hAnsi="Microsoft Sans Serif" w:cs="Microsoft Sans Serif"/>
              </w:rPr>
              <w:t>End of analysis</w:t>
            </w:r>
          </w:p>
        </w:tc>
        <w:tc>
          <w:tcPr>
            <w:tcW w:w="3117" w:type="dxa"/>
            <w:vAlign w:val="center"/>
          </w:tcPr>
          <w:p w14:paraId="1186CE9B" w14:textId="77777777" w:rsidR="00625590" w:rsidRDefault="00625590" w:rsidP="001A6375">
            <w:pPr>
              <w:jc w:val="center"/>
              <w:rPr>
                <w:rFonts w:ascii="Microsoft Sans Serif" w:hAnsi="Microsoft Sans Serif" w:cs="Microsoft Sans Serif"/>
              </w:rPr>
            </w:pPr>
          </w:p>
        </w:tc>
        <w:tc>
          <w:tcPr>
            <w:tcW w:w="3117" w:type="dxa"/>
            <w:vAlign w:val="center"/>
          </w:tcPr>
          <w:p w14:paraId="7BB0CCD9" w14:textId="77777777" w:rsidR="00625590" w:rsidRDefault="00625590" w:rsidP="001A6375">
            <w:pPr>
              <w:jc w:val="center"/>
              <w:rPr>
                <w:rFonts w:ascii="Microsoft Sans Serif" w:hAnsi="Microsoft Sans Serif" w:cs="Microsoft Sans Serif"/>
              </w:rPr>
            </w:pPr>
          </w:p>
        </w:tc>
      </w:tr>
      <w:tr w:rsidR="00625590" w14:paraId="0708C1F9" w14:textId="77777777" w:rsidTr="001A6375">
        <w:tc>
          <w:tcPr>
            <w:tcW w:w="3116" w:type="dxa"/>
            <w:vAlign w:val="center"/>
          </w:tcPr>
          <w:p w14:paraId="1368B78A" w14:textId="1497CAB8" w:rsidR="00625590" w:rsidRDefault="002065D0" w:rsidP="001A6375">
            <w:pPr>
              <w:rPr>
                <w:rFonts w:ascii="Microsoft Sans Serif" w:hAnsi="Microsoft Sans Serif" w:cs="Microsoft Sans Serif"/>
              </w:rPr>
            </w:pPr>
            <w:r>
              <w:rPr>
                <w:rFonts w:ascii="Microsoft Sans Serif" w:hAnsi="Microsoft Sans Serif" w:cs="Microsoft Sans Serif"/>
              </w:rPr>
              <w:t>Results of presentation</w:t>
            </w:r>
          </w:p>
        </w:tc>
        <w:tc>
          <w:tcPr>
            <w:tcW w:w="3117" w:type="dxa"/>
            <w:vAlign w:val="center"/>
          </w:tcPr>
          <w:p w14:paraId="3355DEEF" w14:textId="77777777" w:rsidR="00625590" w:rsidRDefault="00625590" w:rsidP="001A6375">
            <w:pPr>
              <w:jc w:val="center"/>
              <w:rPr>
                <w:rFonts w:ascii="Microsoft Sans Serif" w:hAnsi="Microsoft Sans Serif" w:cs="Microsoft Sans Serif"/>
              </w:rPr>
            </w:pPr>
          </w:p>
        </w:tc>
        <w:tc>
          <w:tcPr>
            <w:tcW w:w="3117" w:type="dxa"/>
            <w:vAlign w:val="center"/>
          </w:tcPr>
          <w:p w14:paraId="00563A57" w14:textId="77777777" w:rsidR="00625590" w:rsidRDefault="00625590" w:rsidP="001A6375">
            <w:pPr>
              <w:jc w:val="center"/>
              <w:rPr>
                <w:rFonts w:ascii="Microsoft Sans Serif" w:hAnsi="Microsoft Sans Serif" w:cs="Microsoft Sans Serif"/>
              </w:rPr>
            </w:pPr>
          </w:p>
        </w:tc>
      </w:tr>
    </w:tbl>
    <w:p w14:paraId="0C515F73" w14:textId="77777777" w:rsidR="00625590" w:rsidRDefault="00625590">
      <w:pPr>
        <w:rPr>
          <w:rFonts w:ascii="Microsoft Sans Serif" w:hAnsi="Microsoft Sans Serif" w:cs="Microsoft Sans Serif"/>
        </w:rPr>
      </w:pPr>
    </w:p>
    <w:p w14:paraId="3E79237D" w14:textId="1D813A15" w:rsidR="00080F2D" w:rsidRPr="00435C2E" w:rsidRDefault="00080F2D">
      <w:pPr>
        <w:rPr>
          <w:rFonts w:ascii="Microsoft Sans Serif" w:hAnsi="Microsoft Sans Serif" w:cs="Microsoft Sans Serif"/>
          <w:b/>
          <w:bCs/>
          <w:sz w:val="28"/>
          <w:szCs w:val="28"/>
        </w:rPr>
      </w:pPr>
      <w:r w:rsidRPr="00435C2E">
        <w:rPr>
          <w:rFonts w:ascii="Microsoft Sans Serif" w:hAnsi="Microsoft Sans Serif" w:cs="Microsoft Sans Serif"/>
          <w:b/>
          <w:bCs/>
          <w:sz w:val="28"/>
          <w:szCs w:val="28"/>
        </w:rPr>
        <w:t>6 Rationale and Background</w:t>
      </w:r>
    </w:p>
    <w:p w14:paraId="0F866EA3" w14:textId="3A8DB664" w:rsidR="00971C2D" w:rsidRDefault="005A6C68" w:rsidP="005A6C68">
      <w:pPr>
        <w:jc w:val="both"/>
        <w:rPr>
          <w:rFonts w:ascii="Microsoft Sans Serif" w:hAnsi="Microsoft Sans Serif" w:cs="Microsoft Sans Serif"/>
        </w:rPr>
      </w:pPr>
      <w:r>
        <w:rPr>
          <w:rFonts w:ascii="Microsoft Sans Serif" w:hAnsi="Microsoft Sans Serif" w:cs="Microsoft Sans Serif"/>
        </w:rPr>
        <w:t>Over 100 million US adults have hypertension, a leading cause of mortality and morbidity, and 70% of them cannot achieve adequate blood pressure control with monotherapy alone.</w:t>
      </w:r>
      <w:r w:rsidR="00745890">
        <w:rPr>
          <w:rFonts w:ascii="Microsoft Sans Serif" w:hAnsi="Microsoft Sans Serif" w:cs="Microsoft Sans Serif"/>
        </w:rPr>
        <w:fldChar w:fldCharType="begin"/>
      </w:r>
      <w:r w:rsidR="00745890">
        <w:rPr>
          <w:rFonts w:ascii="Microsoft Sans Serif" w:hAnsi="Microsoft Sans Serif" w:cs="Microsoft Sans Serif"/>
        </w:rPr>
        <w:instrText xml:space="preserve"> ADDIN EN.CITE &lt;EndNote&gt;&lt;Cite ExcludeAuth="1"&gt;&lt;Year&gt;2023&lt;/Year&gt;&lt;RecNum&gt;26&lt;/RecNum&gt;&lt;DisplayText&gt;(1)&lt;/DisplayText&gt;&lt;record&gt;&lt;rec-number&gt;26&lt;/rec-number&gt;&lt;foreign-keys&gt;&lt;key app="EN" db-id="9pvxxp2eq9wvfme5ea0ps5d1pvedx5xewtr9" timestamp="1712591201"&gt;26&lt;/key&gt;&lt;/foreign-keys&gt;&lt;ref-type name="Web Page"&gt;12&lt;/ref-type&gt;&lt;contributors&gt;&lt;/contributors&gt;&lt;titles&gt;&lt;title&gt;Hypertension Cascade: Hypertension Prevalence, Treatment and Control Estimates Among US Adults Aged 18 Years and Older Applying the Criteria From the American College of Cardiology and American Heart Association’s 2017 Hypertension Guideline-NHANES 2017-2020&lt;/title&gt;&lt;/titles&gt;&lt;volume&gt;2024&lt;/volume&gt;&lt;number&gt;April 8&lt;/number&gt;&lt;dates&gt;&lt;year&gt;2023&lt;/year&gt;&lt;/dates&gt;&lt;publisher&gt;Centers for Disease Control and Prevention (CDC)&lt;/publisher&gt;&lt;urls&gt;&lt;related-urls&gt;&lt;url&gt;https://millionhearts.hhs.gov/data-reports/hypertension-prevalence.html&lt;/url&gt;&lt;/related-urls&gt;&lt;/urls&gt;&lt;/record&gt;&lt;/Cite&gt;&lt;/EndNote&gt;</w:instrText>
      </w:r>
      <w:r w:rsidR="00745890">
        <w:rPr>
          <w:rFonts w:ascii="Microsoft Sans Serif" w:hAnsi="Microsoft Sans Serif" w:cs="Microsoft Sans Serif"/>
        </w:rPr>
        <w:fldChar w:fldCharType="separate"/>
      </w:r>
      <w:r w:rsidR="00745890">
        <w:rPr>
          <w:rFonts w:ascii="Microsoft Sans Serif" w:hAnsi="Microsoft Sans Serif" w:cs="Microsoft Sans Serif"/>
          <w:noProof/>
        </w:rPr>
        <w:t>(1)</w:t>
      </w:r>
      <w:r w:rsidR="00745890">
        <w:rPr>
          <w:rFonts w:ascii="Microsoft Sans Serif" w:hAnsi="Microsoft Sans Serif" w:cs="Microsoft Sans Serif"/>
        </w:rPr>
        <w:fldChar w:fldCharType="end"/>
      </w:r>
      <w:r>
        <w:rPr>
          <w:rFonts w:ascii="Microsoft Sans Serif" w:hAnsi="Microsoft Sans Serif" w:cs="Microsoft Sans Serif"/>
        </w:rPr>
        <w:t xml:space="preserve"> Although recent clinical practice guidelines suggest initiating therapy with two drugs,</w:t>
      </w:r>
      <w:r w:rsidR="00E55F7F">
        <w:rPr>
          <w:rFonts w:ascii="Microsoft Sans Serif" w:hAnsi="Microsoft Sans Serif" w:cs="Microsoft Sans Serif"/>
        </w:rPr>
        <w:fldChar w:fldCharType="begin">
          <w:fldData xml:space="preserve">PEVuZE5vdGU+PENpdGU+PEF1dGhvcj5NYW5jaWE8L0F1dGhvcj48WWVhcj4yMDIzPC9ZZWFyPjxS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</w:fldData>
        </w:fldChar>
      </w:r>
      <w:r w:rsidR="00745890">
        <w:rPr>
          <w:rFonts w:ascii="Microsoft Sans Serif" w:hAnsi="Microsoft Sans Serif" w:cs="Microsoft Sans Serif"/>
        </w:rPr>
        <w:instrText xml:space="preserve"> ADDIN EN.CITE </w:instrText>
      </w:r>
      <w:r w:rsidR="00745890">
        <w:rPr>
          <w:rFonts w:ascii="Microsoft Sans Serif" w:hAnsi="Microsoft Sans Serif" w:cs="Microsoft Sans Serif"/>
        </w:rPr>
        <w:fldChar w:fldCharType="begin">
          <w:fldData xml:space="preserve">PEVuZE5vdGU+PENpdGU+PEF1dGhvcj5NYW5jaWE8L0F1dGhvcj48WWVhcj4yMDIzPC9ZZWFyPjxS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</w:fldData>
        </w:fldChar>
      </w:r>
      <w:r w:rsidR="00745890">
        <w:rPr>
          <w:rFonts w:ascii="Microsoft Sans Serif" w:hAnsi="Microsoft Sans Serif" w:cs="Microsoft Sans Serif"/>
        </w:rPr>
        <w:instrText xml:space="preserve"> ADDIN EN.CITE.DATA </w:instrText>
      </w:r>
      <w:r w:rsidR="00745890">
        <w:rPr>
          <w:rFonts w:ascii="Microsoft Sans Serif" w:hAnsi="Microsoft Sans Serif" w:cs="Microsoft Sans Serif"/>
        </w:rPr>
      </w:r>
      <w:r w:rsidR="00745890">
        <w:rPr>
          <w:rFonts w:ascii="Microsoft Sans Serif" w:hAnsi="Microsoft Sans Serif" w:cs="Microsoft Sans Serif"/>
        </w:rPr>
        <w:fldChar w:fldCharType="end"/>
      </w:r>
      <w:r w:rsidR="00E55F7F">
        <w:rPr>
          <w:rFonts w:ascii="Microsoft Sans Serif" w:hAnsi="Microsoft Sans Serif" w:cs="Microsoft Sans Serif"/>
        </w:rPr>
      </w:r>
      <w:r w:rsidR="00E55F7F">
        <w:rPr>
          <w:rFonts w:ascii="Microsoft Sans Serif" w:hAnsi="Microsoft Sans Serif" w:cs="Microsoft Sans Serif"/>
        </w:rPr>
        <w:fldChar w:fldCharType="separate"/>
      </w:r>
      <w:r w:rsidR="00745890">
        <w:rPr>
          <w:rFonts w:ascii="Microsoft Sans Serif" w:hAnsi="Microsoft Sans Serif" w:cs="Microsoft Sans Serif"/>
          <w:noProof/>
        </w:rPr>
        <w:t>(2-4)</w:t>
      </w:r>
      <w:r w:rsidR="00E55F7F">
        <w:rPr>
          <w:rFonts w:ascii="Microsoft Sans Serif" w:hAnsi="Microsoft Sans Serif" w:cs="Microsoft Sans Serif"/>
        </w:rPr>
        <w:fldChar w:fldCharType="end"/>
      </w:r>
      <w:r>
        <w:rPr>
          <w:rFonts w:ascii="Microsoft Sans Serif" w:hAnsi="Microsoft Sans Serif" w:cs="Microsoft Sans Serif"/>
        </w:rPr>
        <w:t xml:space="preserve"> more than 50% of people currently treated for hypertension start with a single medication.</w:t>
      </w:r>
      <w:r w:rsidR="002B0F25">
        <w:rPr>
          <w:rFonts w:ascii="Microsoft Sans Serif" w:hAnsi="Microsoft Sans Serif" w:cs="Microsoft Sans Serif"/>
        </w:rPr>
        <w:fldChar w:fldCharType="begin">
          <w:fldData xml:space="preserve">PEVuZE5vdGU+PENpdGU+PEF1dGhvcj5IcmlwY3NhazwvQXV0aG9yPjxZZWFyPjIwMTY8L1llYXI+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</w:fldData>
        </w:fldChar>
      </w:r>
      <w:r w:rsidR="00745890">
        <w:rPr>
          <w:rFonts w:ascii="Microsoft Sans Serif" w:hAnsi="Microsoft Sans Serif" w:cs="Microsoft Sans Serif"/>
        </w:rPr>
        <w:instrText xml:space="preserve"> ADDIN EN.CITE </w:instrText>
      </w:r>
      <w:r w:rsidR="00745890">
        <w:rPr>
          <w:rFonts w:ascii="Microsoft Sans Serif" w:hAnsi="Microsoft Sans Serif" w:cs="Microsoft Sans Serif"/>
        </w:rPr>
        <w:fldChar w:fldCharType="begin">
          <w:fldData xml:space="preserve">PEVuZE5vdGU+PENpdGU+PEF1dGhvcj5IcmlwY3NhazwvQXV0aG9yPjxZZWFyPjIwMTY8L1llYXI+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</w:fldData>
        </w:fldChar>
      </w:r>
      <w:r w:rsidR="00745890">
        <w:rPr>
          <w:rFonts w:ascii="Microsoft Sans Serif" w:hAnsi="Microsoft Sans Serif" w:cs="Microsoft Sans Serif"/>
        </w:rPr>
        <w:instrText xml:space="preserve"> ADDIN EN.CITE.DATA </w:instrText>
      </w:r>
      <w:r w:rsidR="00745890">
        <w:rPr>
          <w:rFonts w:ascii="Microsoft Sans Serif" w:hAnsi="Microsoft Sans Serif" w:cs="Microsoft Sans Serif"/>
        </w:rPr>
      </w:r>
      <w:r w:rsidR="00745890">
        <w:rPr>
          <w:rFonts w:ascii="Microsoft Sans Serif" w:hAnsi="Microsoft Sans Serif" w:cs="Microsoft Sans Serif"/>
        </w:rPr>
        <w:fldChar w:fldCharType="end"/>
      </w:r>
      <w:r w:rsidR="002B0F25">
        <w:rPr>
          <w:rFonts w:ascii="Microsoft Sans Serif" w:hAnsi="Microsoft Sans Serif" w:cs="Microsoft Sans Serif"/>
        </w:rPr>
      </w:r>
      <w:r w:rsidR="002B0F25">
        <w:rPr>
          <w:rFonts w:ascii="Microsoft Sans Serif" w:hAnsi="Microsoft Sans Serif" w:cs="Microsoft Sans Serif"/>
        </w:rPr>
        <w:fldChar w:fldCharType="separate"/>
      </w:r>
      <w:r w:rsidR="00745890">
        <w:rPr>
          <w:rFonts w:ascii="Microsoft Sans Serif" w:hAnsi="Microsoft Sans Serif" w:cs="Microsoft Sans Serif"/>
          <w:noProof/>
        </w:rPr>
        <w:t>(5, 6)</w:t>
      </w:r>
      <w:r w:rsidR="002B0F25">
        <w:rPr>
          <w:rFonts w:ascii="Microsoft Sans Serif" w:hAnsi="Microsoft Sans Serif" w:cs="Microsoft Sans Serif"/>
        </w:rPr>
        <w:fldChar w:fldCharType="end"/>
      </w:r>
      <w:r w:rsidR="00EE1FF5">
        <w:t xml:space="preserve"> </w:t>
      </w:r>
      <w:r w:rsidR="00EE1FF5" w:rsidRPr="00EE1FF5">
        <w:rPr>
          <w:rFonts w:ascii="Microsoft Sans Serif" w:hAnsi="Microsoft Sans Serif" w:cs="Microsoft Sans Serif"/>
        </w:rPr>
        <w:t>For these patients, clinical guidelines propose adding a second antihypertensive drug for treatment escalation.</w:t>
      </w:r>
      <w:r w:rsidR="002B0F25">
        <w:rPr>
          <w:rFonts w:ascii="Microsoft Sans Serif" w:hAnsi="Microsoft Sans Serif" w:cs="Microsoft Sans Serif"/>
        </w:rPr>
        <w:fldChar w:fldCharType="begin">
          <w:fldData xml:space="preserve">PEVuZE5vdGU+PENpdGU+PEF1dGhvcj5KYW1lczwvQXV0aG9yPjxZZWFyPjIwMTQ8L1llYXI+PFJl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</w:fldData>
        </w:fldChar>
      </w:r>
      <w:r w:rsidR="00745890">
        <w:rPr>
          <w:rFonts w:ascii="Microsoft Sans Serif" w:hAnsi="Microsoft Sans Serif" w:cs="Microsoft Sans Serif"/>
        </w:rPr>
        <w:instrText xml:space="preserve"> ADDIN EN.CITE </w:instrText>
      </w:r>
      <w:r w:rsidR="00745890">
        <w:rPr>
          <w:rFonts w:ascii="Microsoft Sans Serif" w:hAnsi="Microsoft Sans Serif" w:cs="Microsoft Sans Serif"/>
        </w:rPr>
        <w:fldChar w:fldCharType="begin">
          <w:fldData xml:space="preserve">PEVuZE5vdGU+PENpdGU+PEF1dGhvcj5KYW1lczwvQXV0aG9yPjxZZWFyPjIwMTQ8L1llYXI+PFJl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</w:fldData>
        </w:fldChar>
      </w:r>
      <w:r w:rsidR="00745890">
        <w:rPr>
          <w:rFonts w:ascii="Microsoft Sans Serif" w:hAnsi="Microsoft Sans Serif" w:cs="Microsoft Sans Serif"/>
        </w:rPr>
        <w:instrText xml:space="preserve"> ADDIN EN.CITE.DATA </w:instrText>
      </w:r>
      <w:r w:rsidR="00745890">
        <w:rPr>
          <w:rFonts w:ascii="Microsoft Sans Serif" w:hAnsi="Microsoft Sans Serif" w:cs="Microsoft Sans Serif"/>
        </w:rPr>
      </w:r>
      <w:r w:rsidR="00745890">
        <w:rPr>
          <w:rFonts w:ascii="Microsoft Sans Serif" w:hAnsi="Microsoft Sans Serif" w:cs="Microsoft Sans Serif"/>
        </w:rPr>
        <w:fldChar w:fldCharType="end"/>
      </w:r>
      <w:r w:rsidR="002B0F25">
        <w:rPr>
          <w:rFonts w:ascii="Microsoft Sans Serif" w:hAnsi="Microsoft Sans Serif" w:cs="Microsoft Sans Serif"/>
        </w:rPr>
      </w:r>
      <w:r w:rsidR="002B0F25">
        <w:rPr>
          <w:rFonts w:ascii="Microsoft Sans Serif" w:hAnsi="Microsoft Sans Serif" w:cs="Microsoft Sans Serif"/>
        </w:rPr>
        <w:fldChar w:fldCharType="separate"/>
      </w:r>
      <w:r w:rsidR="00745890">
        <w:rPr>
          <w:rFonts w:ascii="Microsoft Sans Serif" w:hAnsi="Microsoft Sans Serif" w:cs="Microsoft Sans Serif"/>
          <w:noProof/>
        </w:rPr>
        <w:t>(4, 7)</w:t>
      </w:r>
      <w:r w:rsidR="002B0F25">
        <w:rPr>
          <w:rFonts w:ascii="Microsoft Sans Serif" w:hAnsi="Microsoft Sans Serif" w:cs="Microsoft Sans Serif"/>
        </w:rPr>
        <w:fldChar w:fldCharType="end"/>
      </w:r>
    </w:p>
    <w:p w14:paraId="7B8B1CF4" w14:textId="77350469" w:rsidR="00971C2D" w:rsidRDefault="00EE1FF5" w:rsidP="005A6C68">
      <w:pPr>
        <w:jc w:val="both"/>
        <w:rPr>
          <w:rFonts w:ascii="Microsoft Sans Serif" w:hAnsi="Microsoft Sans Serif" w:cs="Microsoft Sans Serif"/>
        </w:rPr>
      </w:pPr>
      <w:r w:rsidRPr="00EE1FF5">
        <w:rPr>
          <w:rFonts w:ascii="Microsoft Sans Serif" w:hAnsi="Microsoft Sans Serif" w:cs="Microsoft Sans Serif"/>
        </w:rPr>
        <w:t>However, the guidelines provide little guidance on which specific agents to add for which patients. There are no large randomized controlled trials (RCT) to guide recommendations about the choice of the second drug.</w:t>
      </w:r>
      <w:r w:rsidR="002B0F25">
        <w:rPr>
          <w:rFonts w:ascii="Microsoft Sans Serif" w:hAnsi="Microsoft Sans Serif" w:cs="Microsoft Sans Serif"/>
        </w:rPr>
        <w:fldChar w:fldCharType="begin"/>
      </w:r>
      <w:r w:rsidR="00745890">
        <w:rPr>
          <w:rFonts w:ascii="Microsoft Sans Serif" w:hAnsi="Microsoft Sans Serif" w:cs="Microsoft Sans Serif"/>
        </w:rPr>
        <w:instrText xml:space="preserve"> ADDIN EN.CITE &lt;EndNote&gt;&lt;Cite&gt;&lt;Author&gt;Whelton&lt;/Author&gt;&lt;Year&gt;2018&lt;/Year&gt;&lt;RecNum&gt;11&lt;/RecNum&gt;&lt;DisplayText&gt;(4)&lt;/DisplayText&gt;&lt;record&gt;&lt;rec-number&gt;11&lt;/rec-number&gt;&lt;foreign-keys&gt;&lt;key app="EN" db-id="9pvxxp2eq9wvfme5ea0ps5d1pvedx5xewtr9" timestamp="1711548335"&gt;11&lt;/key&gt;&lt;/foreign-keys&gt;&lt;ref-type name="Journal Article"&gt;17&lt;/ref-type&gt;&lt;contributors&gt;&lt;authors&gt;&lt;author&gt;Paul K. Whelton&lt;/author&gt;&lt;author&gt;Robert M. Carey&lt;/author&gt;&lt;author&gt;Wilbert S. Aronow&lt;/author&gt;&lt;author&gt;Donald E. Casey&lt;/author&gt;&lt;author&gt;Karen J. Collins&lt;/author&gt;&lt;author&gt;Cheryl Dennison Himmelfarb&lt;/author&gt;&lt;author&gt;Sondra M. DePalma&lt;/author&gt;&lt;author&gt;Samuel Gidding&lt;/author&gt;&lt;author&gt;Kenneth A. Jamerson&lt;/author&gt;&lt;author&gt;Daniel W. Jones&lt;/author&gt;&lt;author&gt;Eric J. MacLaughlin&lt;/author&gt;&lt;author&gt;Paul Muntner&lt;/author&gt;&lt;author&gt;Bruce Ovbiagele&lt;/author&gt;&lt;author&gt;Sidney C. Smith&lt;/author&gt;&lt;author&gt;Crystal C. Spencer&lt;/author&gt;&lt;author&gt;Randall S. Stafford&lt;/author&gt;&lt;author&gt;Sandra J. Taler&lt;/author&gt;&lt;author&gt;Randal J. Thomas&lt;/author&gt;&lt;author&gt;Kim A. Williams&lt;/author&gt;&lt;author&gt;Jeff D. Williamson&lt;/author&gt;&lt;author&gt;Jackson T. Wright&lt;/author&gt;&lt;/authors&gt;&lt;/contributors&gt;&lt;titles&gt;&lt;title&gt;2017 ACC/AHA/AAPA/ABC/ACPM/AGS/APhA/ASH/ASPC/NMA/PCNA Guideline for the Prevention, Detection, Evaluation, and Management of High Blood Pressure in Adults: A Report of the American College of Cardiology/American Heart Association Task Force on Clinical Practice Guidelines&lt;/title&gt;&lt;secondary-title&gt;Hypertension&lt;/secondary-title&gt;&lt;/titles&gt;&lt;periodical&gt;&lt;full-title&gt;Hypertension&lt;/full-title&gt;&lt;/periodical&gt;&lt;pages&gt;e13-e115&lt;/pages&gt;&lt;volume&gt;71&lt;/volume&gt;&lt;number&gt;6&lt;/number&gt;&lt;dates&gt;&lt;year&gt;2018&lt;/year&gt;&lt;/dates&gt;&lt;urls&gt;&lt;related-urls&gt;&lt;url&gt;https://www.ahajournals.org/doi/abs/10.1161/HYP.0000000000000065&lt;/url&gt;&lt;url&gt;https://www.ahajournals.org/doi/pdf/10.1161/HYP.0000000000000065?download=true&lt;/url&gt;&lt;/related-urls&gt;&lt;/urls&gt;&lt;electronic-resource-num&gt;doi:10.1161/HYP.0000000000000065&lt;/electronic-resource-num&gt;&lt;/record&gt;&lt;/Cite&gt;&lt;/EndNote&gt;</w:instrText>
      </w:r>
      <w:r w:rsidR="002B0F25">
        <w:rPr>
          <w:rFonts w:ascii="Microsoft Sans Serif" w:hAnsi="Microsoft Sans Serif" w:cs="Microsoft Sans Serif"/>
        </w:rPr>
        <w:fldChar w:fldCharType="separate"/>
      </w:r>
      <w:r w:rsidR="00745890">
        <w:rPr>
          <w:rFonts w:ascii="Microsoft Sans Serif" w:hAnsi="Microsoft Sans Serif" w:cs="Microsoft Sans Serif"/>
          <w:noProof/>
        </w:rPr>
        <w:t>(4)</w:t>
      </w:r>
      <w:r w:rsidR="002B0F25">
        <w:rPr>
          <w:rFonts w:ascii="Microsoft Sans Serif" w:hAnsi="Microsoft Sans Serif" w:cs="Microsoft Sans Serif"/>
        </w:rPr>
        <w:fldChar w:fldCharType="end"/>
      </w:r>
      <w:r w:rsidRPr="00EE1FF5">
        <w:rPr>
          <w:rFonts w:ascii="Microsoft Sans Serif" w:hAnsi="Microsoft Sans Serif" w:cs="Microsoft Sans Serif"/>
        </w:rPr>
        <w:t xml:space="preserve"> RCTs comparing antihypertensive drugs are not only expensive and time-consuming, but also cannot possibly test all the relevant drug combinations recommended by the guidelines. Given the abundance of potential strategies, there is a critical need to generate real-world evidence to guide the choice of comparators in future RCTs and to support guideline recommendations. </w:t>
      </w:r>
    </w:p>
    <w:p w14:paraId="6B1CB9E6" w14:textId="69B88885" w:rsidR="00A92532" w:rsidRDefault="00EE1FF5" w:rsidP="005A6C68">
      <w:pPr>
        <w:jc w:val="both"/>
        <w:rPr>
          <w:rFonts w:ascii="Microsoft Sans Serif" w:hAnsi="Microsoft Sans Serif" w:cs="Microsoft Sans Serif"/>
        </w:rPr>
      </w:pPr>
      <w:r w:rsidRPr="00EE1FF5">
        <w:rPr>
          <w:rFonts w:ascii="Microsoft Sans Serif" w:hAnsi="Microsoft Sans Serif" w:cs="Microsoft Sans Serif"/>
        </w:rPr>
        <w:t>Advances in observational research design using real-world data provides an opportunity to produce high-quality evidence through strategies that support causal inference, enhance generalizability, and minimize bias. While this evidence will not supersede RCT evidence, it can identify promising directions for trials and provide Level of Evidence B for guideline recommendations.</w:t>
      </w:r>
      <w:r w:rsidR="00C5240D">
        <w:rPr>
          <w:rFonts w:ascii="Microsoft Sans Serif" w:hAnsi="Microsoft Sans Serif" w:cs="Microsoft Sans Serif"/>
        </w:rPr>
        <w:fldChar w:fldCharType="begin"/>
      </w:r>
      <w:r w:rsidR="00C5240D">
        <w:rPr>
          <w:rFonts w:ascii="Microsoft Sans Serif" w:hAnsi="Microsoft Sans Serif" w:cs="Microsoft Sans Serif"/>
        </w:rPr>
        <w:instrText xml:space="preserve"> ADDIN EN.CITE &lt;EndNote&gt;&lt;Cite&gt;&lt;Author&gt;Sheldrick&lt;/Author&gt;&lt;Year&gt;2023&lt;/Year&gt;&lt;RecNum&gt;27&lt;/RecNum&gt;&lt;DisplayText&gt;(8)&lt;/DisplayText&gt;&lt;record&gt;&lt;rec-number&gt;27&lt;/rec-number&gt;&lt;foreign-keys&gt;&lt;key app="EN" db-id="9pvxxp2eq9wvfme5ea0ps5d1pvedx5xewtr9" timestamp="1712593605"&gt;27&lt;/key&gt;&lt;/foreign-keys&gt;&lt;ref-type name="Journal Article"&gt;17&lt;/ref-type&gt;&lt;contributors&gt;&lt;authors&gt;&lt;author&gt;Sheldrick, R. Christopher&lt;/author&gt;&lt;/authors&gt;&lt;/contributors&gt;&lt;titles&gt;&lt;title&gt;Randomized Trials vs Real-world Evidence: How Can Both Inform Decision-making?&lt;/title&gt;&lt;secondary-title&gt;JAMA&lt;/secondary-title&gt;&lt;/titles&gt;&lt;periodical&gt;&lt;full-title&gt;JAMA&lt;/full-title&gt;&lt;/periodical&gt;&lt;pages&gt;1352-1353&lt;/pages&gt;&lt;volume&gt;329&lt;/volume&gt;&lt;number&gt;16&lt;/number&gt;&lt;dates&gt;&lt;year&gt;2023&lt;/year&gt;&lt;/dates&gt;&lt;isbn&gt;0098-7484&lt;/isbn&gt;&lt;urls&gt;&lt;related-urls&gt;&lt;url&gt;https://doi.org/10.1001/jama.2023.4855&lt;/url&gt;&lt;/related-urls&gt;&lt;/urls&gt;&lt;electronic-resource-num&gt;10.1001/jama.2023.4855&lt;/electronic-resource-num&gt;&lt;access-date&gt;4/8/2024&lt;/access-date&gt;&lt;/record&gt;&lt;/Cite&gt;&lt;/EndNote&gt;</w:instrText>
      </w:r>
      <w:r w:rsidR="00C5240D">
        <w:rPr>
          <w:rFonts w:ascii="Microsoft Sans Serif" w:hAnsi="Microsoft Sans Serif" w:cs="Microsoft Sans Serif"/>
        </w:rPr>
        <w:fldChar w:fldCharType="separate"/>
      </w:r>
      <w:r w:rsidR="00C5240D">
        <w:rPr>
          <w:rFonts w:ascii="Microsoft Sans Serif" w:hAnsi="Microsoft Sans Serif" w:cs="Microsoft Sans Serif"/>
          <w:noProof/>
        </w:rPr>
        <w:t>(8)</w:t>
      </w:r>
      <w:r w:rsidR="00C5240D">
        <w:rPr>
          <w:rFonts w:ascii="Microsoft Sans Serif" w:hAnsi="Microsoft Sans Serif" w:cs="Microsoft Sans Serif"/>
        </w:rPr>
        <w:fldChar w:fldCharType="end"/>
      </w:r>
      <w:r w:rsidRPr="00EE1FF5">
        <w:rPr>
          <w:rFonts w:ascii="Microsoft Sans Serif" w:hAnsi="Microsoft Sans Serif" w:cs="Microsoft Sans Serif"/>
        </w:rPr>
        <w:t xml:space="preserve"> Such research can be purposeful, pre-specified, and have strategies to prevent publication bias, p-hacking, and findings due to chance.</w:t>
      </w:r>
      <w:r w:rsidR="00B94EE4">
        <w:rPr>
          <w:rFonts w:ascii="Microsoft Sans Serif" w:hAnsi="Microsoft Sans Serif" w:cs="Microsoft Sans Serif"/>
        </w:rPr>
        <w:t xml:space="preserve"> </w:t>
      </w:r>
      <w:r w:rsidR="00F2563E" w:rsidRPr="00F2563E">
        <w:rPr>
          <w:rFonts w:ascii="Microsoft Sans Serif" w:hAnsi="Microsoft Sans Serif" w:cs="Microsoft Sans Serif"/>
        </w:rPr>
        <w:t>In our prior work, we have successfully demonstrated how these methods can be applied to evaluate the effectiveness and safety of first-line antihypertensive monotherapies.</w:t>
      </w:r>
      <w:r w:rsidR="0093430F">
        <w:rPr>
          <w:rFonts w:ascii="Microsoft Sans Serif" w:hAnsi="Microsoft Sans Serif" w:cs="Microsoft Sans Serif"/>
        </w:rPr>
        <w:fldChar w:fldCharType="begin">
          <w:fldData xml:space="preserve">PEVuZE5vdGU+PENpdGU+PEF1dGhvcj5BbmFuZDwvQXV0aG9yPjxZZWFyPjIwMjQ8L1llYXI+PFJl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</w:fldData>
        </w:fldChar>
      </w:r>
      <w:r w:rsidR="00C5240D">
        <w:rPr>
          <w:rFonts w:ascii="Microsoft Sans Serif" w:hAnsi="Microsoft Sans Serif" w:cs="Microsoft Sans Serif"/>
        </w:rPr>
        <w:instrText xml:space="preserve"> ADDIN EN.CITE </w:instrText>
      </w:r>
      <w:r w:rsidR="00C5240D">
        <w:rPr>
          <w:rFonts w:ascii="Microsoft Sans Serif" w:hAnsi="Microsoft Sans Serif" w:cs="Microsoft Sans Serif"/>
        </w:rPr>
        <w:fldChar w:fldCharType="begin">
          <w:fldData xml:space="preserve">PEVuZE5vdGU+PENpdGU+PEF1dGhvcj5BbmFuZDwvQXV0aG9yPjxZZWFyPjIwMjQ8L1llYXI+PFJl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</w:fldData>
        </w:fldChar>
      </w:r>
      <w:r w:rsidR="00C5240D">
        <w:rPr>
          <w:rFonts w:ascii="Microsoft Sans Serif" w:hAnsi="Microsoft Sans Serif" w:cs="Microsoft Sans Serif"/>
        </w:rPr>
        <w:instrText xml:space="preserve"> ADDIN EN.CITE.DATA </w:instrText>
      </w:r>
      <w:r w:rsidR="00C5240D">
        <w:rPr>
          <w:rFonts w:ascii="Microsoft Sans Serif" w:hAnsi="Microsoft Sans Serif" w:cs="Microsoft Sans Serif"/>
        </w:rPr>
      </w:r>
      <w:r w:rsidR="00C5240D">
        <w:rPr>
          <w:rFonts w:ascii="Microsoft Sans Serif" w:hAnsi="Microsoft Sans Serif" w:cs="Microsoft Sans Serif"/>
        </w:rPr>
        <w:fldChar w:fldCharType="end"/>
      </w:r>
      <w:r w:rsidR="0093430F">
        <w:rPr>
          <w:rFonts w:ascii="Microsoft Sans Serif" w:hAnsi="Microsoft Sans Serif" w:cs="Microsoft Sans Serif"/>
        </w:rPr>
      </w:r>
      <w:r w:rsidR="0093430F">
        <w:rPr>
          <w:rFonts w:ascii="Microsoft Sans Serif" w:hAnsi="Microsoft Sans Serif" w:cs="Microsoft Sans Serif"/>
        </w:rPr>
        <w:fldChar w:fldCharType="separate"/>
      </w:r>
      <w:r w:rsidR="00C5240D">
        <w:rPr>
          <w:rFonts w:ascii="Microsoft Sans Serif" w:hAnsi="Microsoft Sans Serif" w:cs="Microsoft Sans Serif"/>
          <w:noProof/>
        </w:rPr>
        <w:t>(9-13)</w:t>
      </w:r>
      <w:r w:rsidR="0093430F">
        <w:rPr>
          <w:rFonts w:ascii="Microsoft Sans Serif" w:hAnsi="Microsoft Sans Serif" w:cs="Microsoft Sans Serif"/>
        </w:rPr>
        <w:fldChar w:fldCharType="end"/>
      </w:r>
      <w:r w:rsidR="00FB5A32">
        <w:rPr>
          <w:rFonts w:ascii="Microsoft Sans Serif" w:hAnsi="Microsoft Sans Serif" w:cs="Microsoft Sans Serif"/>
        </w:rPr>
        <w:t xml:space="preserve"> </w:t>
      </w:r>
      <w:r w:rsidR="00F2563E" w:rsidRPr="00F2563E">
        <w:rPr>
          <w:rFonts w:ascii="Microsoft Sans Serif" w:hAnsi="Microsoft Sans Serif" w:cs="Microsoft Sans Serif"/>
        </w:rPr>
        <w:t xml:space="preserve">This will be the first study that applies these massive real-world datasets and reproducible </w:t>
      </w:r>
      <w:r w:rsidR="00F2563E" w:rsidRPr="00F2563E">
        <w:rPr>
          <w:rFonts w:ascii="Microsoft Sans Serif" w:hAnsi="Microsoft Sans Serif" w:cs="Microsoft Sans Serif"/>
        </w:rPr>
        <w:lastRenderedPageBreak/>
        <w:t>methods to comprehensively evaluate the effectiveness and safety of the second antihypertensive agents added to monotherapy</w:t>
      </w:r>
      <w:r w:rsidR="00355AB6">
        <w:rPr>
          <w:rFonts w:ascii="Microsoft Sans Serif" w:hAnsi="Microsoft Sans Serif" w:cs="Microsoft Sans Serif" w:hint="eastAsia"/>
        </w:rPr>
        <w:t xml:space="preserve"> </w:t>
      </w:r>
      <w:r w:rsidR="00355AB6">
        <w:rPr>
          <w:rFonts w:ascii="Microsoft Sans Serif" w:hAnsi="Microsoft Sans Serif" w:cs="Microsoft Sans Serif"/>
        </w:rPr>
        <w:t xml:space="preserve">as a </w:t>
      </w:r>
      <w:r w:rsidR="00804294">
        <w:rPr>
          <w:rFonts w:ascii="Microsoft Sans Serif" w:hAnsi="Microsoft Sans Serif" w:cs="Microsoft Sans Serif"/>
        </w:rPr>
        <w:t xml:space="preserve">hypertension </w:t>
      </w:r>
      <w:r w:rsidR="00355AB6">
        <w:rPr>
          <w:rFonts w:ascii="Microsoft Sans Serif" w:hAnsi="Microsoft Sans Serif" w:cs="Microsoft Sans Serif"/>
        </w:rPr>
        <w:t xml:space="preserve">stepped </w:t>
      </w:r>
      <w:r w:rsidR="00591CA7">
        <w:rPr>
          <w:rFonts w:ascii="Microsoft Sans Serif" w:hAnsi="Microsoft Sans Serif" w:cs="Microsoft Sans Serif"/>
        </w:rPr>
        <w:t>care</w:t>
      </w:r>
      <w:r w:rsidR="00F2563E" w:rsidRPr="00F2563E">
        <w:rPr>
          <w:rFonts w:ascii="Microsoft Sans Serif" w:hAnsi="Microsoft Sans Serif" w:cs="Microsoft Sans Serif"/>
        </w:rPr>
        <w:t>.</w:t>
      </w:r>
    </w:p>
    <w:p w14:paraId="35D7D226" w14:textId="77777777" w:rsidR="005A6C68" w:rsidRPr="000D08C5" w:rsidRDefault="005A6C68">
      <w:pPr>
        <w:rPr>
          <w:rFonts w:ascii="Microsoft Sans Serif" w:hAnsi="Microsoft Sans Serif" w:cs="Microsoft Sans Serif"/>
        </w:rPr>
      </w:pPr>
    </w:p>
    <w:p w14:paraId="259E5676" w14:textId="7B1DF816" w:rsidR="00080F2D" w:rsidRPr="00F171E2" w:rsidRDefault="00080F2D">
      <w:pPr>
        <w:rPr>
          <w:rFonts w:ascii="Microsoft Sans Serif" w:hAnsi="Microsoft Sans Serif" w:cs="Microsoft Sans Serif"/>
          <w:b/>
          <w:bCs/>
          <w:sz w:val="28"/>
          <w:szCs w:val="28"/>
        </w:rPr>
      </w:pPr>
      <w:r w:rsidRPr="00F171E2">
        <w:rPr>
          <w:rFonts w:ascii="Microsoft Sans Serif" w:hAnsi="Microsoft Sans Serif" w:cs="Microsoft Sans Serif"/>
          <w:b/>
          <w:bCs/>
          <w:sz w:val="28"/>
          <w:szCs w:val="28"/>
        </w:rPr>
        <w:t>7 Study Objectives</w:t>
      </w:r>
    </w:p>
    <w:p w14:paraId="7ACEA7B9" w14:textId="1FC0E06C" w:rsidR="003F6543" w:rsidRPr="003F6543" w:rsidRDefault="003F6543" w:rsidP="003F6543">
      <w:pPr>
        <w:jc w:val="both"/>
        <w:rPr>
          <w:rFonts w:ascii="Microsoft Sans Serif" w:hAnsi="Microsoft Sans Serif" w:cs="Microsoft Sans Serif"/>
        </w:rPr>
      </w:pPr>
      <w:r w:rsidRPr="003F6543">
        <w:rPr>
          <w:rFonts w:ascii="Microsoft Sans Serif" w:hAnsi="Microsoft Sans Serif" w:cs="Microsoft Sans Serif"/>
        </w:rPr>
        <w:t xml:space="preserve">Our long-term goal is to produce real-world evidence to inform decisions about RCTs for hypertension treatment escalation and to provide the highest quality non-randomized evidence to support guideline recommendations. The approach is distinctive because of the breadth and depth of data, and the use of state-of-the-art observational research methods to produce high-quality evidence. The overall objective in this </w:t>
      </w:r>
      <w:r w:rsidR="00044AB3">
        <w:rPr>
          <w:rFonts w:ascii="Microsoft Sans Serif" w:hAnsi="Microsoft Sans Serif" w:cs="Microsoft Sans Serif"/>
        </w:rPr>
        <w:t>protocol</w:t>
      </w:r>
      <w:r w:rsidRPr="003F6543">
        <w:rPr>
          <w:rFonts w:ascii="Microsoft Sans Serif" w:hAnsi="Microsoft Sans Serif" w:cs="Microsoft Sans Serif"/>
        </w:rPr>
        <w:t xml:space="preserve"> is to determine the comparative effectiveness and safety of the </w:t>
      </w:r>
      <w:r w:rsidR="009C4A01">
        <w:rPr>
          <w:rFonts w:ascii="Microsoft Sans Serif" w:hAnsi="Microsoft Sans Serif" w:cs="Microsoft Sans Serif"/>
        </w:rPr>
        <w:t>stepped care strategy</w:t>
      </w:r>
      <w:r w:rsidRPr="003F6543">
        <w:rPr>
          <w:rFonts w:ascii="Microsoft Sans Serif" w:hAnsi="Microsoft Sans Serif" w:cs="Microsoft Sans Serif"/>
        </w:rPr>
        <w:t xml:space="preserve"> in real-world settings. The central hypothesis is that there is heterogeneity in the effectiveness and safety of the second</w:t>
      </w:r>
      <w:r w:rsidR="003B45C1">
        <w:rPr>
          <w:rFonts w:ascii="Microsoft Sans Serif" w:hAnsi="Microsoft Sans Serif" w:cs="Microsoft Sans Serif"/>
        </w:rPr>
        <w:t>ary</w:t>
      </w:r>
      <w:r w:rsidRPr="003F6543">
        <w:rPr>
          <w:rFonts w:ascii="Microsoft Sans Serif" w:hAnsi="Microsoft Sans Serif" w:cs="Microsoft Sans Serif"/>
        </w:rPr>
        <w:t xml:space="preserve"> antihypertensive agent, and the optimal choice depends on patient characteristics and the initial therapy. Our preliminary data demonstrate a large variation in prescription patterns of the second agents added to monotherapy,</w:t>
      </w:r>
      <w:r w:rsidR="00EC7D03">
        <w:rPr>
          <w:rFonts w:ascii="Microsoft Sans Serif" w:hAnsi="Microsoft Sans Serif" w:cs="Microsoft Sans Serif"/>
        </w:rPr>
        <w:fldChar w:fldCharType="begin">
          <w:fldData xml:space="preserve">PEVuZE5vdGU+PENpdGU+PEF1dGhvcj5MdTwvQXV0aG9yPjxZZWFyPjIwMjI8L1llYXI+PFJlY051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==
</w:fldData>
        </w:fldChar>
      </w:r>
      <w:r w:rsidR="00EC7D03">
        <w:rPr>
          <w:rFonts w:ascii="Microsoft Sans Serif" w:hAnsi="Microsoft Sans Serif" w:cs="Microsoft Sans Serif"/>
        </w:rPr>
        <w:instrText xml:space="preserve"> ADDIN EN.CITE </w:instrText>
      </w:r>
      <w:r w:rsidR="00EC7D03">
        <w:rPr>
          <w:rFonts w:ascii="Microsoft Sans Serif" w:hAnsi="Microsoft Sans Serif" w:cs="Microsoft Sans Serif"/>
        </w:rPr>
        <w:fldChar w:fldCharType="begin">
          <w:fldData xml:space="preserve">PEVuZE5vdGU+PENpdGU+PEF1dGhvcj5MdTwvQXV0aG9yPjxZZWFyPjIwMjI8L1llYXI+PFJlY051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==
</w:fldData>
        </w:fldChar>
      </w:r>
      <w:r w:rsidR="00EC7D03">
        <w:rPr>
          <w:rFonts w:ascii="Microsoft Sans Serif" w:hAnsi="Microsoft Sans Serif" w:cs="Microsoft Sans Serif"/>
        </w:rPr>
        <w:instrText xml:space="preserve"> ADDIN EN.CITE.DATA </w:instrText>
      </w:r>
      <w:r w:rsidR="00EC7D03">
        <w:rPr>
          <w:rFonts w:ascii="Microsoft Sans Serif" w:hAnsi="Microsoft Sans Serif" w:cs="Microsoft Sans Serif"/>
        </w:rPr>
      </w:r>
      <w:r w:rsidR="00EC7D03">
        <w:rPr>
          <w:rFonts w:ascii="Microsoft Sans Serif" w:hAnsi="Microsoft Sans Serif" w:cs="Microsoft Sans Serif"/>
        </w:rPr>
        <w:fldChar w:fldCharType="end"/>
      </w:r>
      <w:r w:rsidR="00EC7D03">
        <w:rPr>
          <w:rFonts w:ascii="Microsoft Sans Serif" w:hAnsi="Microsoft Sans Serif" w:cs="Microsoft Sans Serif"/>
        </w:rPr>
      </w:r>
      <w:r w:rsidR="00EC7D03">
        <w:rPr>
          <w:rFonts w:ascii="Microsoft Sans Serif" w:hAnsi="Microsoft Sans Serif" w:cs="Microsoft Sans Serif"/>
        </w:rPr>
        <w:fldChar w:fldCharType="separate"/>
      </w:r>
      <w:r w:rsidR="00EC7D03">
        <w:rPr>
          <w:rFonts w:ascii="Microsoft Sans Serif" w:hAnsi="Microsoft Sans Serif" w:cs="Microsoft Sans Serif"/>
          <w:noProof/>
        </w:rPr>
        <w:t>(6)</w:t>
      </w:r>
      <w:r w:rsidR="00EC7D03">
        <w:rPr>
          <w:rFonts w:ascii="Microsoft Sans Serif" w:hAnsi="Microsoft Sans Serif" w:cs="Microsoft Sans Serif"/>
        </w:rPr>
        <w:fldChar w:fldCharType="end"/>
      </w:r>
      <w:r w:rsidRPr="003F6543">
        <w:rPr>
          <w:rFonts w:ascii="Microsoft Sans Serif" w:hAnsi="Microsoft Sans Serif" w:cs="Microsoft Sans Serif"/>
        </w:rPr>
        <w:t xml:space="preserve"> providing ample opportunity to leverage practice variation to test our hypothesis. The following three specific aims are proposed:</w:t>
      </w:r>
    </w:p>
    <w:p w14:paraId="65056FF2" w14:textId="77777777" w:rsidR="003F6543" w:rsidRPr="003F6543" w:rsidRDefault="003F6543" w:rsidP="003F6543">
      <w:pPr>
        <w:jc w:val="both"/>
        <w:rPr>
          <w:rFonts w:ascii="Microsoft Sans Serif" w:hAnsi="Microsoft Sans Serif" w:cs="Microsoft Sans Serif"/>
        </w:rPr>
      </w:pPr>
    </w:p>
    <w:p w14:paraId="1CA48DFA" w14:textId="273E234F" w:rsidR="003F6543" w:rsidRPr="003F6543" w:rsidRDefault="003F6543" w:rsidP="003F6543">
      <w:pPr>
        <w:jc w:val="both"/>
        <w:rPr>
          <w:rFonts w:ascii="Microsoft Sans Serif" w:hAnsi="Microsoft Sans Serif" w:cs="Microsoft Sans Serif"/>
        </w:rPr>
      </w:pPr>
      <w:r w:rsidRPr="003F6543">
        <w:rPr>
          <w:rFonts w:ascii="Microsoft Sans Serif" w:hAnsi="Microsoft Sans Serif" w:cs="Microsoft Sans Serif"/>
        </w:rPr>
        <w:t xml:space="preserve">1. To determine the comparative effectiveness of </w:t>
      </w:r>
      <w:r w:rsidR="009C4A01">
        <w:rPr>
          <w:rFonts w:ascii="Microsoft Sans Serif" w:hAnsi="Microsoft Sans Serif" w:cs="Microsoft Sans Serif"/>
        </w:rPr>
        <w:t xml:space="preserve">the </w:t>
      </w:r>
      <w:r w:rsidR="001C64CE">
        <w:rPr>
          <w:rFonts w:ascii="Microsoft Sans Serif" w:hAnsi="Microsoft Sans Serif" w:cs="Microsoft Sans Serif"/>
        </w:rPr>
        <w:t>stepped-care strategy</w:t>
      </w:r>
      <w:r w:rsidRPr="003F6543">
        <w:rPr>
          <w:rFonts w:ascii="Microsoft Sans Serif" w:hAnsi="Microsoft Sans Serif" w:cs="Microsoft Sans Serif"/>
        </w:rPr>
        <w:t xml:space="preserve"> on major cardiovascular outcomes (e.g., myocardial infarction, stroke, heart failure). </w:t>
      </w:r>
    </w:p>
    <w:p w14:paraId="6FE77B58" w14:textId="062D9194" w:rsidR="003F6543" w:rsidRPr="003F6543" w:rsidRDefault="003F6543" w:rsidP="003F6543">
      <w:pPr>
        <w:jc w:val="both"/>
        <w:rPr>
          <w:rFonts w:ascii="Microsoft Sans Serif" w:hAnsi="Microsoft Sans Serif" w:cs="Microsoft Sans Serif"/>
        </w:rPr>
      </w:pPr>
      <w:r w:rsidRPr="003F6543">
        <w:rPr>
          <w:rFonts w:ascii="Microsoft Sans Serif" w:hAnsi="Microsoft Sans Serif" w:cs="Microsoft Sans Serif"/>
        </w:rPr>
        <w:t xml:space="preserve">2. To determine the comparative risk of the second antihypertensive agents on potential drug-related adverse events (e.g., acute renal failure, angioedema, gastrointestinal bleeding, hyperkalemia). </w:t>
      </w:r>
    </w:p>
    <w:p w14:paraId="584C0D3A" w14:textId="5629EC53" w:rsidR="00A92532" w:rsidRDefault="003F6543" w:rsidP="003F6543">
      <w:pPr>
        <w:jc w:val="both"/>
        <w:rPr>
          <w:rFonts w:ascii="Microsoft Sans Serif" w:hAnsi="Microsoft Sans Serif" w:cs="Microsoft Sans Serif"/>
        </w:rPr>
      </w:pPr>
      <w:r w:rsidRPr="003F6543">
        <w:rPr>
          <w:rFonts w:ascii="Microsoft Sans Serif" w:hAnsi="Microsoft Sans Serif" w:cs="Microsoft Sans Serif"/>
        </w:rPr>
        <w:t xml:space="preserve">3. To assess heterogeneity in effectiveness and safety of the </w:t>
      </w:r>
      <w:r w:rsidR="00484919">
        <w:rPr>
          <w:rFonts w:ascii="Microsoft Sans Serif" w:hAnsi="Microsoft Sans Serif" w:cs="Microsoft Sans Serif"/>
        </w:rPr>
        <w:t>stepped care strategy</w:t>
      </w:r>
      <w:r w:rsidRPr="003F6543">
        <w:rPr>
          <w:rFonts w:ascii="Microsoft Sans Serif" w:hAnsi="Microsoft Sans Serif" w:cs="Microsoft Sans Serif"/>
        </w:rPr>
        <w:t xml:space="preserve"> among key patient subgroups defined by age, sex, race, ethnicity, and comorbidity.</w:t>
      </w:r>
    </w:p>
    <w:p w14:paraId="2BFAFADA" w14:textId="77777777" w:rsidR="003F6543" w:rsidRPr="000D08C5" w:rsidRDefault="003F6543" w:rsidP="003F6543">
      <w:pPr>
        <w:jc w:val="both"/>
        <w:rPr>
          <w:rFonts w:ascii="Microsoft Sans Serif" w:hAnsi="Microsoft Sans Serif" w:cs="Microsoft Sans Serif"/>
        </w:rPr>
      </w:pPr>
    </w:p>
    <w:p w14:paraId="2C8EB36E" w14:textId="3A74A2CF" w:rsidR="00080F2D" w:rsidRPr="00F171E2" w:rsidRDefault="00080F2D">
      <w:pPr>
        <w:rPr>
          <w:rFonts w:ascii="Microsoft Sans Serif" w:hAnsi="Microsoft Sans Serif" w:cs="Microsoft Sans Serif"/>
          <w:b/>
          <w:bCs/>
          <w:sz w:val="28"/>
          <w:szCs w:val="28"/>
        </w:rPr>
      </w:pPr>
      <w:r w:rsidRPr="00F171E2">
        <w:rPr>
          <w:rFonts w:ascii="Microsoft Sans Serif" w:hAnsi="Microsoft Sans Serif" w:cs="Microsoft Sans Serif"/>
          <w:b/>
          <w:bCs/>
          <w:sz w:val="28"/>
          <w:szCs w:val="28"/>
        </w:rPr>
        <w:t>8 Research Methods</w:t>
      </w:r>
    </w:p>
    <w:p w14:paraId="07E400D1" w14:textId="2E29C955" w:rsidR="00077151" w:rsidRPr="00077151" w:rsidRDefault="00077151" w:rsidP="00077151">
      <w:pPr>
        <w:jc w:val="both"/>
        <w:rPr>
          <w:rFonts w:ascii="Microsoft Sans Serif" w:hAnsi="Microsoft Sans Serif" w:cs="Microsoft Sans Serif"/>
        </w:rPr>
      </w:pPr>
      <w:r w:rsidRPr="00077151">
        <w:rPr>
          <w:rFonts w:ascii="Microsoft Sans Serif" w:hAnsi="Microsoft Sans Serif" w:cs="Microsoft Sans Serif"/>
        </w:rPr>
        <w:t>LEGEND</w:t>
      </w:r>
      <w:r>
        <w:rPr>
          <w:rFonts w:ascii="Microsoft Sans Serif" w:hAnsi="Microsoft Sans Serif" w:cs="Microsoft Sans Serif"/>
        </w:rPr>
        <w:t>-</w:t>
      </w:r>
      <w:proofErr w:type="spellStart"/>
      <w:r w:rsidR="00F96DBC">
        <w:rPr>
          <w:rFonts w:ascii="Microsoft Sans Serif" w:hAnsi="Microsoft Sans Serif" w:cs="Microsoft Sans Serif"/>
        </w:rPr>
        <w:t>HTNStepCare</w:t>
      </w:r>
      <w:proofErr w:type="spellEnd"/>
      <w:r w:rsidRPr="00077151">
        <w:rPr>
          <w:rFonts w:ascii="Microsoft Sans Serif" w:hAnsi="Microsoft Sans Serif" w:cs="Microsoft Sans Serif"/>
        </w:rPr>
        <w:t xml:space="preserve"> will execute three systematic, large-scale observational studies of second</w:t>
      </w:r>
      <w:r w:rsidR="00EB4DE4">
        <w:rPr>
          <w:rFonts w:ascii="Microsoft Sans Serif" w:hAnsi="Microsoft Sans Serif" w:cs="Microsoft Sans Serif"/>
        </w:rPr>
        <w:t xml:space="preserve"> </w:t>
      </w:r>
      <w:r w:rsidRPr="00077151">
        <w:rPr>
          <w:rFonts w:ascii="Microsoft Sans Serif" w:hAnsi="Microsoft Sans Serif" w:cs="Microsoft Sans Serif"/>
        </w:rPr>
        <w:t xml:space="preserve">line </w:t>
      </w:r>
      <w:r>
        <w:rPr>
          <w:rFonts w:ascii="Microsoft Sans Serif" w:hAnsi="Microsoft Sans Serif" w:cs="Microsoft Sans Serif"/>
        </w:rPr>
        <w:t>HTN</w:t>
      </w:r>
      <w:r w:rsidRPr="00077151">
        <w:rPr>
          <w:rFonts w:ascii="Microsoft Sans Serif" w:hAnsi="Microsoft Sans Serif" w:cs="Microsoft Sans Serif"/>
        </w:rPr>
        <w:t xml:space="preserve"> agents to estimate the relative risks of cardiovascular effectiveness and safety outcomes.</w:t>
      </w:r>
    </w:p>
    <w:p w14:paraId="0BD8AFB1" w14:textId="1333000B" w:rsidR="00077151" w:rsidRPr="00224AC8" w:rsidRDefault="00077151" w:rsidP="00224AC8">
      <w:pPr>
        <w:pStyle w:val="ListParagraph"/>
        <w:numPr>
          <w:ilvl w:val="0"/>
          <w:numId w:val="5"/>
        </w:numPr>
        <w:jc w:val="both"/>
        <w:rPr>
          <w:rFonts w:ascii="Microsoft Sans Serif" w:hAnsi="Microsoft Sans Serif" w:cs="Microsoft Sans Serif"/>
        </w:rPr>
      </w:pPr>
      <w:r w:rsidRPr="00224AC8">
        <w:rPr>
          <w:rFonts w:ascii="Microsoft Sans Serif" w:hAnsi="Microsoft Sans Serif" w:cs="Microsoft Sans Serif"/>
        </w:rPr>
        <w:t xml:space="preserve">The Class-vs-Class Study will provide all pairwise comparisons between the </w:t>
      </w:r>
      <w:r w:rsidR="00B01DC7">
        <w:rPr>
          <w:rFonts w:ascii="Microsoft Sans Serif" w:hAnsi="Microsoft Sans Serif" w:cs="Microsoft Sans Serif"/>
        </w:rPr>
        <w:t xml:space="preserve">stepped care combination with </w:t>
      </w:r>
      <w:r w:rsidRPr="00224AC8">
        <w:rPr>
          <w:rFonts w:ascii="Microsoft Sans Serif" w:hAnsi="Microsoft Sans Serif" w:cs="Microsoft Sans Serif"/>
        </w:rPr>
        <w:t xml:space="preserve">four major </w:t>
      </w:r>
      <w:r w:rsidR="00513B10">
        <w:rPr>
          <w:rFonts w:ascii="Microsoft Sans Serif" w:hAnsi="Microsoft Sans Serif" w:cs="Microsoft Sans Serif"/>
        </w:rPr>
        <w:t>antihypertensive</w:t>
      </w:r>
      <w:r w:rsidRPr="00224AC8">
        <w:rPr>
          <w:rFonts w:ascii="Microsoft Sans Serif" w:hAnsi="Microsoft Sans Serif" w:cs="Microsoft Sans Serif"/>
        </w:rPr>
        <w:t xml:space="preserve"> agent classes to evaluate their comparative effects on cardiovascular risk (Objective 1) and patient-centered safety outcomes (Objective 2</w:t>
      </w:r>
      <w:proofErr w:type="gramStart"/>
      <w:r w:rsidRPr="00224AC8">
        <w:rPr>
          <w:rFonts w:ascii="Microsoft Sans Serif" w:hAnsi="Microsoft Sans Serif" w:cs="Microsoft Sans Serif"/>
        </w:rPr>
        <w:t>);</w:t>
      </w:r>
      <w:proofErr w:type="gramEnd"/>
    </w:p>
    <w:p w14:paraId="12D8DCAA" w14:textId="62A093B3" w:rsidR="00077151" w:rsidRPr="00224AC8" w:rsidRDefault="00077151" w:rsidP="00224AC8">
      <w:pPr>
        <w:pStyle w:val="ListParagraph"/>
        <w:numPr>
          <w:ilvl w:val="0"/>
          <w:numId w:val="5"/>
        </w:numPr>
        <w:jc w:val="both"/>
        <w:rPr>
          <w:rFonts w:ascii="Microsoft Sans Serif" w:hAnsi="Microsoft Sans Serif" w:cs="Microsoft Sans Serif"/>
        </w:rPr>
      </w:pPr>
      <w:r w:rsidRPr="00224AC8">
        <w:rPr>
          <w:rFonts w:ascii="Microsoft Sans Serif" w:hAnsi="Microsoft Sans Serif" w:cs="Microsoft Sans Serif"/>
        </w:rPr>
        <w:lastRenderedPageBreak/>
        <w:t xml:space="preserve">The Drug-vs-Drug Study will furnish head-to-head pairwise comparisons between individual agents within and across </w:t>
      </w:r>
      <w:r w:rsidR="00B01DC7">
        <w:rPr>
          <w:rFonts w:ascii="Microsoft Sans Serif" w:hAnsi="Microsoft Sans Serif" w:cs="Microsoft Sans Serif"/>
        </w:rPr>
        <w:t xml:space="preserve">class in stepped care combination </w:t>
      </w:r>
      <w:r w:rsidRPr="00224AC8">
        <w:rPr>
          <w:rFonts w:ascii="Microsoft Sans Serif" w:hAnsi="Microsoft Sans Serif" w:cs="Microsoft Sans Serif"/>
        </w:rPr>
        <w:t>(both Objectives 1 and 2); and</w:t>
      </w:r>
    </w:p>
    <w:p w14:paraId="4A342880" w14:textId="77777777" w:rsidR="0018244A" w:rsidRDefault="00077151" w:rsidP="00224AC8">
      <w:pPr>
        <w:pStyle w:val="ListParagraph"/>
        <w:numPr>
          <w:ilvl w:val="0"/>
          <w:numId w:val="5"/>
        </w:numPr>
        <w:jc w:val="both"/>
        <w:rPr>
          <w:rFonts w:ascii="Microsoft Sans Serif" w:hAnsi="Microsoft Sans Serif" w:cs="Microsoft Sans Serif"/>
        </w:rPr>
      </w:pPr>
      <w:r w:rsidRPr="00224AC8">
        <w:rPr>
          <w:rFonts w:ascii="Microsoft Sans Serif" w:hAnsi="Microsoft Sans Serif" w:cs="Microsoft Sans Serif"/>
        </w:rPr>
        <w:t xml:space="preserve">The Heterogeneity Study will refine these comparisons for </w:t>
      </w:r>
      <w:r w:rsidR="00513B10">
        <w:rPr>
          <w:rFonts w:ascii="Microsoft Sans Serif" w:hAnsi="Microsoft Sans Serif" w:cs="Microsoft Sans Serif"/>
        </w:rPr>
        <w:t>hypertension</w:t>
      </w:r>
      <w:r w:rsidRPr="00224AC8">
        <w:rPr>
          <w:rFonts w:ascii="Microsoft Sans Serif" w:hAnsi="Microsoft Sans Serif" w:cs="Microsoft Sans Serif"/>
        </w:rPr>
        <w:t xml:space="preserve"> patients for important subgroups (Objective 3). </w:t>
      </w:r>
    </w:p>
    <w:p w14:paraId="2496248D" w14:textId="33901F38" w:rsidR="00077151" w:rsidRPr="0018244A" w:rsidRDefault="00077151" w:rsidP="0018244A">
      <w:pPr>
        <w:jc w:val="both"/>
        <w:rPr>
          <w:rFonts w:ascii="Microsoft Sans Serif" w:hAnsi="Microsoft Sans Serif" w:cs="Microsoft Sans Serif"/>
        </w:rPr>
      </w:pPr>
      <w:r w:rsidRPr="0018244A">
        <w:rPr>
          <w:rFonts w:ascii="Microsoft Sans Serif" w:hAnsi="Microsoft Sans Serif" w:cs="Microsoft Sans Serif"/>
        </w:rPr>
        <w:t>In contrast to a single comparison approach, LEGEND-</w:t>
      </w:r>
      <w:proofErr w:type="spellStart"/>
      <w:r w:rsidR="00F96DBC" w:rsidRPr="0018244A">
        <w:rPr>
          <w:rFonts w:ascii="Microsoft Sans Serif" w:hAnsi="Microsoft Sans Serif" w:cs="Microsoft Sans Serif"/>
        </w:rPr>
        <w:t>HTNStepCare</w:t>
      </w:r>
      <w:proofErr w:type="spellEnd"/>
      <w:r w:rsidRPr="0018244A">
        <w:rPr>
          <w:rFonts w:ascii="Microsoft Sans Serif" w:hAnsi="Microsoft Sans Serif" w:cs="Microsoft Sans Serif"/>
        </w:rPr>
        <w:t xml:space="preserve"> will provide a comprehensive view of the findings and their consistency across populations, drugs, and outcomes. We will model each study on our successful collaborative research evaluating the comparative effectiveness of antihypertensives</w:t>
      </w:r>
      <w:r w:rsidR="00A8515B">
        <w:rPr>
          <w:rFonts w:ascii="Microsoft Sans Serif" w:hAnsi="Microsoft Sans Serif" w:cs="Microsoft Sans Serif" w:hint="eastAsia"/>
        </w:rPr>
        <w:t xml:space="preserve"> </w:t>
      </w:r>
      <w:r w:rsidR="00A8515B">
        <w:rPr>
          <w:rFonts w:ascii="Microsoft Sans Serif" w:hAnsi="Microsoft Sans Serif" w:cs="Microsoft Sans Serif"/>
        </w:rPr>
        <w:t>monotherapy</w:t>
      </w:r>
      <w:r w:rsidRPr="0018244A">
        <w:rPr>
          <w:rFonts w:ascii="Microsoft Sans Serif" w:hAnsi="Microsoft Sans Serif" w:cs="Microsoft Sans Serif"/>
        </w:rPr>
        <w:t xml:space="preserve"> </w:t>
      </w:r>
      <w:r w:rsidR="009C5963" w:rsidRPr="0018244A">
        <w:rPr>
          <w:rFonts w:ascii="Microsoft Sans Serif" w:hAnsi="Microsoft Sans Serif" w:cs="Microsoft Sans Serif"/>
        </w:rPr>
        <w:t xml:space="preserve">previously </w:t>
      </w:r>
      <w:r w:rsidRPr="0018244A">
        <w:rPr>
          <w:rFonts w:ascii="Microsoft Sans Serif" w:hAnsi="Microsoft Sans Serif" w:cs="Microsoft Sans Serif"/>
        </w:rPr>
        <w:t>published in The Lancet.</w:t>
      </w:r>
      <w:r w:rsidR="00167E6A" w:rsidRPr="00167E6A">
        <w:t xml:space="preserve"> </w:t>
      </w:r>
      <w:r w:rsidR="00734F48">
        <w:rPr>
          <w:rFonts w:ascii="Microsoft Sans Serif" w:hAnsi="Microsoft Sans Serif" w:cs="Microsoft Sans Serif"/>
        </w:rPr>
        <w:fldChar w:fldCharType="begin"/>
      </w:r>
      <w:r w:rsidR="00734F48">
        <w:rPr>
          <w:rFonts w:ascii="Microsoft Sans Serif" w:hAnsi="Microsoft Sans Serif" w:cs="Microsoft Sans Serif"/>
        </w:rPr>
        <w:instrText xml:space="preserve"> ADDIN EN.CITE &lt;EndNote&gt;&lt;Cite&gt;&lt;Author&gt;Suchard&lt;/Author&gt;&lt;Year&gt;2019&lt;/Year&gt;&lt;RecNum&gt;16&lt;/RecNum&gt;&lt;DisplayText&gt;(13)&lt;/DisplayText&gt;&lt;record&gt;&lt;rec-number&gt;16&lt;/rec-number&gt;&lt;foreign-keys&gt;&lt;key app="EN" db-id="9pvxxp2eq9wvfme5ea0ps5d1pvedx5xewtr9" timestamp="1712075162"&gt;16&lt;/key&gt;&lt;/foreign-keys&gt;&lt;ref-type name="Journal Article"&gt;17&lt;/ref-type&gt;&lt;contributors&gt;&lt;authors&gt;&lt;author&gt;Suchard, Marc A.&lt;/author&gt;&lt;author&gt;Schuemie, Martijn J.&lt;/author&gt;&lt;author&gt;Krumholz, Harlan M.&lt;/author&gt;&lt;author&gt;You, Seng Chan&lt;/author&gt;&lt;author&gt;Chen, RuiJun&lt;/author&gt;&lt;author&gt;Pratt, Nicole&lt;/author&gt;&lt;author&gt;Reich, Christian G.&lt;/author&gt;&lt;author&gt;Duke, Jon&lt;/author&gt;&lt;author&gt;Madigan, David&lt;/author&gt;&lt;author&gt;Hripcsak, George&lt;/author&gt;&lt;author&gt;Ryan, Patrick B.&lt;/author&gt;&lt;/authors&gt;&lt;/contributors&gt;&lt;titles&gt;&lt;title&gt;Comprehensive comparative effectiveness and safety of first-line antihypertensive drug classes: a systematic, multinational, large-scale analysis&lt;/title&gt;&lt;secondary-title&gt;The Lancet&lt;/secondary-title&gt;&lt;/titles&gt;&lt;periodical&gt;&lt;full-title&gt;The Lancet&lt;/full-title&gt;&lt;/periodical&gt;&lt;pages&gt;1816-1826&lt;/pages&gt;&lt;volume&gt;394&lt;/volume&gt;&lt;number&gt;10211&lt;/number&gt;&lt;dates&gt;&lt;year&gt;2019&lt;/year&gt;&lt;pub-dates&gt;&lt;date&gt;2019/11/16/&lt;/date&gt;&lt;/pub-dates&gt;&lt;/dates&gt;&lt;isbn&gt;0140-6736&lt;/isbn&gt;&lt;urls&gt;&lt;related-urls&gt;&lt;url&gt;https://www.sciencedirect.com/science/article/pii/S0140673619323177&lt;/url&gt;&lt;url&gt;https://www.ncbi.nlm.nih.gov/pmc/articles/PMC6924620/pdf/nihms-1546136.pdf&lt;/url&gt;&lt;/related-urls&gt;&lt;/urls&gt;&lt;electronic-resource-num&gt;https://doi.org/10.1016/S0140-6736(19)32317-7&lt;/electronic-resource-num&gt;&lt;/record&gt;&lt;/Cite&gt;&lt;/EndNote&gt;</w:instrText>
      </w:r>
      <w:r w:rsidR="00734F48">
        <w:rPr>
          <w:rFonts w:ascii="Microsoft Sans Serif" w:hAnsi="Microsoft Sans Serif" w:cs="Microsoft Sans Serif"/>
        </w:rPr>
        <w:fldChar w:fldCharType="separate"/>
      </w:r>
      <w:r w:rsidR="00734F48">
        <w:rPr>
          <w:rFonts w:ascii="Microsoft Sans Serif" w:hAnsi="Microsoft Sans Serif" w:cs="Microsoft Sans Serif"/>
          <w:noProof/>
        </w:rPr>
        <w:t>(13)</w:t>
      </w:r>
      <w:r w:rsidR="00734F48">
        <w:rPr>
          <w:rFonts w:ascii="Microsoft Sans Serif" w:hAnsi="Microsoft Sans Serif" w:cs="Microsoft Sans Serif"/>
        </w:rPr>
        <w:fldChar w:fldCharType="end"/>
      </w:r>
    </w:p>
    <w:p w14:paraId="5F49E863" w14:textId="432DBF1B" w:rsidR="00077151" w:rsidRDefault="00077151" w:rsidP="00077151">
      <w:pPr>
        <w:jc w:val="both"/>
        <w:rPr>
          <w:rFonts w:ascii="Microsoft Sans Serif" w:hAnsi="Microsoft Sans Serif" w:cs="Microsoft Sans Serif"/>
        </w:rPr>
      </w:pPr>
      <w:r w:rsidRPr="00077151">
        <w:rPr>
          <w:rFonts w:ascii="Microsoft Sans Serif" w:hAnsi="Microsoft Sans Serif" w:cs="Microsoft Sans Serif"/>
        </w:rPr>
        <w:t>Table 8.1 list the four major classes</w:t>
      </w:r>
      <w:r w:rsidR="00C95BE5">
        <w:rPr>
          <w:rFonts w:ascii="Microsoft Sans Serif" w:hAnsi="Microsoft Sans Serif" w:cs="Microsoft Sans Serif"/>
        </w:rPr>
        <w:t xml:space="preserve"> of </w:t>
      </w:r>
      <w:r w:rsidR="00167E6A">
        <w:rPr>
          <w:rFonts w:ascii="Microsoft Sans Serif" w:hAnsi="Microsoft Sans Serif" w:cs="Microsoft Sans Serif"/>
        </w:rPr>
        <w:t>antihypertensive</w:t>
      </w:r>
      <w:r w:rsidR="00C95BE5">
        <w:rPr>
          <w:rFonts w:ascii="Microsoft Sans Serif" w:hAnsi="Microsoft Sans Serif" w:cs="Microsoft Sans Serif"/>
        </w:rPr>
        <w:t xml:space="preserve"> agents</w:t>
      </w:r>
      <w:r w:rsidRPr="00077151">
        <w:rPr>
          <w:rFonts w:ascii="Microsoft Sans Serif" w:hAnsi="Microsoft Sans Serif" w:cs="Microsoft Sans Serif"/>
        </w:rPr>
        <w:t xml:space="preserve"> and </w:t>
      </w:r>
      <w:r w:rsidR="00C95BE5">
        <w:rPr>
          <w:rFonts w:ascii="Microsoft Sans Serif" w:hAnsi="Microsoft Sans Serif" w:cs="Microsoft Sans Serif"/>
        </w:rPr>
        <w:t>those ingredients</w:t>
      </w:r>
      <w:r w:rsidRPr="00077151">
        <w:rPr>
          <w:rFonts w:ascii="Microsoft Sans Serif" w:hAnsi="Microsoft Sans Serif" w:cs="Microsoft Sans Serif"/>
        </w:rPr>
        <w:t xml:space="preserve"> licensed in the U.S. within each class. We will examine all</w:t>
      </w:r>
      <w:r>
        <w:rPr>
          <w:rFonts w:ascii="Microsoft Sans Serif" w:hAnsi="Microsoft Sans Serif" w:cs="Microsoft Sans Serif"/>
        </w:rPr>
        <w:t xml:space="preserve"> xxx</w:t>
      </w:r>
      <w:r w:rsidRPr="00077151">
        <w:rPr>
          <w:rFonts w:ascii="Microsoft Sans Serif" w:hAnsi="Microsoft Sans Serif" w:cs="Microsoft Sans Serif"/>
        </w:rPr>
        <w:t xml:space="preserve"> class-wise comparisons and all </w:t>
      </w:r>
      <w:r>
        <w:rPr>
          <w:rFonts w:ascii="Microsoft Sans Serif" w:hAnsi="Microsoft Sans Serif" w:cs="Microsoft Sans Serif"/>
        </w:rPr>
        <w:t>xxx</w:t>
      </w:r>
      <w:r w:rsidRPr="00077151">
        <w:rPr>
          <w:rFonts w:ascii="Microsoft Sans Serif" w:hAnsi="Microsoft Sans Serif" w:cs="Microsoft Sans Serif"/>
        </w:rPr>
        <w:t xml:space="preserve"> ingredient-wise comparisons.</w:t>
      </w:r>
    </w:p>
    <w:p w14:paraId="36E01BEF" w14:textId="77777777" w:rsidR="00534CE3" w:rsidRDefault="00534CE3" w:rsidP="00077151">
      <w:pPr>
        <w:jc w:val="both"/>
        <w:rPr>
          <w:rFonts w:ascii="Microsoft Sans Serif" w:hAnsi="Microsoft Sans Serif" w:cs="Microsoft Sans Serif"/>
        </w:rPr>
      </w:pPr>
    </w:p>
    <w:p w14:paraId="6E8DB134" w14:textId="116A5233" w:rsidR="00077151" w:rsidRPr="00C801CF" w:rsidRDefault="00496B49" w:rsidP="00077151">
      <w:pPr>
        <w:jc w:val="both"/>
        <w:rPr>
          <w:rFonts w:ascii="Microsoft Sans Serif" w:hAnsi="Microsoft Sans Serif" w:cs="Microsoft Sans Serif"/>
          <w:b/>
          <w:bCs/>
        </w:rPr>
      </w:pPr>
      <w:r w:rsidRPr="00C801CF">
        <w:rPr>
          <w:rFonts w:ascii="Microsoft Sans Serif" w:hAnsi="Microsoft Sans Serif" w:cs="Microsoft Sans Serif"/>
          <w:b/>
          <w:bCs/>
        </w:rPr>
        <w:t>Table</w:t>
      </w:r>
      <w:r w:rsidR="00534CE3" w:rsidRPr="00C801CF">
        <w:rPr>
          <w:rFonts w:ascii="Microsoft Sans Serif" w:hAnsi="Microsoft Sans Serif" w:cs="Microsoft Sans Serif"/>
          <w:b/>
          <w:bCs/>
        </w:rPr>
        <w:t xml:space="preserve"> 8.1 </w:t>
      </w:r>
      <w:commentRangeStart w:id="2"/>
      <w:r w:rsidR="00534CE3" w:rsidRPr="00C801CF">
        <w:rPr>
          <w:rFonts w:ascii="Microsoft Sans Serif" w:hAnsi="Microsoft Sans Serif" w:cs="Microsoft Sans Serif"/>
          <w:b/>
          <w:bCs/>
        </w:rPr>
        <w:t>HTN drug classes and individual agents within each class</w:t>
      </w:r>
      <w:commentRangeEnd w:id="2"/>
      <w:r w:rsidR="00766F98" w:rsidRPr="00C801CF">
        <w:rPr>
          <w:rStyle w:val="CommentReference"/>
          <w:b/>
          <w:bCs/>
        </w:rPr>
        <w:commentReference w:id="2"/>
      </w:r>
    </w:p>
    <w:tbl>
      <w:tblPr>
        <w:tblStyle w:val="TableGrid"/>
        <w:tblW w:w="0" w:type="auto"/>
        <w:tblLook w:val="04A0" w:firstRow="1" w:lastRow="0" w:firstColumn="1" w:lastColumn="0" w:noHBand="0" w:noVBand="1"/>
      </w:tblPr>
      <w:tblGrid>
        <w:gridCol w:w="3235"/>
        <w:gridCol w:w="2880"/>
        <w:gridCol w:w="3235"/>
      </w:tblGrid>
      <w:tr w:rsidR="00D031A9" w14:paraId="4DD69B70" w14:textId="77777777" w:rsidTr="00246A4E">
        <w:tc>
          <w:tcPr>
            <w:tcW w:w="3235" w:type="dxa"/>
          </w:tcPr>
          <w:p w14:paraId="2446BFEA" w14:textId="0CBA2A25" w:rsidR="00D031A9" w:rsidRPr="00C801CF" w:rsidRDefault="00D031A9" w:rsidP="00C801CF">
            <w:pPr>
              <w:jc w:val="center"/>
              <w:rPr>
                <w:rFonts w:ascii="Microsoft Sans Serif" w:hAnsi="Microsoft Sans Serif" w:cs="Microsoft Sans Serif"/>
                <w:b/>
                <w:bCs/>
              </w:rPr>
            </w:pPr>
            <w:r w:rsidRPr="00C801CF">
              <w:rPr>
                <w:rFonts w:ascii="Microsoft Sans Serif" w:hAnsi="Microsoft Sans Serif" w:cs="Microsoft Sans Serif"/>
                <w:b/>
                <w:bCs/>
              </w:rPr>
              <w:t>Major class</w:t>
            </w:r>
          </w:p>
        </w:tc>
        <w:tc>
          <w:tcPr>
            <w:tcW w:w="2880" w:type="dxa"/>
          </w:tcPr>
          <w:p w14:paraId="493D4C59" w14:textId="4AF86594" w:rsidR="00D031A9" w:rsidRPr="00C801CF" w:rsidRDefault="00D031A9" w:rsidP="00C801CF">
            <w:pPr>
              <w:jc w:val="center"/>
              <w:rPr>
                <w:rFonts w:ascii="Microsoft Sans Serif" w:hAnsi="Microsoft Sans Serif" w:cs="Microsoft Sans Serif"/>
                <w:b/>
                <w:bCs/>
              </w:rPr>
            </w:pPr>
            <w:r w:rsidRPr="00C801CF">
              <w:rPr>
                <w:rFonts w:ascii="Microsoft Sans Serif" w:hAnsi="Microsoft Sans Serif" w:cs="Microsoft Sans Serif"/>
                <w:b/>
                <w:bCs/>
              </w:rPr>
              <w:t>Class</w:t>
            </w:r>
          </w:p>
        </w:tc>
        <w:tc>
          <w:tcPr>
            <w:tcW w:w="3235" w:type="dxa"/>
          </w:tcPr>
          <w:p w14:paraId="4FA6D217" w14:textId="647D047C" w:rsidR="00D031A9" w:rsidRPr="00C801CF" w:rsidRDefault="00D031A9" w:rsidP="00C801CF">
            <w:pPr>
              <w:jc w:val="center"/>
              <w:rPr>
                <w:rFonts w:ascii="Microsoft Sans Serif" w:hAnsi="Microsoft Sans Serif" w:cs="Microsoft Sans Serif"/>
                <w:b/>
                <w:bCs/>
              </w:rPr>
            </w:pPr>
            <w:r w:rsidRPr="00C801CF">
              <w:rPr>
                <w:rFonts w:ascii="Microsoft Sans Serif" w:hAnsi="Microsoft Sans Serif" w:cs="Microsoft Sans Serif"/>
                <w:b/>
                <w:bCs/>
              </w:rPr>
              <w:t>Ingredient</w:t>
            </w:r>
          </w:p>
        </w:tc>
      </w:tr>
      <w:tr w:rsidR="00D031A9" w14:paraId="2F062DDD" w14:textId="77777777" w:rsidTr="00246A4E">
        <w:tc>
          <w:tcPr>
            <w:tcW w:w="3235" w:type="dxa"/>
          </w:tcPr>
          <w:p w14:paraId="4F0692CC" w14:textId="24DC104A" w:rsidR="00D031A9" w:rsidRDefault="00D031A9" w:rsidP="00C801CF">
            <w:pPr>
              <w:jc w:val="center"/>
              <w:rPr>
                <w:rFonts w:ascii="Microsoft Sans Serif" w:hAnsi="Microsoft Sans Serif" w:cs="Microsoft Sans Serif"/>
              </w:rPr>
            </w:pPr>
            <w:r>
              <w:rPr>
                <w:rFonts w:ascii="Microsoft Sans Serif" w:hAnsi="Microsoft Sans Serif" w:cs="Microsoft Sans Serif"/>
              </w:rPr>
              <w:t>RAS acting agent</w:t>
            </w:r>
          </w:p>
        </w:tc>
        <w:tc>
          <w:tcPr>
            <w:tcW w:w="2880" w:type="dxa"/>
          </w:tcPr>
          <w:p w14:paraId="4A3A87A2" w14:textId="43E927CD" w:rsidR="00D031A9"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42721E6E" w14:textId="25993D6B" w:rsidR="00D031A9" w:rsidRDefault="00D031A9" w:rsidP="00C801CF">
            <w:pPr>
              <w:jc w:val="center"/>
              <w:rPr>
                <w:rFonts w:ascii="Microsoft Sans Serif" w:hAnsi="Microsoft Sans Serif" w:cs="Microsoft Sans Serif"/>
              </w:rPr>
            </w:pPr>
            <w:r>
              <w:rPr>
                <w:rFonts w:ascii="Microsoft Sans Serif" w:hAnsi="Microsoft Sans Serif" w:cs="Microsoft Sans Serif"/>
              </w:rPr>
              <w:t>Benazepril</w:t>
            </w:r>
          </w:p>
        </w:tc>
      </w:tr>
      <w:tr w:rsidR="00C801CF" w14:paraId="5403B486" w14:textId="77777777" w:rsidTr="00246A4E">
        <w:tc>
          <w:tcPr>
            <w:tcW w:w="3235" w:type="dxa"/>
          </w:tcPr>
          <w:p w14:paraId="4DBE216D" w14:textId="15F07EA2"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12154132" w14:textId="0064C15D"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5472D289" w14:textId="5D051D76" w:rsidR="00C801CF" w:rsidRDefault="00C801CF" w:rsidP="00C801CF">
            <w:pPr>
              <w:jc w:val="center"/>
              <w:rPr>
                <w:rFonts w:ascii="Microsoft Sans Serif" w:hAnsi="Microsoft Sans Serif" w:cs="Microsoft Sans Serif"/>
              </w:rPr>
            </w:pPr>
            <w:r w:rsidRPr="00D73DA4">
              <w:rPr>
                <w:rFonts w:ascii="Microsoft Sans Serif" w:hAnsi="Microsoft Sans Serif" w:cs="Microsoft Sans Serif"/>
                <w:sz w:val="22"/>
                <w:szCs w:val="22"/>
              </w:rPr>
              <w:t>Captopril</w:t>
            </w:r>
          </w:p>
        </w:tc>
      </w:tr>
      <w:tr w:rsidR="00C801CF" w14:paraId="27A349F8" w14:textId="77777777" w:rsidTr="00246A4E">
        <w:tc>
          <w:tcPr>
            <w:tcW w:w="3235" w:type="dxa"/>
          </w:tcPr>
          <w:p w14:paraId="2D3161F5" w14:textId="4636BA68"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5A87AF59" w14:textId="1AE1A13F"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225EBDC7" w14:textId="2848323A" w:rsidR="00C801CF" w:rsidRDefault="00C801CF" w:rsidP="00C801CF">
            <w:pPr>
              <w:jc w:val="center"/>
              <w:rPr>
                <w:rFonts w:ascii="Microsoft Sans Serif" w:hAnsi="Microsoft Sans Serif" w:cs="Microsoft Sans Serif"/>
              </w:rPr>
            </w:pPr>
            <w:r w:rsidRPr="00D73DA4">
              <w:rPr>
                <w:rFonts w:ascii="Microsoft Sans Serif" w:hAnsi="Microsoft Sans Serif" w:cs="Microsoft Sans Serif"/>
                <w:sz w:val="22"/>
                <w:szCs w:val="22"/>
              </w:rPr>
              <w:t>Enalapril</w:t>
            </w:r>
          </w:p>
        </w:tc>
      </w:tr>
      <w:tr w:rsidR="00C801CF" w14:paraId="547C01A7" w14:textId="77777777" w:rsidTr="00246A4E">
        <w:tc>
          <w:tcPr>
            <w:tcW w:w="3235" w:type="dxa"/>
          </w:tcPr>
          <w:p w14:paraId="3D90237A" w14:textId="3C9A1268"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5DADCC6C" w14:textId="0A3D160E"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6F88218D" w14:textId="74BBA64C" w:rsidR="00C801CF" w:rsidRDefault="00C801CF" w:rsidP="00C801CF">
            <w:pPr>
              <w:jc w:val="center"/>
              <w:rPr>
                <w:rFonts w:ascii="Microsoft Sans Serif" w:hAnsi="Microsoft Sans Serif" w:cs="Microsoft Sans Serif"/>
              </w:rPr>
            </w:pPr>
            <w:proofErr w:type="spellStart"/>
            <w:r w:rsidRPr="00D73DA4">
              <w:rPr>
                <w:rFonts w:ascii="Microsoft Sans Serif" w:hAnsi="Microsoft Sans Serif" w:cs="Microsoft Sans Serif"/>
                <w:sz w:val="22"/>
                <w:szCs w:val="22"/>
              </w:rPr>
              <w:t>Fosinopril</w:t>
            </w:r>
            <w:proofErr w:type="spellEnd"/>
          </w:p>
        </w:tc>
      </w:tr>
      <w:tr w:rsidR="00C801CF" w14:paraId="229B152C" w14:textId="77777777" w:rsidTr="00246A4E">
        <w:tc>
          <w:tcPr>
            <w:tcW w:w="3235" w:type="dxa"/>
          </w:tcPr>
          <w:p w14:paraId="7679D14D" w14:textId="7DC0E576"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3A5F766D" w14:textId="2F076799"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7B4F0C62" w14:textId="5DE79989" w:rsidR="00C801CF" w:rsidRDefault="00C801CF" w:rsidP="00C801CF">
            <w:pPr>
              <w:jc w:val="center"/>
              <w:rPr>
                <w:rFonts w:ascii="Microsoft Sans Serif" w:hAnsi="Microsoft Sans Serif" w:cs="Microsoft Sans Serif"/>
              </w:rPr>
            </w:pPr>
            <w:r w:rsidRPr="00D73DA4">
              <w:rPr>
                <w:rFonts w:ascii="Microsoft Sans Serif" w:hAnsi="Microsoft Sans Serif" w:cs="Microsoft Sans Serif"/>
                <w:sz w:val="22"/>
                <w:szCs w:val="22"/>
              </w:rPr>
              <w:t>Lisinopril</w:t>
            </w:r>
          </w:p>
        </w:tc>
      </w:tr>
      <w:tr w:rsidR="00C801CF" w14:paraId="2FF1FD01" w14:textId="77777777" w:rsidTr="00246A4E">
        <w:tc>
          <w:tcPr>
            <w:tcW w:w="3235" w:type="dxa"/>
          </w:tcPr>
          <w:p w14:paraId="3287FF58" w14:textId="6C2FDD38"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265B9BF3" w14:textId="0195A106"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237A8FF9" w14:textId="18F9F437" w:rsidR="00C801CF" w:rsidRDefault="00C801CF" w:rsidP="00C801CF">
            <w:pPr>
              <w:jc w:val="center"/>
              <w:rPr>
                <w:rFonts w:ascii="Microsoft Sans Serif" w:hAnsi="Microsoft Sans Serif" w:cs="Microsoft Sans Serif"/>
              </w:rPr>
            </w:pPr>
            <w:proofErr w:type="spellStart"/>
            <w:r w:rsidRPr="00D73DA4">
              <w:rPr>
                <w:rFonts w:ascii="Microsoft Sans Serif" w:hAnsi="Microsoft Sans Serif" w:cs="Microsoft Sans Serif"/>
                <w:sz w:val="22"/>
                <w:szCs w:val="22"/>
              </w:rPr>
              <w:t>Moexipril</w:t>
            </w:r>
            <w:proofErr w:type="spellEnd"/>
          </w:p>
        </w:tc>
      </w:tr>
      <w:tr w:rsidR="00C801CF" w14:paraId="757D35B4" w14:textId="77777777" w:rsidTr="00246A4E">
        <w:tc>
          <w:tcPr>
            <w:tcW w:w="3235" w:type="dxa"/>
          </w:tcPr>
          <w:p w14:paraId="7183D605" w14:textId="0346A934"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69B662AB" w14:textId="4B33050A"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14F426B2" w14:textId="481A947B" w:rsidR="00C801CF" w:rsidRDefault="00C801CF" w:rsidP="00C801CF">
            <w:pPr>
              <w:jc w:val="center"/>
              <w:rPr>
                <w:rFonts w:ascii="Microsoft Sans Serif" w:hAnsi="Microsoft Sans Serif" w:cs="Microsoft Sans Serif"/>
              </w:rPr>
            </w:pPr>
            <w:r w:rsidRPr="00D73DA4">
              <w:rPr>
                <w:rFonts w:ascii="Microsoft Sans Serif" w:hAnsi="Microsoft Sans Serif" w:cs="Microsoft Sans Serif"/>
                <w:sz w:val="22"/>
                <w:szCs w:val="22"/>
              </w:rPr>
              <w:t>Perindopril</w:t>
            </w:r>
          </w:p>
        </w:tc>
      </w:tr>
      <w:tr w:rsidR="00C801CF" w14:paraId="58104332" w14:textId="77777777" w:rsidTr="00246A4E">
        <w:tc>
          <w:tcPr>
            <w:tcW w:w="3235" w:type="dxa"/>
          </w:tcPr>
          <w:p w14:paraId="34583F02" w14:textId="48D5ED1B"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3875F350" w14:textId="7F290E32"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200417C2" w14:textId="3EBF1CDB" w:rsidR="00C801CF" w:rsidRDefault="00C801CF" w:rsidP="00C801CF">
            <w:pPr>
              <w:jc w:val="center"/>
              <w:rPr>
                <w:rFonts w:ascii="Microsoft Sans Serif" w:hAnsi="Microsoft Sans Serif" w:cs="Microsoft Sans Serif"/>
              </w:rPr>
            </w:pPr>
            <w:r w:rsidRPr="00D73DA4">
              <w:rPr>
                <w:rFonts w:ascii="Microsoft Sans Serif" w:hAnsi="Microsoft Sans Serif" w:cs="Microsoft Sans Serif"/>
                <w:sz w:val="22"/>
                <w:szCs w:val="22"/>
              </w:rPr>
              <w:t>Quinapril</w:t>
            </w:r>
          </w:p>
        </w:tc>
      </w:tr>
      <w:tr w:rsidR="00C801CF" w14:paraId="5061F089" w14:textId="77777777" w:rsidTr="00246A4E">
        <w:tc>
          <w:tcPr>
            <w:tcW w:w="3235" w:type="dxa"/>
          </w:tcPr>
          <w:p w14:paraId="02EEA737" w14:textId="51F60E02"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1891987D" w14:textId="171D1184"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2493AD09" w14:textId="44C2E629" w:rsidR="00C801CF" w:rsidRDefault="00C801CF" w:rsidP="00C801CF">
            <w:pPr>
              <w:jc w:val="center"/>
              <w:rPr>
                <w:rFonts w:ascii="Microsoft Sans Serif" w:hAnsi="Microsoft Sans Serif" w:cs="Microsoft Sans Serif"/>
              </w:rPr>
            </w:pPr>
            <w:r w:rsidRPr="00D73DA4">
              <w:rPr>
                <w:rFonts w:ascii="Microsoft Sans Serif" w:hAnsi="Microsoft Sans Serif" w:cs="Microsoft Sans Serif"/>
                <w:sz w:val="22"/>
                <w:szCs w:val="22"/>
              </w:rPr>
              <w:t>Ramipril</w:t>
            </w:r>
          </w:p>
        </w:tc>
      </w:tr>
      <w:tr w:rsidR="00C801CF" w14:paraId="5D89DDC4" w14:textId="77777777" w:rsidTr="00246A4E">
        <w:tc>
          <w:tcPr>
            <w:tcW w:w="3235" w:type="dxa"/>
          </w:tcPr>
          <w:p w14:paraId="58558F6F" w14:textId="67845477"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656C8318" w14:textId="1403E4B2" w:rsidR="00C801CF" w:rsidRDefault="004F474C" w:rsidP="00C801CF">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3235" w:type="dxa"/>
          </w:tcPr>
          <w:p w14:paraId="0EEE0D88" w14:textId="04047C41" w:rsidR="00C801CF" w:rsidRDefault="00C801CF" w:rsidP="00C801CF">
            <w:pPr>
              <w:jc w:val="center"/>
              <w:rPr>
                <w:rFonts w:ascii="Microsoft Sans Serif" w:hAnsi="Microsoft Sans Serif" w:cs="Microsoft Sans Serif"/>
              </w:rPr>
            </w:pPr>
            <w:r w:rsidRPr="00D73DA4">
              <w:rPr>
                <w:rFonts w:ascii="Microsoft Sans Serif" w:hAnsi="Microsoft Sans Serif" w:cs="Microsoft Sans Serif"/>
                <w:sz w:val="22"/>
                <w:szCs w:val="22"/>
              </w:rPr>
              <w:t>Trandolapril</w:t>
            </w:r>
          </w:p>
        </w:tc>
      </w:tr>
      <w:tr w:rsidR="00C801CF" w14:paraId="22B4F022" w14:textId="77777777" w:rsidTr="00246A4E">
        <w:tc>
          <w:tcPr>
            <w:tcW w:w="3235" w:type="dxa"/>
          </w:tcPr>
          <w:p w14:paraId="60F3E981" w14:textId="5AA94F17"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0851E384" w14:textId="3C4F6A0D"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4891F6C6" w14:textId="593CDB89" w:rsidR="00C801CF" w:rsidRPr="00D73DA4" w:rsidRDefault="00C801CF" w:rsidP="00C801CF">
            <w:pPr>
              <w:jc w:val="center"/>
              <w:rPr>
                <w:rFonts w:ascii="Microsoft Sans Serif" w:hAnsi="Microsoft Sans Serif" w:cs="Microsoft Sans Serif"/>
                <w:sz w:val="22"/>
                <w:szCs w:val="22"/>
              </w:rPr>
            </w:pPr>
            <w:proofErr w:type="spellStart"/>
            <w:r w:rsidRPr="00D73DA4">
              <w:rPr>
                <w:rFonts w:ascii="Microsoft Sans Serif" w:hAnsi="Microsoft Sans Serif" w:cs="Microsoft Sans Serif"/>
                <w:sz w:val="22"/>
                <w:szCs w:val="22"/>
              </w:rPr>
              <w:t>Azilsartan</w:t>
            </w:r>
            <w:proofErr w:type="spellEnd"/>
          </w:p>
        </w:tc>
      </w:tr>
      <w:tr w:rsidR="00C801CF" w14:paraId="5671557D" w14:textId="77777777" w:rsidTr="00246A4E">
        <w:tc>
          <w:tcPr>
            <w:tcW w:w="3235" w:type="dxa"/>
          </w:tcPr>
          <w:p w14:paraId="126D18E7" w14:textId="2C4C1AD8"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7E611381" w14:textId="4860E770"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6D3647E7" w14:textId="0EBF079D"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Candesartan</w:t>
            </w:r>
          </w:p>
        </w:tc>
      </w:tr>
      <w:tr w:rsidR="00C801CF" w14:paraId="2A467F89" w14:textId="77777777" w:rsidTr="00246A4E">
        <w:tc>
          <w:tcPr>
            <w:tcW w:w="3235" w:type="dxa"/>
          </w:tcPr>
          <w:p w14:paraId="54E97DE4" w14:textId="7EAEA31C"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1C8F79BC" w14:textId="489B7CF8"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473DD5F9" w14:textId="5193DAA4" w:rsidR="00C801CF" w:rsidRPr="00D73DA4" w:rsidRDefault="00C801CF" w:rsidP="00C801CF">
            <w:pPr>
              <w:jc w:val="center"/>
              <w:rPr>
                <w:rFonts w:ascii="Microsoft Sans Serif" w:hAnsi="Microsoft Sans Serif" w:cs="Microsoft Sans Serif"/>
                <w:sz w:val="22"/>
                <w:szCs w:val="22"/>
              </w:rPr>
            </w:pPr>
            <w:proofErr w:type="spellStart"/>
            <w:r w:rsidRPr="00D73DA4">
              <w:rPr>
                <w:rFonts w:ascii="Microsoft Sans Serif" w:hAnsi="Microsoft Sans Serif" w:cs="Microsoft Sans Serif"/>
                <w:sz w:val="22"/>
                <w:szCs w:val="22"/>
              </w:rPr>
              <w:t>Eprosartan</w:t>
            </w:r>
            <w:proofErr w:type="spellEnd"/>
          </w:p>
        </w:tc>
      </w:tr>
      <w:tr w:rsidR="00C801CF" w14:paraId="24D386D0" w14:textId="77777777" w:rsidTr="00246A4E">
        <w:tc>
          <w:tcPr>
            <w:tcW w:w="3235" w:type="dxa"/>
          </w:tcPr>
          <w:p w14:paraId="6D976895" w14:textId="0CB476CA"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649416B6" w14:textId="1016024D"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20382441" w14:textId="30379FCB"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Irbesartan</w:t>
            </w:r>
          </w:p>
        </w:tc>
      </w:tr>
      <w:tr w:rsidR="00C801CF" w14:paraId="3A6390F6" w14:textId="77777777" w:rsidTr="00246A4E">
        <w:tc>
          <w:tcPr>
            <w:tcW w:w="3235" w:type="dxa"/>
          </w:tcPr>
          <w:p w14:paraId="61E7B20D" w14:textId="023DE267"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10A68A6C" w14:textId="3762ED09"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601901B6" w14:textId="60F9FCE5"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Losartan</w:t>
            </w:r>
          </w:p>
        </w:tc>
      </w:tr>
      <w:tr w:rsidR="00C801CF" w14:paraId="4DB4853D" w14:textId="77777777" w:rsidTr="00246A4E">
        <w:tc>
          <w:tcPr>
            <w:tcW w:w="3235" w:type="dxa"/>
          </w:tcPr>
          <w:p w14:paraId="18BD1226" w14:textId="1B2333AE"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286DFB0C" w14:textId="692C3A6C"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1E44BA87" w14:textId="7167C856"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Olmesartan</w:t>
            </w:r>
          </w:p>
        </w:tc>
      </w:tr>
      <w:tr w:rsidR="00C801CF" w14:paraId="1D1BBE87" w14:textId="77777777" w:rsidTr="00246A4E">
        <w:tc>
          <w:tcPr>
            <w:tcW w:w="3235" w:type="dxa"/>
          </w:tcPr>
          <w:p w14:paraId="216857D8" w14:textId="30825EC6"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3AFEB569" w14:textId="60CA3E5D"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588262F9" w14:textId="357D81B4"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Telmisartan</w:t>
            </w:r>
          </w:p>
        </w:tc>
      </w:tr>
      <w:tr w:rsidR="00C801CF" w14:paraId="61195D68" w14:textId="77777777" w:rsidTr="00246A4E">
        <w:tc>
          <w:tcPr>
            <w:tcW w:w="3235" w:type="dxa"/>
          </w:tcPr>
          <w:p w14:paraId="4C69133D" w14:textId="147AA421" w:rsidR="00C801CF" w:rsidRDefault="00C801CF" w:rsidP="00C801CF">
            <w:pPr>
              <w:jc w:val="center"/>
              <w:rPr>
                <w:rFonts w:ascii="Microsoft Sans Serif" w:hAnsi="Microsoft Sans Serif" w:cs="Microsoft Sans Serif"/>
              </w:rPr>
            </w:pPr>
            <w:r w:rsidRPr="000C3996">
              <w:rPr>
                <w:rFonts w:ascii="Microsoft Sans Serif" w:hAnsi="Microsoft Sans Serif" w:cs="Microsoft Sans Serif"/>
              </w:rPr>
              <w:t>RAS acting agent</w:t>
            </w:r>
          </w:p>
        </w:tc>
        <w:tc>
          <w:tcPr>
            <w:tcW w:w="2880" w:type="dxa"/>
          </w:tcPr>
          <w:p w14:paraId="7613EEF6" w14:textId="49C75CA9" w:rsidR="00C801CF" w:rsidRDefault="00C801CF" w:rsidP="00C801CF">
            <w:pPr>
              <w:jc w:val="center"/>
              <w:rPr>
                <w:rFonts w:ascii="Microsoft Sans Serif" w:hAnsi="Microsoft Sans Serif" w:cs="Microsoft Sans Serif"/>
              </w:rPr>
            </w:pPr>
            <w:r>
              <w:rPr>
                <w:rFonts w:ascii="Microsoft Sans Serif" w:hAnsi="Microsoft Sans Serif" w:cs="Microsoft Sans Serif"/>
              </w:rPr>
              <w:t>ARB</w:t>
            </w:r>
          </w:p>
        </w:tc>
        <w:tc>
          <w:tcPr>
            <w:tcW w:w="3235" w:type="dxa"/>
          </w:tcPr>
          <w:p w14:paraId="75C35178" w14:textId="2AE5B6FA"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Valsartan</w:t>
            </w:r>
          </w:p>
        </w:tc>
      </w:tr>
      <w:tr w:rsidR="00C801CF" w14:paraId="5289615C" w14:textId="77777777" w:rsidTr="00246A4E">
        <w:tc>
          <w:tcPr>
            <w:tcW w:w="3235" w:type="dxa"/>
          </w:tcPr>
          <w:p w14:paraId="25213F84" w14:textId="70DA0672"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078E718A" w14:textId="1C0D970B"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7EA672A7" w14:textId="6B1EB765"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Atenolol</w:t>
            </w:r>
          </w:p>
        </w:tc>
      </w:tr>
      <w:tr w:rsidR="00C801CF" w14:paraId="66450860" w14:textId="77777777" w:rsidTr="00246A4E">
        <w:tc>
          <w:tcPr>
            <w:tcW w:w="3235" w:type="dxa"/>
          </w:tcPr>
          <w:p w14:paraId="7B68E773" w14:textId="509242D9"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02842F9A" w14:textId="5DDC6D74"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2422CDFC" w14:textId="146E926F" w:rsidR="00C801CF" w:rsidRPr="00D73DA4" w:rsidRDefault="00C801CF" w:rsidP="00C801CF">
            <w:pPr>
              <w:jc w:val="center"/>
              <w:rPr>
                <w:rFonts w:ascii="Microsoft Sans Serif" w:hAnsi="Microsoft Sans Serif" w:cs="Microsoft Sans Serif"/>
                <w:sz w:val="22"/>
                <w:szCs w:val="22"/>
              </w:rPr>
            </w:pPr>
            <w:r>
              <w:rPr>
                <w:rFonts w:ascii="Microsoft Sans Serif" w:hAnsi="Microsoft Sans Serif" w:cs="Microsoft Sans Serif"/>
                <w:sz w:val="22"/>
                <w:szCs w:val="22"/>
              </w:rPr>
              <w:t>Acebutolol</w:t>
            </w:r>
          </w:p>
        </w:tc>
      </w:tr>
      <w:tr w:rsidR="00C801CF" w14:paraId="7B001FEB" w14:textId="77777777" w:rsidTr="00246A4E">
        <w:tc>
          <w:tcPr>
            <w:tcW w:w="3235" w:type="dxa"/>
          </w:tcPr>
          <w:p w14:paraId="080577CD" w14:textId="161B4D5C"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54D1ACF1" w14:textId="6C5FF14D"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0AE47F9B" w14:textId="70F45FA6" w:rsidR="00C801CF" w:rsidRPr="00D73DA4" w:rsidRDefault="00C801CF" w:rsidP="00C801CF">
            <w:pPr>
              <w:jc w:val="center"/>
              <w:rPr>
                <w:rFonts w:ascii="Microsoft Sans Serif" w:hAnsi="Microsoft Sans Serif" w:cs="Microsoft Sans Serif"/>
                <w:sz w:val="22"/>
                <w:szCs w:val="22"/>
              </w:rPr>
            </w:pPr>
            <w:proofErr w:type="spellStart"/>
            <w:r w:rsidRPr="00D73DA4">
              <w:rPr>
                <w:rFonts w:ascii="Microsoft Sans Serif" w:hAnsi="Microsoft Sans Serif" w:cs="Microsoft Sans Serif"/>
                <w:sz w:val="22"/>
                <w:szCs w:val="22"/>
              </w:rPr>
              <w:t>Betaxolol</w:t>
            </w:r>
            <w:proofErr w:type="spellEnd"/>
          </w:p>
        </w:tc>
      </w:tr>
      <w:tr w:rsidR="00C801CF" w14:paraId="1ABD7E3E" w14:textId="77777777" w:rsidTr="00246A4E">
        <w:tc>
          <w:tcPr>
            <w:tcW w:w="3235" w:type="dxa"/>
          </w:tcPr>
          <w:p w14:paraId="40DC5213" w14:textId="307383B0"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5F457B3E" w14:textId="37B901F9"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0795D949" w14:textId="6A064D67"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Bisoprolol</w:t>
            </w:r>
          </w:p>
        </w:tc>
      </w:tr>
      <w:tr w:rsidR="00C801CF" w14:paraId="08107396" w14:textId="77777777" w:rsidTr="00246A4E">
        <w:tc>
          <w:tcPr>
            <w:tcW w:w="3235" w:type="dxa"/>
          </w:tcPr>
          <w:p w14:paraId="72A0D741" w14:textId="5A8FB26E"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1F6EC470" w14:textId="4F8D6F9E"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7772BED9" w14:textId="0ED44A0E"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Carvedilol</w:t>
            </w:r>
          </w:p>
        </w:tc>
      </w:tr>
      <w:tr w:rsidR="00C801CF" w14:paraId="00BF1DA1" w14:textId="77777777" w:rsidTr="00246A4E">
        <w:tc>
          <w:tcPr>
            <w:tcW w:w="3235" w:type="dxa"/>
          </w:tcPr>
          <w:p w14:paraId="7A2EF26B" w14:textId="55BD0857"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7616E429" w14:textId="7FFFE925"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673BEB4F" w14:textId="0129A234"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Labetalol</w:t>
            </w:r>
          </w:p>
        </w:tc>
      </w:tr>
      <w:tr w:rsidR="00C801CF" w14:paraId="540BBEBA" w14:textId="77777777" w:rsidTr="00246A4E">
        <w:tc>
          <w:tcPr>
            <w:tcW w:w="3235" w:type="dxa"/>
          </w:tcPr>
          <w:p w14:paraId="21A679F3" w14:textId="4FF5DE67"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0AA11B73" w14:textId="17A02E19"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61A6B8C8" w14:textId="35405153"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Metoprolol</w:t>
            </w:r>
          </w:p>
        </w:tc>
      </w:tr>
      <w:tr w:rsidR="00C801CF" w14:paraId="6476BF02" w14:textId="77777777" w:rsidTr="00246A4E">
        <w:tc>
          <w:tcPr>
            <w:tcW w:w="3235" w:type="dxa"/>
          </w:tcPr>
          <w:p w14:paraId="61A0B8E4" w14:textId="2661E55E" w:rsidR="00C801CF" w:rsidRDefault="00C801CF" w:rsidP="00C801CF">
            <w:pPr>
              <w:jc w:val="center"/>
              <w:rPr>
                <w:rFonts w:ascii="Microsoft Sans Serif" w:hAnsi="Microsoft Sans Serif" w:cs="Microsoft Sans Serif"/>
              </w:rPr>
            </w:pPr>
            <w:r>
              <w:rPr>
                <w:rFonts w:ascii="Microsoft Sans Serif" w:hAnsi="Microsoft Sans Serif" w:cs="Microsoft Sans Serif"/>
              </w:rPr>
              <w:lastRenderedPageBreak/>
              <w:t>BB</w:t>
            </w:r>
          </w:p>
        </w:tc>
        <w:tc>
          <w:tcPr>
            <w:tcW w:w="2880" w:type="dxa"/>
          </w:tcPr>
          <w:p w14:paraId="6DE1DC11" w14:textId="77154015"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0CC45ED5" w14:textId="7F7CABF9"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Nadolol</w:t>
            </w:r>
          </w:p>
        </w:tc>
      </w:tr>
      <w:tr w:rsidR="00C801CF" w14:paraId="7A5D83B5" w14:textId="77777777" w:rsidTr="00246A4E">
        <w:tc>
          <w:tcPr>
            <w:tcW w:w="3235" w:type="dxa"/>
          </w:tcPr>
          <w:p w14:paraId="3A8AA152" w14:textId="14A919B9"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735B8859" w14:textId="05485F04"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198ABC10" w14:textId="6CDE7E75"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Nebivolol</w:t>
            </w:r>
          </w:p>
        </w:tc>
      </w:tr>
      <w:tr w:rsidR="00C801CF" w14:paraId="0598486A" w14:textId="77777777" w:rsidTr="00246A4E">
        <w:tc>
          <w:tcPr>
            <w:tcW w:w="3235" w:type="dxa"/>
          </w:tcPr>
          <w:p w14:paraId="6C30DFD6" w14:textId="364C8821"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2A07F301" w14:textId="4471D9D2"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0E02342D" w14:textId="3E1EC879"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Penbutolol</w:t>
            </w:r>
          </w:p>
        </w:tc>
      </w:tr>
      <w:tr w:rsidR="00C801CF" w14:paraId="55A91850" w14:textId="77777777" w:rsidTr="00246A4E">
        <w:tc>
          <w:tcPr>
            <w:tcW w:w="3235" w:type="dxa"/>
          </w:tcPr>
          <w:p w14:paraId="33539518" w14:textId="310F1D20"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288B7E34" w14:textId="5EBE1E0F"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0A756B7C" w14:textId="53168B9B"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Pindolol</w:t>
            </w:r>
          </w:p>
        </w:tc>
      </w:tr>
      <w:tr w:rsidR="00C801CF" w14:paraId="2CB176BD" w14:textId="77777777" w:rsidTr="00246A4E">
        <w:tc>
          <w:tcPr>
            <w:tcW w:w="3235" w:type="dxa"/>
          </w:tcPr>
          <w:p w14:paraId="5DF8E60D" w14:textId="2BDD24E0"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2880" w:type="dxa"/>
          </w:tcPr>
          <w:p w14:paraId="309E64FA" w14:textId="3E941E4F" w:rsidR="00C801CF" w:rsidRDefault="00C801CF" w:rsidP="00C801CF">
            <w:pPr>
              <w:jc w:val="center"/>
              <w:rPr>
                <w:rFonts w:ascii="Microsoft Sans Serif" w:hAnsi="Microsoft Sans Serif" w:cs="Microsoft Sans Serif"/>
              </w:rPr>
            </w:pPr>
            <w:r>
              <w:rPr>
                <w:rFonts w:ascii="Microsoft Sans Serif" w:hAnsi="Microsoft Sans Serif" w:cs="Microsoft Sans Serif"/>
              </w:rPr>
              <w:t>BB</w:t>
            </w:r>
          </w:p>
        </w:tc>
        <w:tc>
          <w:tcPr>
            <w:tcW w:w="3235" w:type="dxa"/>
          </w:tcPr>
          <w:p w14:paraId="4794A602" w14:textId="2F250C99"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Propranolol</w:t>
            </w:r>
          </w:p>
        </w:tc>
      </w:tr>
      <w:tr w:rsidR="00C801CF" w14:paraId="35C2DD30" w14:textId="77777777" w:rsidTr="00246A4E">
        <w:tc>
          <w:tcPr>
            <w:tcW w:w="3235" w:type="dxa"/>
          </w:tcPr>
          <w:p w14:paraId="46BB4714" w14:textId="615363A6"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19A2ADA0" w14:textId="21E45F8C"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dCCB</w:t>
            </w:r>
            <w:proofErr w:type="spellEnd"/>
          </w:p>
        </w:tc>
        <w:tc>
          <w:tcPr>
            <w:tcW w:w="3235" w:type="dxa"/>
          </w:tcPr>
          <w:p w14:paraId="10EB810F" w14:textId="75F9F05D"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Amlodipine</w:t>
            </w:r>
          </w:p>
        </w:tc>
      </w:tr>
      <w:tr w:rsidR="00C801CF" w14:paraId="275D5280" w14:textId="77777777" w:rsidTr="00246A4E">
        <w:tc>
          <w:tcPr>
            <w:tcW w:w="3235" w:type="dxa"/>
          </w:tcPr>
          <w:p w14:paraId="0FAC51E2" w14:textId="75637C09"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60CDFD9A" w14:textId="15718629"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dCCB</w:t>
            </w:r>
            <w:proofErr w:type="spellEnd"/>
          </w:p>
        </w:tc>
        <w:tc>
          <w:tcPr>
            <w:tcW w:w="3235" w:type="dxa"/>
          </w:tcPr>
          <w:p w14:paraId="5986E71E" w14:textId="10870D55"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Felodipine</w:t>
            </w:r>
          </w:p>
        </w:tc>
      </w:tr>
      <w:tr w:rsidR="00C801CF" w14:paraId="719F62B0" w14:textId="77777777" w:rsidTr="00246A4E">
        <w:tc>
          <w:tcPr>
            <w:tcW w:w="3235" w:type="dxa"/>
          </w:tcPr>
          <w:p w14:paraId="4232C1DB" w14:textId="049A6314"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3043C1BB" w14:textId="3F349FEC"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dCCB</w:t>
            </w:r>
            <w:proofErr w:type="spellEnd"/>
          </w:p>
        </w:tc>
        <w:tc>
          <w:tcPr>
            <w:tcW w:w="3235" w:type="dxa"/>
          </w:tcPr>
          <w:p w14:paraId="326BEE3D" w14:textId="28173EC9" w:rsidR="00C801CF" w:rsidRPr="00D73DA4" w:rsidRDefault="00C801CF" w:rsidP="00C801CF">
            <w:pPr>
              <w:jc w:val="center"/>
              <w:rPr>
                <w:rFonts w:ascii="Microsoft Sans Serif" w:hAnsi="Microsoft Sans Serif" w:cs="Microsoft Sans Serif"/>
                <w:sz w:val="22"/>
                <w:szCs w:val="22"/>
              </w:rPr>
            </w:pPr>
            <w:proofErr w:type="spellStart"/>
            <w:r w:rsidRPr="00D73DA4">
              <w:rPr>
                <w:rFonts w:ascii="Microsoft Sans Serif" w:hAnsi="Microsoft Sans Serif" w:cs="Microsoft Sans Serif"/>
                <w:sz w:val="22"/>
                <w:szCs w:val="22"/>
              </w:rPr>
              <w:t>Isradipine</w:t>
            </w:r>
            <w:proofErr w:type="spellEnd"/>
          </w:p>
        </w:tc>
      </w:tr>
      <w:tr w:rsidR="00C801CF" w14:paraId="7E521659" w14:textId="77777777" w:rsidTr="00246A4E">
        <w:tc>
          <w:tcPr>
            <w:tcW w:w="3235" w:type="dxa"/>
          </w:tcPr>
          <w:p w14:paraId="0A99F38D" w14:textId="31D7A8D8"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4F211434" w14:textId="60E7F015"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dCCB</w:t>
            </w:r>
            <w:proofErr w:type="spellEnd"/>
          </w:p>
        </w:tc>
        <w:tc>
          <w:tcPr>
            <w:tcW w:w="3235" w:type="dxa"/>
          </w:tcPr>
          <w:p w14:paraId="431100A2" w14:textId="1ED074BF"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Nicardipine</w:t>
            </w:r>
          </w:p>
        </w:tc>
      </w:tr>
      <w:tr w:rsidR="00C801CF" w14:paraId="6AB6C51A" w14:textId="77777777" w:rsidTr="00246A4E">
        <w:tc>
          <w:tcPr>
            <w:tcW w:w="3235" w:type="dxa"/>
          </w:tcPr>
          <w:p w14:paraId="06E8B640" w14:textId="3975313F"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28A470D2" w14:textId="3CF23D2E"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dCCB</w:t>
            </w:r>
            <w:proofErr w:type="spellEnd"/>
          </w:p>
        </w:tc>
        <w:tc>
          <w:tcPr>
            <w:tcW w:w="3235" w:type="dxa"/>
          </w:tcPr>
          <w:p w14:paraId="4788EB46" w14:textId="3E1B810E"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Nifedipine</w:t>
            </w:r>
          </w:p>
        </w:tc>
      </w:tr>
      <w:tr w:rsidR="00C801CF" w14:paraId="465B7E98" w14:textId="77777777" w:rsidTr="00246A4E">
        <w:tc>
          <w:tcPr>
            <w:tcW w:w="3235" w:type="dxa"/>
          </w:tcPr>
          <w:p w14:paraId="00B46D23" w14:textId="5FEF225D"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24CB8067" w14:textId="3421E89A"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dCCB</w:t>
            </w:r>
            <w:proofErr w:type="spellEnd"/>
          </w:p>
        </w:tc>
        <w:tc>
          <w:tcPr>
            <w:tcW w:w="3235" w:type="dxa"/>
          </w:tcPr>
          <w:p w14:paraId="2E09BB19" w14:textId="4032BC5E" w:rsidR="00C801CF" w:rsidRPr="00D73DA4" w:rsidRDefault="00C801CF" w:rsidP="00C801CF">
            <w:pPr>
              <w:jc w:val="center"/>
              <w:rPr>
                <w:rFonts w:ascii="Microsoft Sans Serif" w:hAnsi="Microsoft Sans Serif" w:cs="Microsoft Sans Serif"/>
                <w:sz w:val="22"/>
                <w:szCs w:val="22"/>
              </w:rPr>
            </w:pPr>
            <w:proofErr w:type="spellStart"/>
            <w:r w:rsidRPr="00D73DA4">
              <w:rPr>
                <w:rFonts w:ascii="Microsoft Sans Serif" w:hAnsi="Microsoft Sans Serif" w:cs="Microsoft Sans Serif"/>
                <w:sz w:val="22"/>
                <w:szCs w:val="22"/>
              </w:rPr>
              <w:t>Nisoldipine</w:t>
            </w:r>
            <w:proofErr w:type="spellEnd"/>
          </w:p>
        </w:tc>
      </w:tr>
      <w:tr w:rsidR="00C801CF" w14:paraId="7628B1DF" w14:textId="77777777" w:rsidTr="00246A4E">
        <w:tc>
          <w:tcPr>
            <w:tcW w:w="3235" w:type="dxa"/>
          </w:tcPr>
          <w:p w14:paraId="3F145A82" w14:textId="740639E0"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0AE101D3" w14:textId="21433BAA"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ndCCB</w:t>
            </w:r>
            <w:proofErr w:type="spellEnd"/>
          </w:p>
        </w:tc>
        <w:tc>
          <w:tcPr>
            <w:tcW w:w="3235" w:type="dxa"/>
          </w:tcPr>
          <w:p w14:paraId="750FB1E6" w14:textId="0657BFA1"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Diltiazem</w:t>
            </w:r>
          </w:p>
        </w:tc>
      </w:tr>
      <w:tr w:rsidR="00C801CF" w14:paraId="1345B831" w14:textId="77777777" w:rsidTr="00246A4E">
        <w:tc>
          <w:tcPr>
            <w:tcW w:w="3235" w:type="dxa"/>
          </w:tcPr>
          <w:p w14:paraId="123CB8D1" w14:textId="2DE73C63" w:rsidR="00C801CF" w:rsidRDefault="00C801CF" w:rsidP="00C801CF">
            <w:pPr>
              <w:jc w:val="center"/>
              <w:rPr>
                <w:rFonts w:ascii="Microsoft Sans Serif" w:hAnsi="Microsoft Sans Serif" w:cs="Microsoft Sans Serif"/>
              </w:rPr>
            </w:pPr>
            <w:r>
              <w:rPr>
                <w:rFonts w:ascii="Microsoft Sans Serif" w:hAnsi="Microsoft Sans Serif" w:cs="Microsoft Sans Serif"/>
              </w:rPr>
              <w:t>CCB</w:t>
            </w:r>
          </w:p>
        </w:tc>
        <w:tc>
          <w:tcPr>
            <w:tcW w:w="2880" w:type="dxa"/>
          </w:tcPr>
          <w:p w14:paraId="3E8AE6B1" w14:textId="23EDE01C" w:rsidR="00C801CF" w:rsidRDefault="00C801CF" w:rsidP="00C801CF">
            <w:pPr>
              <w:jc w:val="center"/>
              <w:rPr>
                <w:rFonts w:ascii="Microsoft Sans Serif" w:hAnsi="Microsoft Sans Serif" w:cs="Microsoft Sans Serif"/>
              </w:rPr>
            </w:pPr>
            <w:proofErr w:type="spellStart"/>
            <w:r>
              <w:rPr>
                <w:rFonts w:ascii="Microsoft Sans Serif" w:hAnsi="Microsoft Sans Serif" w:cs="Microsoft Sans Serif"/>
              </w:rPr>
              <w:t>ndCCB</w:t>
            </w:r>
            <w:proofErr w:type="spellEnd"/>
          </w:p>
        </w:tc>
        <w:tc>
          <w:tcPr>
            <w:tcW w:w="3235" w:type="dxa"/>
          </w:tcPr>
          <w:p w14:paraId="71C0FA0D" w14:textId="6F5F2AD3"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Verapamil</w:t>
            </w:r>
          </w:p>
        </w:tc>
      </w:tr>
      <w:tr w:rsidR="00C801CF" w14:paraId="40741D48" w14:textId="77777777" w:rsidTr="00246A4E">
        <w:tc>
          <w:tcPr>
            <w:tcW w:w="3235" w:type="dxa"/>
          </w:tcPr>
          <w:p w14:paraId="2E3049D2" w14:textId="6C911451" w:rsidR="00C801CF" w:rsidRDefault="00C801CF" w:rsidP="00C801CF">
            <w:pPr>
              <w:jc w:val="center"/>
              <w:rPr>
                <w:rFonts w:ascii="Microsoft Sans Serif" w:hAnsi="Microsoft Sans Serif" w:cs="Microsoft Sans Serif"/>
              </w:rPr>
            </w:pPr>
            <w:r>
              <w:rPr>
                <w:rFonts w:ascii="Microsoft Sans Serif" w:hAnsi="Microsoft Sans Serif" w:cs="Microsoft Sans Serif"/>
              </w:rPr>
              <w:t>Diuretics</w:t>
            </w:r>
          </w:p>
        </w:tc>
        <w:tc>
          <w:tcPr>
            <w:tcW w:w="2880" w:type="dxa"/>
          </w:tcPr>
          <w:p w14:paraId="0D8CCFF0" w14:textId="3E245567" w:rsidR="00C801CF" w:rsidRDefault="007A7B26" w:rsidP="00C801CF">
            <w:pPr>
              <w:jc w:val="center"/>
              <w:rPr>
                <w:rFonts w:ascii="Microsoft Sans Serif" w:hAnsi="Microsoft Sans Serif" w:cs="Microsoft Sans Serif"/>
              </w:rPr>
            </w:pPr>
            <w:r>
              <w:rPr>
                <w:rFonts w:ascii="Microsoft Sans Serif" w:hAnsi="Microsoft Sans Serif" w:cs="Microsoft Sans Serif"/>
              </w:rPr>
              <w:t>THZ</w:t>
            </w:r>
          </w:p>
        </w:tc>
        <w:tc>
          <w:tcPr>
            <w:tcW w:w="3235" w:type="dxa"/>
          </w:tcPr>
          <w:p w14:paraId="6E11EB13" w14:textId="5C4A33DB" w:rsidR="00C801CF" w:rsidRPr="00D73DA4" w:rsidRDefault="00C801CF" w:rsidP="00C801CF">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Chlorthalidone</w:t>
            </w:r>
          </w:p>
        </w:tc>
      </w:tr>
      <w:tr w:rsidR="007A7B26" w14:paraId="59081BEB" w14:textId="77777777" w:rsidTr="00246A4E">
        <w:tc>
          <w:tcPr>
            <w:tcW w:w="3235" w:type="dxa"/>
          </w:tcPr>
          <w:p w14:paraId="419423DB" w14:textId="0BA0C522" w:rsidR="007A7B26" w:rsidRDefault="007A7B26" w:rsidP="007A7B26">
            <w:pPr>
              <w:jc w:val="center"/>
              <w:rPr>
                <w:rFonts w:ascii="Microsoft Sans Serif" w:hAnsi="Microsoft Sans Serif" w:cs="Microsoft Sans Serif"/>
              </w:rPr>
            </w:pPr>
            <w:r w:rsidRPr="001D5DF5">
              <w:rPr>
                <w:rFonts w:ascii="Microsoft Sans Serif" w:hAnsi="Microsoft Sans Serif" w:cs="Microsoft Sans Serif"/>
              </w:rPr>
              <w:t>Diuretics</w:t>
            </w:r>
          </w:p>
        </w:tc>
        <w:tc>
          <w:tcPr>
            <w:tcW w:w="2880" w:type="dxa"/>
          </w:tcPr>
          <w:p w14:paraId="6B305416" w14:textId="22CC18CA" w:rsidR="007A7B26" w:rsidRDefault="007A7B26" w:rsidP="007A7B26">
            <w:pPr>
              <w:jc w:val="center"/>
              <w:rPr>
                <w:rFonts w:ascii="Microsoft Sans Serif" w:hAnsi="Microsoft Sans Serif" w:cs="Microsoft Sans Serif"/>
              </w:rPr>
            </w:pPr>
            <w:r w:rsidRPr="004115C5">
              <w:rPr>
                <w:rFonts w:ascii="Microsoft Sans Serif" w:hAnsi="Microsoft Sans Serif" w:cs="Microsoft Sans Serif"/>
              </w:rPr>
              <w:t>THZ</w:t>
            </w:r>
          </w:p>
        </w:tc>
        <w:tc>
          <w:tcPr>
            <w:tcW w:w="3235" w:type="dxa"/>
          </w:tcPr>
          <w:p w14:paraId="3816AD6E" w14:textId="3AF50562" w:rsidR="007A7B26" w:rsidRPr="00D73DA4" w:rsidRDefault="007A7B26" w:rsidP="007A7B26">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Hydrochlorothiazide</w:t>
            </w:r>
          </w:p>
        </w:tc>
      </w:tr>
      <w:tr w:rsidR="007A7B26" w14:paraId="0CA2FE14" w14:textId="77777777" w:rsidTr="00246A4E">
        <w:tc>
          <w:tcPr>
            <w:tcW w:w="3235" w:type="dxa"/>
          </w:tcPr>
          <w:p w14:paraId="2723E0BD" w14:textId="31B74F6B" w:rsidR="007A7B26" w:rsidRDefault="007A7B26" w:rsidP="007A7B26">
            <w:pPr>
              <w:jc w:val="center"/>
              <w:rPr>
                <w:rFonts w:ascii="Microsoft Sans Serif" w:hAnsi="Microsoft Sans Serif" w:cs="Microsoft Sans Serif"/>
              </w:rPr>
            </w:pPr>
            <w:r w:rsidRPr="001D5DF5">
              <w:rPr>
                <w:rFonts w:ascii="Microsoft Sans Serif" w:hAnsi="Microsoft Sans Serif" w:cs="Microsoft Sans Serif"/>
              </w:rPr>
              <w:t>Diuretics</w:t>
            </w:r>
          </w:p>
        </w:tc>
        <w:tc>
          <w:tcPr>
            <w:tcW w:w="2880" w:type="dxa"/>
          </w:tcPr>
          <w:p w14:paraId="26716863" w14:textId="0ADFD3B4" w:rsidR="007A7B26" w:rsidRDefault="007A7B26" w:rsidP="007A7B26">
            <w:pPr>
              <w:jc w:val="center"/>
              <w:rPr>
                <w:rFonts w:ascii="Microsoft Sans Serif" w:hAnsi="Microsoft Sans Serif" w:cs="Microsoft Sans Serif"/>
              </w:rPr>
            </w:pPr>
            <w:r w:rsidRPr="004115C5">
              <w:rPr>
                <w:rFonts w:ascii="Microsoft Sans Serif" w:hAnsi="Microsoft Sans Serif" w:cs="Microsoft Sans Serif"/>
              </w:rPr>
              <w:t>THZ</w:t>
            </w:r>
          </w:p>
        </w:tc>
        <w:tc>
          <w:tcPr>
            <w:tcW w:w="3235" w:type="dxa"/>
          </w:tcPr>
          <w:p w14:paraId="67BE5A81" w14:textId="0F8227C3" w:rsidR="007A7B26" w:rsidRPr="00D73DA4" w:rsidRDefault="007A7B26" w:rsidP="007A7B26">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Indapamide</w:t>
            </w:r>
          </w:p>
        </w:tc>
      </w:tr>
      <w:tr w:rsidR="007A7B26" w14:paraId="707FF64B" w14:textId="77777777" w:rsidTr="00246A4E">
        <w:tc>
          <w:tcPr>
            <w:tcW w:w="3235" w:type="dxa"/>
          </w:tcPr>
          <w:p w14:paraId="63F9F85D" w14:textId="606E79D6" w:rsidR="007A7B26" w:rsidRDefault="007A7B26" w:rsidP="007A7B26">
            <w:pPr>
              <w:jc w:val="center"/>
              <w:rPr>
                <w:rFonts w:ascii="Microsoft Sans Serif" w:hAnsi="Microsoft Sans Serif" w:cs="Microsoft Sans Serif"/>
              </w:rPr>
            </w:pPr>
            <w:r w:rsidRPr="001D5DF5">
              <w:rPr>
                <w:rFonts w:ascii="Microsoft Sans Serif" w:hAnsi="Microsoft Sans Serif" w:cs="Microsoft Sans Serif"/>
              </w:rPr>
              <w:t>Diuretics</w:t>
            </w:r>
          </w:p>
        </w:tc>
        <w:tc>
          <w:tcPr>
            <w:tcW w:w="2880" w:type="dxa"/>
          </w:tcPr>
          <w:p w14:paraId="07BA0358" w14:textId="47C95D75" w:rsidR="007A7B26" w:rsidRDefault="007A7B26" w:rsidP="007A7B26">
            <w:pPr>
              <w:jc w:val="center"/>
              <w:rPr>
                <w:rFonts w:ascii="Microsoft Sans Serif" w:hAnsi="Microsoft Sans Serif" w:cs="Microsoft Sans Serif"/>
              </w:rPr>
            </w:pPr>
            <w:r w:rsidRPr="004115C5">
              <w:rPr>
                <w:rFonts w:ascii="Microsoft Sans Serif" w:hAnsi="Microsoft Sans Serif" w:cs="Microsoft Sans Serif"/>
              </w:rPr>
              <w:t>THZ</w:t>
            </w:r>
          </w:p>
        </w:tc>
        <w:tc>
          <w:tcPr>
            <w:tcW w:w="3235" w:type="dxa"/>
          </w:tcPr>
          <w:p w14:paraId="061F0E9B" w14:textId="0F3C1479" w:rsidR="007A7B26" w:rsidRPr="00D73DA4" w:rsidRDefault="007A7B26" w:rsidP="007A7B26">
            <w:pPr>
              <w:jc w:val="center"/>
              <w:rPr>
                <w:rFonts w:ascii="Microsoft Sans Serif" w:hAnsi="Microsoft Sans Serif" w:cs="Microsoft Sans Serif"/>
                <w:sz w:val="22"/>
                <w:szCs w:val="22"/>
              </w:rPr>
            </w:pPr>
            <w:r w:rsidRPr="00D73DA4">
              <w:rPr>
                <w:rFonts w:ascii="Microsoft Sans Serif" w:hAnsi="Microsoft Sans Serif" w:cs="Microsoft Sans Serif"/>
                <w:sz w:val="22"/>
                <w:szCs w:val="22"/>
              </w:rPr>
              <w:t>Metolazone</w:t>
            </w:r>
          </w:p>
        </w:tc>
      </w:tr>
    </w:tbl>
    <w:p w14:paraId="1E40D4E6" w14:textId="77777777" w:rsidR="00D031A9" w:rsidRDefault="00D031A9" w:rsidP="00077151">
      <w:pPr>
        <w:jc w:val="both"/>
        <w:rPr>
          <w:rFonts w:ascii="Microsoft Sans Serif" w:hAnsi="Microsoft Sans Serif" w:cs="Microsoft Sans Serif"/>
        </w:rPr>
      </w:pPr>
    </w:p>
    <w:p w14:paraId="53FB8EB7" w14:textId="0DF5B84C" w:rsidR="00A92532" w:rsidRPr="000D08C5" w:rsidRDefault="00077151" w:rsidP="00077151">
      <w:pPr>
        <w:jc w:val="both"/>
        <w:rPr>
          <w:rFonts w:ascii="Microsoft Sans Serif" w:hAnsi="Microsoft Sans Serif" w:cs="Microsoft Sans Serif"/>
        </w:rPr>
      </w:pPr>
      <w:r w:rsidRPr="00077151">
        <w:rPr>
          <w:rFonts w:ascii="Microsoft Sans Serif" w:hAnsi="Microsoft Sans Serif" w:cs="Microsoft Sans Serif"/>
        </w:rPr>
        <w:t>For each comparison, we are interested in the relative risk of each of the cardiovascular and safety outcomes described in Section 8.5.</w:t>
      </w:r>
    </w:p>
    <w:p w14:paraId="51C6CA48" w14:textId="77777777" w:rsidR="005337BC" w:rsidRDefault="005337BC">
      <w:pPr>
        <w:rPr>
          <w:rFonts w:ascii="Microsoft Sans Serif" w:hAnsi="Microsoft Sans Serif" w:cs="Microsoft Sans Serif"/>
          <w:b/>
          <w:bCs/>
        </w:rPr>
      </w:pPr>
    </w:p>
    <w:p w14:paraId="7ED39CBA" w14:textId="660B1238" w:rsidR="00080F2D" w:rsidRPr="003A6037" w:rsidRDefault="00080F2D">
      <w:pPr>
        <w:rPr>
          <w:rFonts w:ascii="Microsoft Sans Serif" w:hAnsi="Microsoft Sans Serif" w:cs="Microsoft Sans Serif"/>
          <w:b/>
          <w:bCs/>
        </w:rPr>
      </w:pPr>
      <w:r w:rsidRPr="003A6037">
        <w:rPr>
          <w:rFonts w:ascii="Microsoft Sans Serif" w:hAnsi="Microsoft Sans Serif" w:cs="Microsoft Sans Serif"/>
          <w:b/>
          <w:bCs/>
        </w:rPr>
        <w:t>8.1 Study Design</w:t>
      </w:r>
    </w:p>
    <w:p w14:paraId="60372A3E" w14:textId="375F5962" w:rsidR="00230075" w:rsidRDefault="005337BC" w:rsidP="0060674C">
      <w:pPr>
        <w:jc w:val="both"/>
        <w:rPr>
          <w:rFonts w:ascii="Microsoft Sans Serif" w:hAnsi="Microsoft Sans Serif" w:cs="Microsoft Sans Serif"/>
        </w:rPr>
      </w:pPr>
      <w:r>
        <w:rPr>
          <w:rFonts w:ascii="Microsoft Sans Serif" w:hAnsi="Microsoft Sans Serif" w:cs="Microsoft Sans Serif"/>
        </w:rPr>
        <w:t>For each study, we will employ an active comparator, new-user cohort design.</w:t>
      </w:r>
      <w:r w:rsidR="00205148">
        <w:rPr>
          <w:rFonts w:ascii="Microsoft Sans Serif" w:hAnsi="Microsoft Sans Serif" w:cs="Microsoft Sans Serif"/>
        </w:rPr>
        <w:fldChar w:fldCharType="begin"/>
      </w:r>
      <w:r w:rsidR="00205148">
        <w:rPr>
          <w:rFonts w:ascii="Microsoft Sans Serif" w:hAnsi="Microsoft Sans Serif" w:cs="Microsoft Sans Serif"/>
        </w:rPr>
        <w:instrText xml:space="preserve"> ADDIN EN.CITE &lt;EndNote&gt;&lt;Cite&gt;&lt;Author&gt;Lund&lt;/Author&gt;&lt;Year&gt;2015&lt;/Year&gt;&lt;RecNum&gt;28&lt;/RecNum&gt;&lt;DisplayText&gt;(14)&lt;/DisplayText&gt;&lt;record&gt;&lt;rec-number&gt;28&lt;/rec-number&gt;&lt;foreign-keys&gt;&lt;key app="EN" db-id="9pvxxp2eq9wvfme5ea0ps5d1pvedx5xewtr9" timestamp="1712599232"&gt;28&lt;/key&gt;&lt;/foreign-keys&gt;&lt;ref-type name="Journal Article"&gt;17&lt;/ref-type&gt;&lt;contributors&gt;&lt;authors&gt;&lt;author&gt;Lund, Jennifer L.&lt;/author&gt;&lt;author&gt;Richardson, David B.&lt;/author&gt;&lt;author&gt;Stürmer, Til&lt;/author&gt;&lt;/authors&gt;&lt;/contributors&gt;&lt;titles&gt;&lt;title&gt;The Active Comparator, New User Study Design in Pharmacoepidemiology: Historical Foundations and Contemporary Application&lt;/title&gt;&lt;secondary-title&gt;Current Epidemiology Reports&lt;/secondary-title&gt;&lt;/titles&gt;&lt;periodical&gt;&lt;full-title&gt;Current Epidemiology Reports&lt;/full-title&gt;&lt;/periodical&gt;&lt;pages&gt;221-228&lt;/pages&gt;&lt;volume&gt;2&lt;/volume&gt;&lt;number&gt;4&lt;/number&gt;&lt;dates&gt;&lt;year&gt;2015&lt;/year&gt;&lt;pub-dates&gt;&lt;date&gt;2015/12/01&lt;/date&gt;&lt;/pub-dates&gt;&lt;/dates&gt;&lt;isbn&gt;2196-2995&lt;/isbn&gt;&lt;urls&gt;&lt;related-urls&gt;&lt;url&gt;https://doi.org/10.1007/s40471-015-0053-5&lt;/url&gt;&lt;/related-urls&gt;&lt;/urls&gt;&lt;electronic-resource-num&gt;10.1007/s40471-015-0053-5&lt;/electronic-resource-num&gt;&lt;/record&gt;&lt;/Cite&gt;&lt;/EndNote&gt;</w:instrText>
      </w:r>
      <w:r w:rsidR="00205148">
        <w:rPr>
          <w:rFonts w:ascii="Microsoft Sans Serif" w:hAnsi="Microsoft Sans Serif" w:cs="Microsoft Sans Serif"/>
        </w:rPr>
        <w:fldChar w:fldCharType="separate"/>
      </w:r>
      <w:r w:rsidR="00205148">
        <w:rPr>
          <w:rFonts w:ascii="Microsoft Sans Serif" w:hAnsi="Microsoft Sans Serif" w:cs="Microsoft Sans Serif"/>
          <w:noProof/>
        </w:rPr>
        <w:t>(14)</w:t>
      </w:r>
      <w:r w:rsidR="00205148">
        <w:rPr>
          <w:rFonts w:ascii="Microsoft Sans Serif" w:hAnsi="Microsoft Sans Serif" w:cs="Microsoft Sans Serif"/>
        </w:rPr>
        <w:fldChar w:fldCharType="end"/>
      </w:r>
      <w:r>
        <w:rPr>
          <w:rFonts w:ascii="Microsoft Sans Serif" w:hAnsi="Microsoft Sans Serif" w:cs="Microsoft Sans Serif"/>
        </w:rPr>
        <w:t xml:space="preserve"> New-user cohort design is advocated as the primary design to be considered for comparative effectiveness and drug safety. By identifying patients who start a new treatment course and using therapy initiation as the start of follow-up, the new-user design models </w:t>
      </w:r>
      <w:r w:rsidR="00864E35">
        <w:rPr>
          <w:rFonts w:ascii="Microsoft Sans Serif" w:hAnsi="Microsoft Sans Serif" w:cs="Microsoft Sans Serif"/>
        </w:rPr>
        <w:t>a</w:t>
      </w:r>
      <w:r>
        <w:rPr>
          <w:rFonts w:ascii="Microsoft Sans Serif" w:hAnsi="Microsoft Sans Serif" w:cs="Microsoft Sans Serif"/>
        </w:rPr>
        <w:t xml:space="preserve"> </w:t>
      </w:r>
      <w:r w:rsidR="0060674C">
        <w:rPr>
          <w:rFonts w:ascii="Microsoft Sans Serif" w:hAnsi="Microsoft Sans Serif" w:cs="Microsoft Sans Serif"/>
        </w:rPr>
        <w:t xml:space="preserve">randomized controlled trial (RCT) where treatment commences at the index study visit. Exploiting such an index date allows a clear separation of baseline patient characteristics that occur prior to index date and are usable as covariates in the analysis without </w:t>
      </w:r>
      <w:r w:rsidR="0042127E">
        <w:rPr>
          <w:rFonts w:ascii="Microsoft Sans Serif" w:hAnsi="Microsoft Sans Serif" w:cs="Microsoft Sans Serif"/>
        </w:rPr>
        <w:t>concern of inadvertently introducing mediator variables that arise between exposure and outcome. Excluding prevalent users as those without a sufficient</w:t>
      </w:r>
      <w:r w:rsidR="002F1973">
        <w:rPr>
          <w:rFonts w:ascii="Microsoft Sans Serif" w:hAnsi="Microsoft Sans Serif" w:cs="Microsoft Sans Serif"/>
        </w:rPr>
        <w:t xml:space="preserve"> washout period prior to first exposure occurrence further reduces bias due to balancing mediators on the causal pathway, time-varying hazard</w:t>
      </w:r>
      <w:r w:rsidR="00EB65D0">
        <w:rPr>
          <w:rFonts w:ascii="Microsoft Sans Serif" w:hAnsi="Microsoft Sans Serif" w:cs="Microsoft Sans Serif"/>
        </w:rPr>
        <w:t xml:space="preserve">s, and depletion of </w:t>
      </w:r>
      <w:proofErr w:type="spellStart"/>
      <w:r w:rsidR="00EB65D0">
        <w:rPr>
          <w:rFonts w:ascii="Microsoft Sans Serif" w:hAnsi="Microsoft Sans Serif" w:cs="Microsoft Sans Serif"/>
        </w:rPr>
        <w:t>suscept</w:t>
      </w:r>
      <w:r w:rsidR="00422189">
        <w:rPr>
          <w:rFonts w:ascii="Microsoft Sans Serif" w:hAnsi="Microsoft Sans Serif" w:cs="Microsoft Sans Serif"/>
        </w:rPr>
        <w:t>i</w:t>
      </w:r>
      <w:r w:rsidR="00EB65D0">
        <w:rPr>
          <w:rFonts w:ascii="Microsoft Sans Serif" w:hAnsi="Microsoft Sans Serif" w:cs="Microsoft Sans Serif"/>
        </w:rPr>
        <w:t>bles</w:t>
      </w:r>
      <w:proofErr w:type="spellEnd"/>
      <w:r w:rsidR="00EB65D0">
        <w:rPr>
          <w:rFonts w:ascii="Microsoft Sans Serif" w:hAnsi="Microsoft Sans Serif" w:cs="Microsoft Sans Serif"/>
        </w:rPr>
        <w:t>. Our systematic framework across studies further will address residual confounding, publication bias, and p-hacking using data-driven, large-scale propensity adjustment for measured confounding, a large set of negative control outcome experiments to address unmeasured and systematic bias, and full disclosure of hypotheses tested. Figure 8.1 illustrates our design for all studies that the following sections describe in more detail.</w:t>
      </w:r>
    </w:p>
    <w:p w14:paraId="1D1DC1BE" w14:textId="77777777" w:rsidR="00BE1F59" w:rsidRDefault="00BE1F59" w:rsidP="0060674C">
      <w:pPr>
        <w:jc w:val="both"/>
        <w:rPr>
          <w:rFonts w:ascii="Microsoft Sans Serif" w:hAnsi="Microsoft Sans Serif" w:cs="Microsoft Sans Serif"/>
        </w:rPr>
      </w:pPr>
    </w:p>
    <w:p w14:paraId="2B7EEE69" w14:textId="392162A7" w:rsidR="00BE1F59" w:rsidRDefault="00BE1F59" w:rsidP="0060674C">
      <w:pPr>
        <w:jc w:val="both"/>
        <w:rPr>
          <w:rFonts w:ascii="Microsoft Sans Serif" w:hAnsi="Microsoft Sans Serif" w:cs="Microsoft Sans Serif"/>
        </w:rPr>
      </w:pPr>
      <w:r>
        <w:rPr>
          <w:rFonts w:ascii="Microsoft Sans Serif" w:hAnsi="Microsoft Sans Serif" w:cs="Microsoft Sans Serif"/>
        </w:rPr>
        <w:lastRenderedPageBreak/>
        <w:t>Figure 8.</w:t>
      </w:r>
      <w:r w:rsidR="00B228C5">
        <w:rPr>
          <w:rFonts w:ascii="Microsoft Sans Serif" w:hAnsi="Microsoft Sans Serif" w:cs="Microsoft Sans Serif"/>
        </w:rPr>
        <w:t xml:space="preserve"> Schematic of </w:t>
      </w:r>
      <w:r w:rsidR="005D07B8">
        <w:rPr>
          <w:rFonts w:ascii="Microsoft Sans Serif" w:hAnsi="Microsoft Sans Serif" w:cs="Microsoft Sans Serif"/>
        </w:rPr>
        <w:t xml:space="preserve">the </w:t>
      </w:r>
      <w:r w:rsidR="00B228C5">
        <w:rPr>
          <w:rFonts w:ascii="Microsoft Sans Serif" w:hAnsi="Microsoft Sans Serif" w:cs="Microsoft Sans Serif"/>
        </w:rPr>
        <w:t>LEGEND-</w:t>
      </w:r>
      <w:proofErr w:type="spellStart"/>
      <w:r w:rsidR="00F96DBC">
        <w:rPr>
          <w:rFonts w:ascii="Microsoft Sans Serif" w:hAnsi="Microsoft Sans Serif" w:cs="Microsoft Sans Serif"/>
        </w:rPr>
        <w:t>HTNStepCare</w:t>
      </w:r>
      <w:proofErr w:type="spellEnd"/>
      <w:r w:rsidR="00B228C5">
        <w:rPr>
          <w:rFonts w:ascii="Microsoft Sans Serif" w:hAnsi="Microsoft Sans Serif" w:cs="Microsoft Sans Serif"/>
        </w:rPr>
        <w:t xml:space="preserve"> new-user cohort design</w:t>
      </w:r>
      <w:r w:rsidR="00F11A38">
        <w:rPr>
          <w:rFonts w:ascii="Microsoft Sans Serif" w:hAnsi="Microsoft Sans Serif" w:cs="Microsoft Sans Serif"/>
        </w:rPr>
        <w:t xml:space="preserve"> and follow-up strategies</w:t>
      </w:r>
    </w:p>
    <w:p w14:paraId="59BA12D2" w14:textId="427206E2" w:rsidR="005A6ACE" w:rsidRDefault="00320E5E" w:rsidP="0060674C">
      <w:pPr>
        <w:jc w:val="both"/>
        <w:rPr>
          <w:rFonts w:ascii="Microsoft Sans Serif" w:hAnsi="Microsoft Sans Serif" w:cs="Microsoft Sans Serif"/>
        </w:rPr>
      </w:pPr>
      <w:r w:rsidRPr="00320E5E">
        <w:rPr>
          <w:rFonts w:ascii="Microsoft Sans Serif" w:hAnsi="Microsoft Sans Serif" w:cs="Microsoft Sans Serif"/>
          <w:noProof/>
        </w:rPr>
        <w:drawing>
          <wp:inline distT="0" distB="0" distL="0" distR="0" wp14:anchorId="4641B2A7" wp14:editId="647876CB">
            <wp:extent cx="5943600" cy="3392805"/>
            <wp:effectExtent l="0" t="0" r="0" b="0"/>
            <wp:docPr id="1535906143" name="Picture 1" descr="A black and white diagra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06143" name="Picture 1" descr="A black and white diagram with black text&#10;&#10;Description automatically generated"/>
                    <pic:cNvPicPr/>
                  </pic:nvPicPr>
                  <pic:blipFill>
                    <a:blip r:embed="rId12"/>
                    <a:stretch>
                      <a:fillRect/>
                    </a:stretch>
                  </pic:blipFill>
                  <pic:spPr>
                    <a:xfrm>
                      <a:off x="0" y="0"/>
                      <a:ext cx="5943600" cy="3392805"/>
                    </a:xfrm>
                    <a:prstGeom prst="rect">
                      <a:avLst/>
                    </a:prstGeom>
                  </pic:spPr>
                </pic:pic>
              </a:graphicData>
            </a:graphic>
          </wp:inline>
        </w:drawing>
      </w:r>
    </w:p>
    <w:p w14:paraId="33DCD1F8" w14:textId="27A44761" w:rsidR="00230075" w:rsidRPr="005F4823" w:rsidRDefault="00320E5E" w:rsidP="0060674C">
      <w:pPr>
        <w:jc w:val="both"/>
        <w:rPr>
          <w:rFonts w:ascii="Microsoft Sans Serif" w:hAnsi="Microsoft Sans Serif" w:cs="Microsoft Sans Serif"/>
        </w:rPr>
      </w:pPr>
      <w:r w:rsidRPr="005F4823">
        <w:rPr>
          <w:rFonts w:ascii="Microsoft Sans Serif" w:hAnsi="Microsoft Sans Serif" w:cs="Microsoft Sans Serif"/>
        </w:rPr>
        <w:t>*This includes 1) the first-line agent is prescribed simultaneously on the index date</w:t>
      </w:r>
      <w:r w:rsidR="00B86FDF" w:rsidRPr="005F4823">
        <w:rPr>
          <w:rFonts w:ascii="Microsoft Sans Serif" w:hAnsi="Microsoft Sans Serif" w:cs="Microsoft Sans Serif"/>
        </w:rPr>
        <w:t>, 2) both components are prescribed as a fixed dose single pill</w:t>
      </w:r>
      <w:r w:rsidR="00CF4FC3">
        <w:rPr>
          <w:rFonts w:ascii="Microsoft Sans Serif" w:hAnsi="Microsoft Sans Serif" w:cs="Microsoft Sans Serif"/>
        </w:rPr>
        <w:t xml:space="preserve"> combination</w:t>
      </w:r>
      <w:r w:rsidR="00B86FDF" w:rsidRPr="005F4823">
        <w:rPr>
          <w:rFonts w:ascii="Microsoft Sans Serif" w:hAnsi="Microsoft Sans Serif" w:cs="Microsoft Sans Serif"/>
        </w:rPr>
        <w:t xml:space="preserve"> on the index date, 3) a last pre</w:t>
      </w:r>
      <w:r w:rsidR="00BE1F59" w:rsidRPr="005F4823">
        <w:rPr>
          <w:rFonts w:ascii="Microsoft Sans Serif" w:hAnsi="Microsoft Sans Serif" w:cs="Microsoft Sans Serif"/>
        </w:rPr>
        <w:t>scription for the first-line drug remains, so it can be considered simultaneous use.</w:t>
      </w:r>
      <w:r w:rsidRPr="005F4823">
        <w:rPr>
          <w:rFonts w:ascii="Microsoft Sans Serif" w:hAnsi="Microsoft Sans Serif" w:cs="Microsoft Sans Serif"/>
        </w:rPr>
        <w:t xml:space="preserve"> </w:t>
      </w:r>
      <w:r w:rsidR="000A64FE" w:rsidRPr="005F4823">
        <w:rPr>
          <w:rFonts w:ascii="Microsoft Sans Serif" w:hAnsi="Microsoft Sans Serif" w:cs="Microsoft Sans Serif"/>
        </w:rPr>
        <w:t xml:space="preserve">Dx: diagnosis; </w:t>
      </w:r>
      <w:r w:rsidRPr="005F4823">
        <w:rPr>
          <w:rFonts w:ascii="Microsoft Sans Serif" w:hAnsi="Microsoft Sans Serif" w:cs="Microsoft Sans Serif"/>
        </w:rPr>
        <w:t>Rx: prescription.</w:t>
      </w:r>
    </w:p>
    <w:p w14:paraId="051FC928" w14:textId="77777777" w:rsidR="008927C7" w:rsidRDefault="008927C7" w:rsidP="0060674C">
      <w:pPr>
        <w:jc w:val="both"/>
        <w:rPr>
          <w:rFonts w:ascii="Microsoft Sans Serif" w:hAnsi="Microsoft Sans Serif" w:cs="Microsoft Sans Serif"/>
        </w:rPr>
      </w:pPr>
    </w:p>
    <w:p w14:paraId="5B4ED262" w14:textId="2D19F4A9" w:rsidR="00080F2D" w:rsidRPr="003A6037" w:rsidRDefault="00080F2D">
      <w:pPr>
        <w:rPr>
          <w:rFonts w:ascii="Microsoft Sans Serif" w:hAnsi="Microsoft Sans Serif" w:cs="Microsoft Sans Serif"/>
          <w:b/>
          <w:bCs/>
        </w:rPr>
      </w:pPr>
      <w:commentRangeStart w:id="3"/>
      <w:commentRangeStart w:id="4"/>
      <w:r w:rsidRPr="003A6037">
        <w:rPr>
          <w:rFonts w:ascii="Microsoft Sans Serif" w:hAnsi="Microsoft Sans Serif" w:cs="Microsoft Sans Serif"/>
          <w:b/>
          <w:bCs/>
        </w:rPr>
        <w:t>8.2 Data Source</w:t>
      </w:r>
      <w:commentRangeEnd w:id="3"/>
      <w:r w:rsidR="00FC37FE" w:rsidRPr="003A6037">
        <w:rPr>
          <w:rStyle w:val="CommentReference"/>
          <w:b/>
          <w:bCs/>
        </w:rPr>
        <w:commentReference w:id="3"/>
      </w:r>
      <w:commentRangeEnd w:id="4"/>
      <w:r w:rsidR="00A54C4B">
        <w:rPr>
          <w:rStyle w:val="CommentReference"/>
        </w:rPr>
        <w:commentReference w:id="4"/>
      </w:r>
    </w:p>
    <w:p w14:paraId="0D043671" w14:textId="5C2CC702" w:rsidR="00A92532" w:rsidRDefault="006A683D" w:rsidP="00493C4B">
      <w:pPr>
        <w:jc w:val="both"/>
        <w:rPr>
          <w:rFonts w:ascii="Microsoft Sans Serif" w:hAnsi="Microsoft Sans Serif" w:cs="Microsoft Sans Serif"/>
        </w:rPr>
      </w:pPr>
      <w:r>
        <w:rPr>
          <w:rFonts w:ascii="Microsoft Sans Serif" w:hAnsi="Microsoft Sans Serif" w:cs="Microsoft Sans Serif"/>
        </w:rPr>
        <w:t>We will execute</w:t>
      </w:r>
      <w:r w:rsidR="00493C4B">
        <w:rPr>
          <w:rFonts w:ascii="Microsoft Sans Serif" w:hAnsi="Microsoft Sans Serif" w:cs="Microsoft Sans Serif"/>
        </w:rPr>
        <w:t xml:space="preserve"> LEGEND-</w:t>
      </w:r>
      <w:proofErr w:type="spellStart"/>
      <w:r w:rsidR="00F96DBC">
        <w:rPr>
          <w:rFonts w:ascii="Microsoft Sans Serif" w:hAnsi="Microsoft Sans Serif" w:cs="Microsoft Sans Serif"/>
        </w:rPr>
        <w:t>HTNStepCare</w:t>
      </w:r>
      <w:proofErr w:type="spellEnd"/>
      <w:r w:rsidR="00493C4B">
        <w:rPr>
          <w:rFonts w:ascii="Microsoft Sans Serif" w:hAnsi="Microsoft Sans Serif" w:cs="Microsoft Sans Serif"/>
        </w:rPr>
        <w:t xml:space="preserve"> as a series of OHDSI network studies. All data partners within OHDSI are encouraged to participate voluntarily and can do so conveniently, because of the community’s shared Observational Medical Outcome Partnership (OMOP) common data model (CDM) and OHDSI tool-stack. Many OHDSI community data partners have already committed to participate and we will recruit further data partners through OHDSI’s standard recruitment process, which includes protocol publication on OHDSI’s GitHub, an announcement in OHDSI’s research forum, presentation at the weekly OHDSI all-hands-on meeting and direct requests to data holders.</w:t>
      </w:r>
    </w:p>
    <w:p w14:paraId="38784542" w14:textId="739E3834" w:rsidR="00A4455D" w:rsidRDefault="004C0080" w:rsidP="00493C4B">
      <w:pPr>
        <w:jc w:val="both"/>
        <w:rPr>
          <w:rFonts w:ascii="Microsoft Sans Serif" w:hAnsi="Microsoft Sans Serif" w:cs="Microsoft Sans Serif"/>
        </w:rPr>
      </w:pPr>
      <w:r>
        <w:rPr>
          <w:rFonts w:ascii="Microsoft Sans Serif" w:hAnsi="Microsoft Sans Serif" w:cs="Microsoft Sans Serif"/>
        </w:rPr>
        <w:t xml:space="preserve">In </w:t>
      </w:r>
      <w:r w:rsidR="00A4455D">
        <w:rPr>
          <w:rFonts w:ascii="Microsoft Sans Serif" w:hAnsi="Microsoft Sans Serif" w:cs="Microsoft Sans Serif"/>
        </w:rPr>
        <w:t>Table 8.2</w:t>
      </w:r>
      <w:r>
        <w:rPr>
          <w:rFonts w:ascii="Microsoft Sans Serif" w:hAnsi="Microsoft Sans Serif" w:cs="Microsoft Sans Serif"/>
        </w:rPr>
        <w:t xml:space="preserve">, we report a brief description and size of the population it represents and its patient capture process and start date. While the earliest patient capture begins in </w:t>
      </w:r>
      <w:r w:rsidR="008565B8">
        <w:rPr>
          <w:rFonts w:ascii="Microsoft Sans Serif" w:hAnsi="Microsoft Sans Serif" w:cs="Microsoft Sans Serif"/>
        </w:rPr>
        <w:t>2000 (</w:t>
      </w:r>
      <w:r w:rsidR="00C4704E">
        <w:rPr>
          <w:rFonts w:ascii="Microsoft Sans Serif" w:hAnsi="Microsoft Sans Serif" w:cs="Microsoft Sans Serif"/>
        </w:rPr>
        <w:t xml:space="preserve">VA), the vast majority come from the 2010s to today, providing a </w:t>
      </w:r>
      <w:r w:rsidR="00980243">
        <w:rPr>
          <w:rFonts w:ascii="Microsoft Sans Serif" w:hAnsi="Microsoft Sans Serif" w:cs="Microsoft Sans Serif"/>
        </w:rPr>
        <w:t>decade</w:t>
      </w:r>
      <w:r w:rsidR="00C4704E">
        <w:rPr>
          <w:rFonts w:ascii="Microsoft Sans Serif" w:hAnsi="Microsoft Sans Serif" w:cs="Microsoft Sans Serif"/>
        </w:rPr>
        <w:t xml:space="preserve"> of HTN treatment coverage. US population include those </w:t>
      </w:r>
      <w:r w:rsidR="000C5ECF">
        <w:rPr>
          <w:rFonts w:ascii="Microsoft Sans Serif" w:hAnsi="Microsoft Sans Serif" w:cs="Microsoft Sans Serif"/>
        </w:rPr>
        <w:t xml:space="preserve">publicly insured, enriched for older </w:t>
      </w:r>
      <w:r w:rsidR="000C5ECF">
        <w:rPr>
          <w:rFonts w:ascii="Microsoft Sans Serif" w:hAnsi="Microsoft Sans Serif" w:cs="Microsoft Sans Serif"/>
        </w:rPr>
        <w:lastRenderedPageBreak/>
        <w:t>individuals</w:t>
      </w:r>
      <w:r w:rsidR="003E499B">
        <w:rPr>
          <w:rFonts w:ascii="Microsoft Sans Serif" w:hAnsi="Microsoft Sans Serif" w:cs="Microsoft Sans Serif"/>
        </w:rPr>
        <w:t xml:space="preserve"> (VA)</w:t>
      </w:r>
      <w:r w:rsidR="00CF4B2E">
        <w:rPr>
          <w:rFonts w:ascii="Microsoft Sans Serif" w:hAnsi="Microsoft Sans Serif" w:cs="Microsoft Sans Serif"/>
        </w:rPr>
        <w:t xml:space="preserve"> and racially diverse</w:t>
      </w:r>
      <w:r w:rsidR="000C5ECF">
        <w:rPr>
          <w:rFonts w:ascii="Microsoft Sans Serif" w:hAnsi="Microsoft Sans Serif" w:cs="Microsoft Sans Serif"/>
        </w:rPr>
        <w:t xml:space="preserve"> (VA</w:t>
      </w:r>
      <w:r w:rsidR="003E499B">
        <w:rPr>
          <w:rFonts w:ascii="Microsoft Sans Serif" w:hAnsi="Microsoft Sans Serif" w:cs="Microsoft Sans Serif"/>
        </w:rPr>
        <w:t>, Sentara</w:t>
      </w:r>
      <w:r w:rsidR="000C5ECF">
        <w:rPr>
          <w:rFonts w:ascii="Microsoft Sans Serif" w:hAnsi="Microsoft Sans Serif" w:cs="Microsoft Sans Serif"/>
        </w:rPr>
        <w:t>)</w:t>
      </w:r>
      <w:r w:rsidR="00CF4B2E">
        <w:rPr>
          <w:rFonts w:ascii="Microsoft Sans Serif" w:hAnsi="Microsoft Sans Serif" w:cs="Microsoft Sans Serif"/>
        </w:rPr>
        <w:t xml:space="preserve">. The US data sources may capture the same patients across multiple sources. Different views of the same patients are an advantage in capturing the diversity of real-world health events that patients experience. </w:t>
      </w:r>
      <w:r w:rsidR="005A4F81">
        <w:rPr>
          <w:rFonts w:ascii="Microsoft Sans Serif" w:hAnsi="Microsoft Sans Serif" w:cs="Microsoft Sans Serif"/>
        </w:rPr>
        <w:t>All data sources will receive institutional review board approval or exemption for their participation before executing LEGEND-</w:t>
      </w:r>
      <w:proofErr w:type="spellStart"/>
      <w:r w:rsidR="00A35E37">
        <w:rPr>
          <w:rFonts w:ascii="Microsoft Sans Serif" w:hAnsi="Microsoft Sans Serif" w:cs="Microsoft Sans Serif"/>
        </w:rPr>
        <w:t>HTNStepCare</w:t>
      </w:r>
      <w:proofErr w:type="spellEnd"/>
      <w:r w:rsidR="00980243">
        <w:rPr>
          <w:rFonts w:ascii="Microsoft Sans Serif" w:hAnsi="Microsoft Sans Serif" w:cs="Microsoft Sans Serif"/>
        </w:rPr>
        <w:t>.</w:t>
      </w:r>
    </w:p>
    <w:p w14:paraId="5A6F319B" w14:textId="77777777" w:rsidR="004C0080" w:rsidRDefault="004C0080" w:rsidP="00493C4B">
      <w:pPr>
        <w:jc w:val="both"/>
        <w:rPr>
          <w:rFonts w:ascii="Microsoft Sans Serif" w:hAnsi="Microsoft Sans Serif" w:cs="Microsoft Sans Serif"/>
        </w:rPr>
      </w:pPr>
    </w:p>
    <w:p w14:paraId="41E4B08E" w14:textId="10F0EB4A" w:rsidR="006A683D" w:rsidRPr="005F4823" w:rsidRDefault="00A4455D">
      <w:pPr>
        <w:rPr>
          <w:rFonts w:ascii="Microsoft Sans Serif" w:hAnsi="Microsoft Sans Serif" w:cs="Microsoft Sans Serif"/>
          <w:b/>
          <w:bCs/>
        </w:rPr>
      </w:pPr>
      <w:r w:rsidRPr="005F4823">
        <w:rPr>
          <w:rFonts w:ascii="Microsoft Sans Serif" w:hAnsi="Microsoft Sans Serif" w:cs="Microsoft Sans Serif"/>
          <w:b/>
          <w:bCs/>
        </w:rPr>
        <w:t>Table 8.2 Com</w:t>
      </w:r>
      <w:r w:rsidR="005F4823">
        <w:rPr>
          <w:rFonts w:ascii="Microsoft Sans Serif" w:hAnsi="Microsoft Sans Serif" w:cs="Microsoft Sans Serif"/>
          <w:b/>
          <w:bCs/>
        </w:rPr>
        <w:t>mi</w:t>
      </w:r>
      <w:r w:rsidRPr="005F4823">
        <w:rPr>
          <w:rFonts w:ascii="Microsoft Sans Serif" w:hAnsi="Microsoft Sans Serif" w:cs="Microsoft Sans Serif"/>
          <w:b/>
          <w:bCs/>
        </w:rPr>
        <w:t>tted LEGEND-</w:t>
      </w:r>
      <w:proofErr w:type="spellStart"/>
      <w:r w:rsidR="00F96DBC" w:rsidRPr="005F4823">
        <w:rPr>
          <w:rFonts w:ascii="Microsoft Sans Serif" w:hAnsi="Microsoft Sans Serif" w:cs="Microsoft Sans Serif"/>
          <w:b/>
          <w:bCs/>
        </w:rPr>
        <w:t>HTNStepCare</w:t>
      </w:r>
      <w:proofErr w:type="spellEnd"/>
      <w:r w:rsidRPr="005F4823">
        <w:rPr>
          <w:rFonts w:ascii="Microsoft Sans Serif" w:hAnsi="Microsoft Sans Serif" w:cs="Microsoft Sans Serif"/>
          <w:b/>
          <w:bCs/>
        </w:rPr>
        <w:t xml:space="preserve"> data sources and the populations they cover</w:t>
      </w:r>
      <w:r w:rsidR="00F02601" w:rsidRPr="005F4823">
        <w:rPr>
          <w:rFonts w:ascii="Microsoft Sans Serif" w:hAnsi="Microsoft Sans Serif" w:cs="Microsoft Sans Serif"/>
          <w:b/>
          <w:bCs/>
        </w:rPr>
        <w:t>.</w:t>
      </w:r>
    </w:p>
    <w:tbl>
      <w:tblPr>
        <w:tblStyle w:val="TableGrid"/>
        <w:tblW w:w="0" w:type="auto"/>
        <w:tblLook w:val="04A0" w:firstRow="1" w:lastRow="0" w:firstColumn="1" w:lastColumn="0" w:noHBand="0" w:noVBand="1"/>
      </w:tblPr>
      <w:tblGrid>
        <w:gridCol w:w="1868"/>
        <w:gridCol w:w="1869"/>
        <w:gridCol w:w="1124"/>
        <w:gridCol w:w="1074"/>
        <w:gridCol w:w="3415"/>
        <w:tblGridChange w:id="5">
          <w:tblGrid>
            <w:gridCol w:w="1868"/>
            <w:gridCol w:w="1869"/>
            <w:gridCol w:w="1124"/>
            <w:gridCol w:w="1074"/>
            <w:gridCol w:w="3415"/>
          </w:tblGrid>
        </w:tblGridChange>
      </w:tblGrid>
      <w:tr w:rsidR="007F3333" w14:paraId="4C2B37A9" w14:textId="77777777" w:rsidTr="00C5075B">
        <w:tc>
          <w:tcPr>
            <w:tcW w:w="1868" w:type="dxa"/>
          </w:tcPr>
          <w:p w14:paraId="7DD23386" w14:textId="16493EE8" w:rsidR="007F3333" w:rsidRPr="00976635" w:rsidRDefault="007F3333">
            <w:pPr>
              <w:rPr>
                <w:rFonts w:ascii="Microsoft Sans Serif" w:hAnsi="Microsoft Sans Serif" w:cs="Microsoft Sans Serif"/>
                <w:b/>
                <w:bCs/>
              </w:rPr>
            </w:pPr>
            <w:r w:rsidRPr="00976635">
              <w:rPr>
                <w:rFonts w:ascii="Microsoft Sans Serif" w:hAnsi="Microsoft Sans Serif" w:cs="Microsoft Sans Serif"/>
                <w:b/>
                <w:bCs/>
              </w:rPr>
              <w:t>Data source</w:t>
            </w:r>
          </w:p>
        </w:tc>
        <w:tc>
          <w:tcPr>
            <w:tcW w:w="1869" w:type="dxa"/>
          </w:tcPr>
          <w:p w14:paraId="040FA75A" w14:textId="29D9D679" w:rsidR="007F3333" w:rsidRPr="00976635" w:rsidRDefault="007F3333">
            <w:pPr>
              <w:rPr>
                <w:rFonts w:ascii="Microsoft Sans Serif" w:hAnsi="Microsoft Sans Serif" w:cs="Microsoft Sans Serif"/>
                <w:b/>
                <w:bCs/>
              </w:rPr>
            </w:pPr>
            <w:r w:rsidRPr="00976635">
              <w:rPr>
                <w:rFonts w:ascii="Microsoft Sans Serif" w:hAnsi="Microsoft Sans Serif" w:cs="Microsoft Sans Serif"/>
                <w:b/>
                <w:bCs/>
              </w:rPr>
              <w:t>Population</w:t>
            </w:r>
          </w:p>
        </w:tc>
        <w:tc>
          <w:tcPr>
            <w:tcW w:w="1124" w:type="dxa"/>
          </w:tcPr>
          <w:p w14:paraId="6793CAFC" w14:textId="40E2D0FC" w:rsidR="007F3333" w:rsidRPr="00976635" w:rsidRDefault="007F3333">
            <w:pPr>
              <w:rPr>
                <w:rFonts w:ascii="Microsoft Sans Serif" w:hAnsi="Microsoft Sans Serif" w:cs="Microsoft Sans Serif"/>
                <w:b/>
                <w:bCs/>
              </w:rPr>
            </w:pPr>
            <w:r w:rsidRPr="00976635">
              <w:rPr>
                <w:rFonts w:ascii="Microsoft Sans Serif" w:hAnsi="Microsoft Sans Serif" w:cs="Microsoft Sans Serif"/>
                <w:b/>
                <w:bCs/>
              </w:rPr>
              <w:t>Patients</w:t>
            </w:r>
          </w:p>
        </w:tc>
        <w:tc>
          <w:tcPr>
            <w:tcW w:w="1074" w:type="dxa"/>
          </w:tcPr>
          <w:p w14:paraId="2BDF1498" w14:textId="11781724" w:rsidR="007F3333" w:rsidRPr="00976635" w:rsidRDefault="007F3333">
            <w:pPr>
              <w:rPr>
                <w:rFonts w:ascii="Microsoft Sans Serif" w:hAnsi="Microsoft Sans Serif" w:cs="Microsoft Sans Serif"/>
                <w:b/>
                <w:bCs/>
              </w:rPr>
            </w:pPr>
            <w:r w:rsidRPr="00976635">
              <w:rPr>
                <w:rFonts w:ascii="Microsoft Sans Serif" w:hAnsi="Microsoft Sans Serif" w:cs="Microsoft Sans Serif"/>
                <w:b/>
                <w:bCs/>
              </w:rPr>
              <w:t>History</w:t>
            </w:r>
          </w:p>
        </w:tc>
        <w:tc>
          <w:tcPr>
            <w:tcW w:w="3415" w:type="dxa"/>
          </w:tcPr>
          <w:p w14:paraId="2825C60A" w14:textId="106247B6" w:rsidR="007F3333" w:rsidRPr="00976635" w:rsidRDefault="007F3333">
            <w:pPr>
              <w:rPr>
                <w:rFonts w:ascii="Microsoft Sans Serif" w:hAnsi="Microsoft Sans Serif" w:cs="Microsoft Sans Serif"/>
                <w:b/>
                <w:bCs/>
              </w:rPr>
            </w:pPr>
            <w:r w:rsidRPr="00976635">
              <w:rPr>
                <w:rFonts w:ascii="Microsoft Sans Serif" w:hAnsi="Microsoft Sans Serif" w:cs="Microsoft Sans Serif"/>
                <w:b/>
                <w:bCs/>
              </w:rPr>
              <w:t>Data capture process and short description</w:t>
            </w:r>
          </w:p>
        </w:tc>
      </w:tr>
      <w:tr w:rsidR="007F3333" w14:paraId="61E1F278" w14:textId="77777777" w:rsidTr="00C5075B">
        <w:tc>
          <w:tcPr>
            <w:tcW w:w="1868" w:type="dxa"/>
          </w:tcPr>
          <w:p w14:paraId="310339EB" w14:textId="65BA436F" w:rsidR="007F3333" w:rsidRDefault="00081761">
            <w:pPr>
              <w:rPr>
                <w:rFonts w:ascii="Microsoft Sans Serif" w:hAnsi="Microsoft Sans Serif" w:cs="Microsoft Sans Serif"/>
              </w:rPr>
            </w:pPr>
            <w:r>
              <w:rPr>
                <w:rFonts w:ascii="Microsoft Sans Serif" w:hAnsi="Microsoft Sans Serif" w:cs="Microsoft Sans Serif"/>
              </w:rPr>
              <w:t>Yale New Haven Health System (YNHHS)</w:t>
            </w:r>
          </w:p>
        </w:tc>
        <w:tc>
          <w:tcPr>
            <w:tcW w:w="1869" w:type="dxa"/>
          </w:tcPr>
          <w:p w14:paraId="63D1B8F2" w14:textId="3C7E8D21" w:rsidR="007F3333" w:rsidRDefault="00081761">
            <w:pPr>
              <w:rPr>
                <w:rFonts w:ascii="Microsoft Sans Serif" w:hAnsi="Microsoft Sans Serif" w:cs="Microsoft Sans Serif"/>
              </w:rPr>
            </w:pPr>
            <w:r>
              <w:rPr>
                <w:rFonts w:ascii="Microsoft Sans Serif" w:hAnsi="Microsoft Sans Serif" w:cs="Microsoft Sans Serif"/>
              </w:rPr>
              <w:t>Academic medical center patients</w:t>
            </w:r>
          </w:p>
        </w:tc>
        <w:tc>
          <w:tcPr>
            <w:tcW w:w="1124" w:type="dxa"/>
          </w:tcPr>
          <w:p w14:paraId="7FB10E2D" w14:textId="3440F5F1" w:rsidR="007F3333" w:rsidRDefault="00081761">
            <w:pPr>
              <w:rPr>
                <w:rFonts w:ascii="Microsoft Sans Serif" w:hAnsi="Microsoft Sans Serif" w:cs="Microsoft Sans Serif"/>
              </w:rPr>
            </w:pPr>
            <w:r>
              <w:rPr>
                <w:rFonts w:ascii="Microsoft Sans Serif" w:hAnsi="Microsoft Sans Serif" w:cs="Microsoft Sans Serif"/>
              </w:rPr>
              <w:t>2M</w:t>
            </w:r>
          </w:p>
        </w:tc>
        <w:tc>
          <w:tcPr>
            <w:tcW w:w="1074" w:type="dxa"/>
          </w:tcPr>
          <w:p w14:paraId="4679D4A0" w14:textId="55580D72" w:rsidR="007F3333" w:rsidRDefault="00081761">
            <w:pPr>
              <w:rPr>
                <w:rFonts w:ascii="Microsoft Sans Serif" w:hAnsi="Microsoft Sans Serif" w:cs="Microsoft Sans Serif"/>
              </w:rPr>
            </w:pPr>
            <w:r>
              <w:rPr>
                <w:rFonts w:ascii="Microsoft Sans Serif" w:hAnsi="Microsoft Sans Serif" w:cs="Microsoft Sans Serif"/>
              </w:rPr>
              <w:t>201</w:t>
            </w:r>
            <w:r w:rsidR="00A35E37">
              <w:rPr>
                <w:rFonts w:ascii="Microsoft Sans Serif" w:hAnsi="Microsoft Sans Serif" w:cs="Microsoft Sans Serif" w:hint="eastAsia"/>
              </w:rPr>
              <w:t>0</w:t>
            </w:r>
            <w:r>
              <w:rPr>
                <w:rFonts w:ascii="Microsoft Sans Serif" w:hAnsi="Microsoft Sans Serif" w:cs="Microsoft Sans Serif"/>
              </w:rPr>
              <w:t>-</w:t>
            </w:r>
          </w:p>
        </w:tc>
        <w:tc>
          <w:tcPr>
            <w:tcW w:w="3415" w:type="dxa"/>
          </w:tcPr>
          <w:p w14:paraId="4ADED6C4" w14:textId="6C467FC0" w:rsidR="007F3333" w:rsidRDefault="00081761">
            <w:pPr>
              <w:rPr>
                <w:rFonts w:ascii="Microsoft Sans Serif" w:hAnsi="Microsoft Sans Serif" w:cs="Microsoft Sans Serif"/>
              </w:rPr>
            </w:pPr>
            <w:r>
              <w:rPr>
                <w:rFonts w:ascii="Microsoft Sans Serif" w:hAnsi="Microsoft Sans Serif" w:cs="Microsoft Sans Serif"/>
              </w:rPr>
              <w:t xml:space="preserve">General practice, </w:t>
            </w:r>
            <w:proofErr w:type="gramStart"/>
            <w:r>
              <w:rPr>
                <w:rFonts w:ascii="Microsoft Sans Serif" w:hAnsi="Microsoft Sans Serif" w:cs="Microsoft Sans Serif"/>
              </w:rPr>
              <w:t>specialists</w:t>
            </w:r>
            <w:proofErr w:type="gramEnd"/>
            <w:r>
              <w:rPr>
                <w:rFonts w:ascii="Microsoft Sans Serif" w:hAnsi="Microsoft Sans Serif" w:cs="Microsoft Sans Serif"/>
              </w:rPr>
              <w:t xml:space="preserve"> and inpatient hospital services from the YNHHS in Connecticut.</w:t>
            </w:r>
          </w:p>
        </w:tc>
      </w:tr>
      <w:tr w:rsidR="007F3333" w14:paraId="1C624EE7" w14:textId="77777777" w:rsidTr="00C5075B">
        <w:tc>
          <w:tcPr>
            <w:tcW w:w="1868" w:type="dxa"/>
          </w:tcPr>
          <w:p w14:paraId="341FDA8F" w14:textId="24D23C0B" w:rsidR="007F3333" w:rsidRDefault="000056EF">
            <w:pPr>
              <w:rPr>
                <w:rFonts w:ascii="Microsoft Sans Serif" w:hAnsi="Microsoft Sans Serif" w:cs="Microsoft Sans Serif"/>
              </w:rPr>
            </w:pPr>
            <w:r>
              <w:rPr>
                <w:rFonts w:ascii="Microsoft Sans Serif" w:hAnsi="Microsoft Sans Serif" w:cs="Microsoft Sans Serif"/>
              </w:rPr>
              <w:t>Sentara Healthcare</w:t>
            </w:r>
          </w:p>
        </w:tc>
        <w:tc>
          <w:tcPr>
            <w:tcW w:w="1869" w:type="dxa"/>
          </w:tcPr>
          <w:p w14:paraId="4510682E" w14:textId="5FC2C68D" w:rsidR="007F3333" w:rsidRDefault="008743D6">
            <w:pPr>
              <w:rPr>
                <w:rFonts w:ascii="Microsoft Sans Serif" w:hAnsi="Microsoft Sans Serif" w:cs="Microsoft Sans Serif"/>
              </w:rPr>
            </w:pPr>
            <w:r>
              <w:rPr>
                <w:rFonts w:ascii="Microsoft Sans Serif" w:hAnsi="Microsoft Sans Serif" w:cs="Microsoft Sans Serif"/>
              </w:rPr>
              <w:t>Patients in a non-profit integrated healthcare system, all age, racially diverse</w:t>
            </w:r>
          </w:p>
        </w:tc>
        <w:tc>
          <w:tcPr>
            <w:tcW w:w="1124" w:type="dxa"/>
          </w:tcPr>
          <w:p w14:paraId="21798A73" w14:textId="68DC79E7" w:rsidR="007F3333" w:rsidRDefault="00E25C6B">
            <w:pPr>
              <w:rPr>
                <w:rFonts w:ascii="Microsoft Sans Serif" w:hAnsi="Microsoft Sans Serif" w:cs="Microsoft Sans Serif"/>
              </w:rPr>
            </w:pPr>
            <w:r>
              <w:rPr>
                <w:rFonts w:ascii="Microsoft Sans Serif" w:hAnsi="Microsoft Sans Serif" w:cs="Microsoft Sans Serif"/>
              </w:rPr>
              <w:t>7M</w:t>
            </w:r>
          </w:p>
        </w:tc>
        <w:tc>
          <w:tcPr>
            <w:tcW w:w="1074" w:type="dxa"/>
          </w:tcPr>
          <w:p w14:paraId="4EC11A2B" w14:textId="3B0D948D" w:rsidR="007F3333" w:rsidRDefault="00192D58">
            <w:pPr>
              <w:rPr>
                <w:rFonts w:ascii="Microsoft Sans Serif" w:hAnsi="Microsoft Sans Serif" w:cs="Microsoft Sans Serif"/>
              </w:rPr>
            </w:pPr>
            <w:r>
              <w:rPr>
                <w:rFonts w:ascii="Microsoft Sans Serif" w:hAnsi="Microsoft Sans Serif" w:cs="Microsoft Sans Serif"/>
              </w:rPr>
              <w:t>2010-</w:t>
            </w:r>
          </w:p>
        </w:tc>
        <w:tc>
          <w:tcPr>
            <w:tcW w:w="3415" w:type="dxa"/>
          </w:tcPr>
          <w:p w14:paraId="6115CCE5" w14:textId="626E2B71" w:rsidR="007F3333" w:rsidRDefault="00E25C6B">
            <w:pPr>
              <w:rPr>
                <w:rFonts w:ascii="Microsoft Sans Serif" w:hAnsi="Microsoft Sans Serif" w:cs="Microsoft Sans Serif"/>
              </w:rPr>
            </w:pPr>
            <w:r>
              <w:rPr>
                <w:rFonts w:ascii="Microsoft Sans Serif" w:hAnsi="Microsoft Sans Serif" w:cs="Microsoft Sans Serif"/>
              </w:rPr>
              <w:t>The largest integrated health system in Northern Virginia with 12 hospitals and 566 outpatient sites</w:t>
            </w:r>
            <w:r w:rsidR="007A2460">
              <w:rPr>
                <w:rFonts w:ascii="Microsoft Sans Serif" w:hAnsi="Microsoft Sans Serif" w:cs="Microsoft Sans Serif"/>
              </w:rPr>
              <w:t>. Sentara Healthcare serves the Hampton Roads region of Virginia, an area with 1.7 million residents, of which 31% are African American and 8% are Hispanic.</w:t>
            </w:r>
          </w:p>
        </w:tc>
      </w:tr>
      <w:tr w:rsidR="007F3333" w14:paraId="4C41248C" w14:textId="77777777" w:rsidTr="00C5075B">
        <w:tc>
          <w:tcPr>
            <w:tcW w:w="1868" w:type="dxa"/>
          </w:tcPr>
          <w:p w14:paraId="0279A201" w14:textId="36FA5041" w:rsidR="007F3333" w:rsidRDefault="008A3AD4">
            <w:pPr>
              <w:rPr>
                <w:rFonts w:ascii="Microsoft Sans Serif" w:hAnsi="Microsoft Sans Serif" w:cs="Microsoft Sans Serif"/>
              </w:rPr>
            </w:pPr>
            <w:r>
              <w:rPr>
                <w:rFonts w:ascii="Microsoft Sans Serif" w:hAnsi="Microsoft Sans Serif" w:cs="Microsoft Sans Serif"/>
              </w:rPr>
              <w:t>Department of Veterans Affairs Healthcare System (</w:t>
            </w:r>
            <w:r w:rsidR="00EF6CDD">
              <w:rPr>
                <w:rFonts w:ascii="Microsoft Sans Serif" w:hAnsi="Microsoft Sans Serif" w:cs="Microsoft Sans Serif"/>
              </w:rPr>
              <w:t>VA</w:t>
            </w:r>
            <w:r>
              <w:rPr>
                <w:rFonts w:ascii="Microsoft Sans Serif" w:hAnsi="Microsoft Sans Serif" w:cs="Microsoft Sans Serif"/>
              </w:rPr>
              <w:t>)</w:t>
            </w:r>
          </w:p>
        </w:tc>
        <w:tc>
          <w:tcPr>
            <w:tcW w:w="1869" w:type="dxa"/>
          </w:tcPr>
          <w:p w14:paraId="0F48A8AE" w14:textId="7977E20E" w:rsidR="007F3333" w:rsidRDefault="008A3AD4">
            <w:pPr>
              <w:rPr>
                <w:rFonts w:ascii="Microsoft Sans Serif" w:hAnsi="Microsoft Sans Serif" w:cs="Microsoft Sans Serif"/>
              </w:rPr>
            </w:pPr>
            <w:r>
              <w:rPr>
                <w:rFonts w:ascii="Microsoft Sans Serif" w:hAnsi="Microsoft Sans Serif" w:cs="Microsoft Sans Serif"/>
              </w:rPr>
              <w:t>Veterans, older, racially diverse</w:t>
            </w:r>
          </w:p>
        </w:tc>
        <w:tc>
          <w:tcPr>
            <w:tcW w:w="1124" w:type="dxa"/>
          </w:tcPr>
          <w:p w14:paraId="717BC40C" w14:textId="2F6FB8AC" w:rsidR="007F3333" w:rsidRDefault="008A3AD4">
            <w:pPr>
              <w:rPr>
                <w:rFonts w:ascii="Microsoft Sans Serif" w:hAnsi="Microsoft Sans Serif" w:cs="Microsoft Sans Serif"/>
              </w:rPr>
            </w:pPr>
            <w:r>
              <w:rPr>
                <w:rFonts w:ascii="Microsoft Sans Serif" w:hAnsi="Microsoft Sans Serif" w:cs="Microsoft Sans Serif"/>
              </w:rPr>
              <w:t>12M</w:t>
            </w:r>
          </w:p>
        </w:tc>
        <w:tc>
          <w:tcPr>
            <w:tcW w:w="1074" w:type="dxa"/>
          </w:tcPr>
          <w:p w14:paraId="341CF0FA" w14:textId="3D129A62" w:rsidR="007F3333" w:rsidRDefault="008A3AD4">
            <w:pPr>
              <w:rPr>
                <w:rFonts w:ascii="Microsoft Sans Serif" w:hAnsi="Microsoft Sans Serif" w:cs="Microsoft Sans Serif"/>
              </w:rPr>
            </w:pPr>
            <w:r>
              <w:rPr>
                <w:rFonts w:ascii="Microsoft Sans Serif" w:hAnsi="Microsoft Sans Serif" w:cs="Microsoft Sans Serif"/>
              </w:rPr>
              <w:t>2000-</w:t>
            </w:r>
          </w:p>
        </w:tc>
        <w:tc>
          <w:tcPr>
            <w:tcW w:w="3415" w:type="dxa"/>
          </w:tcPr>
          <w:p w14:paraId="555580F5" w14:textId="6227CEBB" w:rsidR="007F3333" w:rsidRDefault="008A3AD4">
            <w:pPr>
              <w:rPr>
                <w:rFonts w:ascii="Microsoft Sans Serif" w:hAnsi="Microsoft Sans Serif" w:cs="Microsoft Sans Serif"/>
              </w:rPr>
            </w:pPr>
            <w:r>
              <w:rPr>
                <w:rFonts w:ascii="Microsoft Sans Serif" w:hAnsi="Microsoft Sans Serif" w:cs="Microsoft Sans Serif"/>
              </w:rPr>
              <w:t>National VA healthcare system, the largest integrated provider of medical services in the US, provided at 170 VA medical centers and 1,063 outpatient sites.</w:t>
            </w:r>
          </w:p>
        </w:tc>
      </w:tr>
      <w:tr w:rsidR="00E054F0" w14:paraId="11BA4509" w14:textId="77777777">
        <w:tblPrEx>
          <w:tblW w:w="0" w:type="auto"/>
          <w:tblPrExChange w:id="6" w:author="Lu, Yuan" w:date="2024-04-25T10:09:00Z">
            <w:tblPrEx>
              <w:tblW w:w="0" w:type="auto"/>
            </w:tblPrEx>
          </w:tblPrExChange>
        </w:tblPrEx>
        <w:trPr>
          <w:ins w:id="7" w:author="Lu, Yuan" w:date="2024-04-25T10:08:00Z"/>
        </w:trPr>
        <w:tc>
          <w:tcPr>
            <w:tcW w:w="1868" w:type="dxa"/>
            <w:vAlign w:val="center"/>
            <w:tcPrChange w:id="8" w:author="Lu, Yuan" w:date="2024-04-25T10:09:00Z">
              <w:tcPr>
                <w:tcW w:w="1868" w:type="dxa"/>
              </w:tcPr>
            </w:tcPrChange>
          </w:tcPr>
          <w:p w14:paraId="06DA9812" w14:textId="62971BF1" w:rsidR="00E054F0" w:rsidRPr="00C34252" w:rsidRDefault="00E054F0" w:rsidP="00E054F0">
            <w:pPr>
              <w:rPr>
                <w:ins w:id="9" w:author="Lu, Yuan" w:date="2024-04-25T10:08:00Z"/>
                <w:rFonts w:ascii="Microsoft Sans Serif" w:hAnsi="Microsoft Sans Serif" w:cs="Microsoft Sans Serif"/>
              </w:rPr>
            </w:pPr>
            <w:ins w:id="10" w:author="Lu, Yuan" w:date="2024-04-25T10:08:00Z">
              <w:r w:rsidRPr="00C34252">
                <w:rPr>
                  <w:rFonts w:ascii="Arial" w:hAnsi="Arial" w:cs="Arial"/>
                  <w:rPrChange w:id="11" w:author="Lu, Yuan" w:date="2024-04-25T10:09:00Z">
                    <w:rPr>
                      <w:rFonts w:ascii="Arial" w:hAnsi="Arial" w:cs="Arial"/>
                      <w:sz w:val="16"/>
                      <w:szCs w:val="16"/>
                    </w:rPr>
                  </w:rPrChange>
                </w:rPr>
                <w:t>Optum Electronic Health Records (</w:t>
              </w:r>
              <w:proofErr w:type="spellStart"/>
              <w:r w:rsidRPr="00C34252">
                <w:rPr>
                  <w:rFonts w:ascii="Arial" w:hAnsi="Arial" w:cs="Arial"/>
                  <w:rPrChange w:id="12" w:author="Lu, Yuan" w:date="2024-04-25T10:09:00Z">
                    <w:rPr>
                      <w:rFonts w:ascii="Arial" w:hAnsi="Arial" w:cs="Arial"/>
                      <w:sz w:val="16"/>
                      <w:szCs w:val="16"/>
                    </w:rPr>
                  </w:rPrChange>
                </w:rPr>
                <w:t>PanTher</w:t>
              </w:r>
              <w:proofErr w:type="spellEnd"/>
              <w:r w:rsidRPr="00C34252">
                <w:rPr>
                  <w:rFonts w:ascii="Arial" w:hAnsi="Arial" w:cs="Arial"/>
                  <w:rPrChange w:id="13" w:author="Lu, Yuan" w:date="2024-04-25T10:09:00Z">
                    <w:rPr>
                      <w:rFonts w:ascii="Arial" w:hAnsi="Arial" w:cs="Arial"/>
                      <w:sz w:val="16"/>
                      <w:szCs w:val="16"/>
                    </w:rPr>
                  </w:rPrChange>
                </w:rPr>
                <w:t>)</w:t>
              </w:r>
            </w:ins>
          </w:p>
        </w:tc>
        <w:tc>
          <w:tcPr>
            <w:tcW w:w="1869" w:type="dxa"/>
            <w:vAlign w:val="center"/>
            <w:tcPrChange w:id="14" w:author="Lu, Yuan" w:date="2024-04-25T10:09:00Z">
              <w:tcPr>
                <w:tcW w:w="1869" w:type="dxa"/>
              </w:tcPr>
            </w:tcPrChange>
          </w:tcPr>
          <w:p w14:paraId="0B08964D" w14:textId="5A17D18E" w:rsidR="00E054F0" w:rsidRPr="00C34252" w:rsidRDefault="00E054F0" w:rsidP="00E054F0">
            <w:pPr>
              <w:rPr>
                <w:ins w:id="15" w:author="Lu, Yuan" w:date="2024-04-25T10:08:00Z"/>
                <w:rFonts w:ascii="Microsoft Sans Serif" w:hAnsi="Microsoft Sans Serif" w:cs="Microsoft Sans Serif"/>
              </w:rPr>
            </w:pPr>
            <w:ins w:id="16" w:author="Lu, Yuan" w:date="2024-04-25T10:08:00Z">
              <w:r w:rsidRPr="00C34252">
                <w:rPr>
                  <w:rFonts w:ascii="Arial" w:hAnsi="Arial" w:cs="Arial"/>
                  <w:rPrChange w:id="17" w:author="Lu, Yuan" w:date="2024-04-25T10:09:00Z">
                    <w:rPr>
                      <w:rFonts w:ascii="Arial" w:hAnsi="Arial" w:cs="Arial"/>
                      <w:sz w:val="16"/>
                      <w:szCs w:val="16"/>
                    </w:rPr>
                  </w:rPrChange>
                </w:rPr>
                <w:t>US general population, all ages</w:t>
              </w:r>
            </w:ins>
          </w:p>
        </w:tc>
        <w:tc>
          <w:tcPr>
            <w:tcW w:w="1124" w:type="dxa"/>
            <w:vAlign w:val="center"/>
            <w:tcPrChange w:id="18" w:author="Lu, Yuan" w:date="2024-04-25T10:09:00Z">
              <w:tcPr>
                <w:tcW w:w="1124" w:type="dxa"/>
              </w:tcPr>
            </w:tcPrChange>
          </w:tcPr>
          <w:p w14:paraId="637ABE72" w14:textId="5ECF08BB" w:rsidR="00E054F0" w:rsidRPr="00C34252" w:rsidRDefault="00E054F0" w:rsidP="00E054F0">
            <w:pPr>
              <w:rPr>
                <w:ins w:id="19" w:author="Lu, Yuan" w:date="2024-04-25T10:08:00Z"/>
                <w:rFonts w:ascii="Microsoft Sans Serif" w:hAnsi="Microsoft Sans Serif" w:cs="Microsoft Sans Serif"/>
              </w:rPr>
            </w:pPr>
            <w:ins w:id="20" w:author="Lu, Yuan" w:date="2024-04-25T10:08:00Z">
              <w:r w:rsidRPr="00C34252">
                <w:rPr>
                  <w:rFonts w:ascii="Arial" w:hAnsi="Arial" w:cs="Arial"/>
                  <w:rPrChange w:id="21" w:author="Lu, Yuan" w:date="2024-04-25T10:09:00Z">
                    <w:rPr>
                      <w:rFonts w:ascii="Arial" w:hAnsi="Arial" w:cs="Arial"/>
                      <w:sz w:val="16"/>
                      <w:szCs w:val="16"/>
                    </w:rPr>
                  </w:rPrChange>
                </w:rPr>
                <w:t>93M</w:t>
              </w:r>
            </w:ins>
          </w:p>
        </w:tc>
        <w:tc>
          <w:tcPr>
            <w:tcW w:w="1074" w:type="dxa"/>
            <w:vAlign w:val="center"/>
            <w:tcPrChange w:id="22" w:author="Lu, Yuan" w:date="2024-04-25T10:09:00Z">
              <w:tcPr>
                <w:tcW w:w="1074" w:type="dxa"/>
              </w:tcPr>
            </w:tcPrChange>
          </w:tcPr>
          <w:p w14:paraId="76E8F746" w14:textId="432608AE" w:rsidR="00E054F0" w:rsidRPr="00C34252" w:rsidRDefault="00E054F0" w:rsidP="00E054F0">
            <w:pPr>
              <w:rPr>
                <w:ins w:id="23" w:author="Lu, Yuan" w:date="2024-04-25T10:08:00Z"/>
                <w:rFonts w:ascii="Microsoft Sans Serif" w:hAnsi="Microsoft Sans Serif" w:cs="Microsoft Sans Serif"/>
              </w:rPr>
            </w:pPr>
            <w:ins w:id="24" w:author="Lu, Yuan" w:date="2024-04-25T10:09:00Z">
              <w:r w:rsidRPr="00C34252">
                <w:rPr>
                  <w:rFonts w:ascii="Arial" w:hAnsi="Arial" w:cs="Arial"/>
                  <w:rPrChange w:id="25" w:author="Lu, Yuan" w:date="2024-04-25T10:09:00Z">
                    <w:rPr>
                      <w:rFonts w:ascii="Arial" w:hAnsi="Arial" w:cs="Arial"/>
                      <w:sz w:val="16"/>
                      <w:szCs w:val="16"/>
                    </w:rPr>
                  </w:rPrChange>
                </w:rPr>
                <w:t>2006 -</w:t>
              </w:r>
            </w:ins>
          </w:p>
        </w:tc>
        <w:tc>
          <w:tcPr>
            <w:tcW w:w="3415" w:type="dxa"/>
            <w:vAlign w:val="center"/>
            <w:tcPrChange w:id="26" w:author="Lu, Yuan" w:date="2024-04-25T10:09:00Z">
              <w:tcPr>
                <w:tcW w:w="3415" w:type="dxa"/>
              </w:tcPr>
            </w:tcPrChange>
          </w:tcPr>
          <w:p w14:paraId="62632CCB" w14:textId="2527E024" w:rsidR="00E054F0" w:rsidRPr="00C34252" w:rsidRDefault="00E054F0" w:rsidP="00E054F0">
            <w:pPr>
              <w:rPr>
                <w:ins w:id="27" w:author="Lu, Yuan" w:date="2024-04-25T10:08:00Z"/>
                <w:rFonts w:ascii="Microsoft Sans Serif" w:hAnsi="Microsoft Sans Serif" w:cs="Microsoft Sans Serif"/>
              </w:rPr>
            </w:pPr>
            <w:ins w:id="28" w:author="Lu, Yuan" w:date="2024-04-25T10:09:00Z">
              <w:r w:rsidRPr="00C34252">
                <w:rPr>
                  <w:rFonts w:ascii="Arial" w:hAnsi="Arial" w:cs="Arial"/>
                  <w:rPrChange w:id="29" w:author="Lu, Yuan" w:date="2024-04-25T10:09:00Z">
                    <w:rPr>
                      <w:rFonts w:ascii="Arial" w:hAnsi="Arial" w:cs="Arial"/>
                      <w:sz w:val="16"/>
                      <w:szCs w:val="16"/>
                    </w:rPr>
                  </w:rPrChange>
                </w:rPr>
                <w:t>Clinical information, prescriptions, lab results, vital signs, body measurements, diagnoses and procedures derived from clinical notes using natural language processing</w:t>
              </w:r>
            </w:ins>
          </w:p>
        </w:tc>
      </w:tr>
      <w:tr w:rsidR="00E054F0" w14:paraId="54CE092E" w14:textId="77777777">
        <w:tblPrEx>
          <w:tblW w:w="0" w:type="auto"/>
          <w:tblPrExChange w:id="30" w:author="Lu, Yuan" w:date="2024-04-25T10:09:00Z">
            <w:tblPrEx>
              <w:tblW w:w="0" w:type="auto"/>
            </w:tblPrEx>
          </w:tblPrExChange>
        </w:tblPrEx>
        <w:trPr>
          <w:ins w:id="31" w:author="Lu, Yuan" w:date="2024-04-25T10:08:00Z"/>
        </w:trPr>
        <w:tc>
          <w:tcPr>
            <w:tcW w:w="1868" w:type="dxa"/>
            <w:vAlign w:val="center"/>
            <w:tcPrChange w:id="32" w:author="Lu, Yuan" w:date="2024-04-25T10:09:00Z">
              <w:tcPr>
                <w:tcW w:w="1868" w:type="dxa"/>
              </w:tcPr>
            </w:tcPrChange>
          </w:tcPr>
          <w:p w14:paraId="2D3A80E0" w14:textId="478EC719" w:rsidR="00E054F0" w:rsidRPr="00C34252" w:rsidRDefault="00E054F0" w:rsidP="00E054F0">
            <w:pPr>
              <w:rPr>
                <w:ins w:id="33" w:author="Lu, Yuan" w:date="2024-04-25T10:08:00Z"/>
                <w:rFonts w:ascii="Microsoft Sans Serif" w:hAnsi="Microsoft Sans Serif" w:cs="Microsoft Sans Serif"/>
              </w:rPr>
            </w:pPr>
            <w:ins w:id="34" w:author="Lu, Yuan" w:date="2024-04-25T10:08:00Z">
              <w:r w:rsidRPr="00C34252">
                <w:rPr>
                  <w:rFonts w:ascii="Arial" w:hAnsi="Arial" w:cs="Arial"/>
                  <w:rPrChange w:id="35" w:author="Lu, Yuan" w:date="2024-04-25T10:09:00Z">
                    <w:rPr>
                      <w:rFonts w:ascii="Arial" w:hAnsi="Arial" w:cs="Arial"/>
                      <w:sz w:val="16"/>
                      <w:szCs w:val="16"/>
                    </w:rPr>
                  </w:rPrChange>
                </w:rPr>
                <w:t>Columbia University Irving Medical Center (CIUMC)</w:t>
              </w:r>
            </w:ins>
          </w:p>
        </w:tc>
        <w:tc>
          <w:tcPr>
            <w:tcW w:w="1869" w:type="dxa"/>
            <w:vAlign w:val="center"/>
            <w:tcPrChange w:id="36" w:author="Lu, Yuan" w:date="2024-04-25T10:09:00Z">
              <w:tcPr>
                <w:tcW w:w="1869" w:type="dxa"/>
              </w:tcPr>
            </w:tcPrChange>
          </w:tcPr>
          <w:p w14:paraId="386EDDBA" w14:textId="4B78E9C4" w:rsidR="00E054F0" w:rsidRPr="00C34252" w:rsidRDefault="00E054F0" w:rsidP="00E054F0">
            <w:pPr>
              <w:rPr>
                <w:ins w:id="37" w:author="Lu, Yuan" w:date="2024-04-25T10:08:00Z"/>
                <w:rFonts w:ascii="Microsoft Sans Serif" w:hAnsi="Microsoft Sans Serif" w:cs="Microsoft Sans Serif"/>
              </w:rPr>
            </w:pPr>
            <w:ins w:id="38" w:author="Lu, Yuan" w:date="2024-04-25T10:08:00Z">
              <w:r w:rsidRPr="00C34252">
                <w:rPr>
                  <w:rFonts w:ascii="Arial" w:hAnsi="Arial" w:cs="Arial"/>
                  <w:rPrChange w:id="39" w:author="Lu, Yuan" w:date="2024-04-25T10:09:00Z">
                    <w:rPr>
                      <w:rFonts w:ascii="Arial" w:hAnsi="Arial" w:cs="Arial"/>
                      <w:sz w:val="16"/>
                      <w:szCs w:val="16"/>
                    </w:rPr>
                  </w:rPrChange>
                </w:rPr>
                <w:t>Academic medical center patients, all ages, racially diverse</w:t>
              </w:r>
            </w:ins>
          </w:p>
        </w:tc>
        <w:tc>
          <w:tcPr>
            <w:tcW w:w="1124" w:type="dxa"/>
            <w:vAlign w:val="center"/>
            <w:tcPrChange w:id="40" w:author="Lu, Yuan" w:date="2024-04-25T10:09:00Z">
              <w:tcPr>
                <w:tcW w:w="1124" w:type="dxa"/>
              </w:tcPr>
            </w:tcPrChange>
          </w:tcPr>
          <w:p w14:paraId="103D05EF" w14:textId="78ACDC51" w:rsidR="00E054F0" w:rsidRPr="00C34252" w:rsidRDefault="00E054F0" w:rsidP="00E054F0">
            <w:pPr>
              <w:rPr>
                <w:ins w:id="41" w:author="Lu, Yuan" w:date="2024-04-25T10:08:00Z"/>
                <w:rFonts w:ascii="Microsoft Sans Serif" w:hAnsi="Microsoft Sans Serif" w:cs="Microsoft Sans Serif"/>
              </w:rPr>
            </w:pPr>
            <w:ins w:id="42" w:author="Lu, Yuan" w:date="2024-04-25T10:08:00Z">
              <w:r w:rsidRPr="00C34252">
                <w:rPr>
                  <w:rFonts w:ascii="Arial" w:hAnsi="Arial" w:cs="Arial"/>
                  <w:rPrChange w:id="43" w:author="Lu, Yuan" w:date="2024-04-25T10:09:00Z">
                    <w:rPr>
                      <w:rFonts w:ascii="Arial" w:hAnsi="Arial" w:cs="Arial"/>
                      <w:sz w:val="16"/>
                      <w:szCs w:val="16"/>
                    </w:rPr>
                  </w:rPrChange>
                </w:rPr>
                <w:t>6M</w:t>
              </w:r>
            </w:ins>
          </w:p>
        </w:tc>
        <w:tc>
          <w:tcPr>
            <w:tcW w:w="1074" w:type="dxa"/>
            <w:vAlign w:val="center"/>
            <w:tcPrChange w:id="44" w:author="Lu, Yuan" w:date="2024-04-25T10:09:00Z">
              <w:tcPr>
                <w:tcW w:w="1074" w:type="dxa"/>
              </w:tcPr>
            </w:tcPrChange>
          </w:tcPr>
          <w:p w14:paraId="101961BE" w14:textId="05CE9242" w:rsidR="00E054F0" w:rsidRPr="00C34252" w:rsidRDefault="00E054F0" w:rsidP="00E054F0">
            <w:pPr>
              <w:rPr>
                <w:ins w:id="45" w:author="Lu, Yuan" w:date="2024-04-25T10:08:00Z"/>
                <w:rFonts w:ascii="Microsoft Sans Serif" w:hAnsi="Microsoft Sans Serif" w:cs="Microsoft Sans Serif"/>
              </w:rPr>
            </w:pPr>
            <w:ins w:id="46" w:author="Lu, Yuan" w:date="2024-04-25T10:09:00Z">
              <w:r w:rsidRPr="00C34252">
                <w:rPr>
                  <w:rFonts w:ascii="Arial" w:hAnsi="Arial" w:cs="Arial"/>
                  <w:rPrChange w:id="47" w:author="Lu, Yuan" w:date="2024-04-25T10:09:00Z">
                    <w:rPr>
                      <w:rFonts w:ascii="Arial" w:hAnsi="Arial" w:cs="Arial"/>
                      <w:sz w:val="16"/>
                      <w:szCs w:val="16"/>
                    </w:rPr>
                  </w:rPrChange>
                </w:rPr>
                <w:t>1989 -</w:t>
              </w:r>
            </w:ins>
          </w:p>
        </w:tc>
        <w:tc>
          <w:tcPr>
            <w:tcW w:w="3415" w:type="dxa"/>
            <w:vAlign w:val="center"/>
            <w:tcPrChange w:id="48" w:author="Lu, Yuan" w:date="2024-04-25T10:09:00Z">
              <w:tcPr>
                <w:tcW w:w="3415" w:type="dxa"/>
              </w:tcPr>
            </w:tcPrChange>
          </w:tcPr>
          <w:p w14:paraId="38C7672D" w14:textId="60CDA4E6" w:rsidR="00E054F0" w:rsidRPr="00C34252" w:rsidRDefault="00E054F0" w:rsidP="00E054F0">
            <w:pPr>
              <w:rPr>
                <w:ins w:id="49" w:author="Lu, Yuan" w:date="2024-04-25T10:08:00Z"/>
                <w:rFonts w:ascii="Microsoft Sans Serif" w:hAnsi="Microsoft Sans Serif" w:cs="Microsoft Sans Serif"/>
              </w:rPr>
            </w:pPr>
            <w:ins w:id="50" w:author="Lu, Yuan" w:date="2024-04-25T10:09:00Z">
              <w:r w:rsidRPr="00C34252">
                <w:rPr>
                  <w:rFonts w:ascii="Arial" w:hAnsi="Arial" w:cs="Arial"/>
                  <w:rPrChange w:id="51" w:author="Lu, Yuan" w:date="2024-04-25T10:09:00Z">
                    <w:rPr>
                      <w:rFonts w:ascii="Arial" w:hAnsi="Arial" w:cs="Arial"/>
                      <w:sz w:val="16"/>
                      <w:szCs w:val="16"/>
                    </w:rPr>
                  </w:rPrChange>
                </w:rPr>
                <w:t>General practice, specialists and inpatient hospital services from the New York-Presbyterian hospital and affiliated academic physician practices in New York</w:t>
              </w:r>
            </w:ins>
          </w:p>
        </w:tc>
      </w:tr>
    </w:tbl>
    <w:p w14:paraId="19401CFB" w14:textId="77777777" w:rsidR="006A683D" w:rsidRDefault="006A683D">
      <w:pPr>
        <w:rPr>
          <w:rFonts w:ascii="Microsoft Sans Serif" w:hAnsi="Microsoft Sans Serif" w:cs="Microsoft Sans Serif"/>
        </w:rPr>
      </w:pPr>
    </w:p>
    <w:p w14:paraId="3D32E9FE" w14:textId="2258FE3F" w:rsidR="00080F2D" w:rsidRPr="003A6037" w:rsidRDefault="00080F2D">
      <w:pPr>
        <w:rPr>
          <w:rFonts w:ascii="Microsoft Sans Serif" w:hAnsi="Microsoft Sans Serif" w:cs="Microsoft Sans Serif"/>
          <w:b/>
          <w:bCs/>
        </w:rPr>
      </w:pPr>
      <w:r w:rsidRPr="003A6037">
        <w:rPr>
          <w:rFonts w:ascii="Microsoft Sans Serif" w:hAnsi="Microsoft Sans Serif" w:cs="Microsoft Sans Serif"/>
          <w:b/>
          <w:bCs/>
        </w:rPr>
        <w:lastRenderedPageBreak/>
        <w:t>8.3 Study Population</w:t>
      </w:r>
    </w:p>
    <w:p w14:paraId="789912A9" w14:textId="4FEE5061" w:rsidR="00A92532" w:rsidRDefault="00314E4B" w:rsidP="002E1F45">
      <w:pPr>
        <w:jc w:val="both"/>
        <w:rPr>
          <w:rFonts w:ascii="Microsoft Sans Serif" w:hAnsi="Microsoft Sans Serif" w:cs="Microsoft Sans Serif"/>
        </w:rPr>
      </w:pPr>
      <w:r>
        <w:rPr>
          <w:rFonts w:ascii="Microsoft Sans Serif" w:hAnsi="Microsoft Sans Serif" w:cs="Microsoft Sans Serif"/>
        </w:rPr>
        <w:t xml:space="preserve">We will include all subjects in a data source who meet inclusion criteria for </w:t>
      </w:r>
      <w:r w:rsidR="00A35E37">
        <w:rPr>
          <w:rFonts w:ascii="Microsoft Sans Serif" w:hAnsi="Microsoft Sans Serif" w:cs="Microsoft Sans Serif"/>
        </w:rPr>
        <w:t>the stepped care</w:t>
      </w:r>
      <w:r>
        <w:rPr>
          <w:rFonts w:ascii="Microsoft Sans Serif" w:hAnsi="Microsoft Sans Serif" w:cs="Microsoft Sans Serif"/>
        </w:rPr>
        <w:t xml:space="preserve"> exposure cohorts. Broadly, these cohorts will consist of </w:t>
      </w:r>
      <w:r w:rsidR="00120472">
        <w:rPr>
          <w:rFonts w:ascii="Microsoft Sans Serif" w:hAnsi="Microsoft Sans Serif" w:cs="Microsoft Sans Serif" w:hint="eastAsia"/>
        </w:rPr>
        <w:t xml:space="preserve">hypertension </w:t>
      </w:r>
      <w:r>
        <w:rPr>
          <w:rFonts w:ascii="Microsoft Sans Serif" w:hAnsi="Microsoft Sans Serif" w:cs="Microsoft Sans Serif"/>
        </w:rPr>
        <w:t>patients</w:t>
      </w:r>
      <w:r w:rsidR="00DA0D81">
        <w:rPr>
          <w:rFonts w:ascii="Microsoft Sans Serif" w:hAnsi="Microsoft Sans Serif" w:cs="Microsoft Sans Serif"/>
        </w:rPr>
        <w:t xml:space="preserve"> with </w:t>
      </w:r>
      <w:r w:rsidR="00514BFF">
        <w:rPr>
          <w:rFonts w:ascii="Microsoft Sans Serif" w:hAnsi="Microsoft Sans Serif" w:cs="Microsoft Sans Serif"/>
        </w:rPr>
        <w:t xml:space="preserve">any of </w:t>
      </w:r>
      <w:proofErr w:type="spellStart"/>
      <w:r w:rsidR="004F474C">
        <w:rPr>
          <w:rFonts w:ascii="Microsoft Sans Serif" w:hAnsi="Microsoft Sans Serif" w:cs="Microsoft Sans Serif"/>
        </w:rPr>
        <w:t>ACEi</w:t>
      </w:r>
      <w:r w:rsidR="00120472">
        <w:rPr>
          <w:rFonts w:ascii="Microsoft Sans Serif" w:hAnsi="Microsoft Sans Serif" w:cs="Microsoft Sans Serif" w:hint="eastAsia"/>
        </w:rPr>
        <w:t>s</w:t>
      </w:r>
      <w:proofErr w:type="spellEnd"/>
      <w:r w:rsidR="00514BFF">
        <w:rPr>
          <w:rFonts w:ascii="Microsoft Sans Serif" w:hAnsi="Microsoft Sans Serif" w:cs="Microsoft Sans Serif"/>
        </w:rPr>
        <w:t xml:space="preserve">, ARBs, </w:t>
      </w:r>
      <w:r w:rsidR="007C74D2">
        <w:rPr>
          <w:rFonts w:ascii="Microsoft Sans Serif" w:hAnsi="Microsoft Sans Serif" w:cs="Microsoft Sans Serif"/>
        </w:rPr>
        <w:t>THZs</w:t>
      </w:r>
      <w:r w:rsidR="00514BFF">
        <w:rPr>
          <w:rFonts w:ascii="Microsoft Sans Serif" w:hAnsi="Microsoft Sans Serif" w:cs="Microsoft Sans Serif"/>
        </w:rPr>
        <w:t>, and CCBs</w:t>
      </w:r>
      <w:r w:rsidR="002E1F45">
        <w:rPr>
          <w:rFonts w:ascii="Microsoft Sans Serif" w:hAnsi="Microsoft Sans Serif" w:cs="Microsoft Sans Serif"/>
        </w:rPr>
        <w:t xml:space="preserve"> previous as a first</w:t>
      </w:r>
      <w:r w:rsidR="00D22B23">
        <w:rPr>
          <w:rFonts w:ascii="Microsoft Sans Serif" w:hAnsi="Microsoft Sans Serif" w:cs="Microsoft Sans Serif"/>
        </w:rPr>
        <w:t xml:space="preserve"> </w:t>
      </w:r>
      <w:r w:rsidR="002E1F45">
        <w:rPr>
          <w:rFonts w:ascii="Microsoft Sans Serif" w:hAnsi="Microsoft Sans Serif" w:cs="Microsoft Sans Serif"/>
        </w:rPr>
        <w:t>line hypertension treatment</w:t>
      </w:r>
      <w:r w:rsidR="00A179D9">
        <w:rPr>
          <w:rFonts w:ascii="Microsoft Sans Serif" w:hAnsi="Microsoft Sans Serif" w:cs="Microsoft Sans Serif"/>
        </w:rPr>
        <w:t>. We describe specific definitions of exposure cohorts for each study in the following sections.</w:t>
      </w:r>
    </w:p>
    <w:p w14:paraId="2E2B1528" w14:textId="77777777" w:rsidR="00314E4B" w:rsidRPr="000D08C5" w:rsidRDefault="00314E4B">
      <w:pPr>
        <w:rPr>
          <w:rFonts w:ascii="Microsoft Sans Serif" w:hAnsi="Microsoft Sans Serif" w:cs="Microsoft Sans Serif"/>
        </w:rPr>
      </w:pPr>
    </w:p>
    <w:p w14:paraId="6DEB0984" w14:textId="2B3C06EF" w:rsidR="00080F2D" w:rsidRDefault="00080F2D">
      <w:pPr>
        <w:rPr>
          <w:rFonts w:ascii="Microsoft Sans Serif" w:hAnsi="Microsoft Sans Serif" w:cs="Microsoft Sans Serif"/>
          <w:b/>
          <w:bCs/>
        </w:rPr>
      </w:pPr>
      <w:r w:rsidRPr="003A6037">
        <w:rPr>
          <w:rFonts w:ascii="Microsoft Sans Serif" w:hAnsi="Microsoft Sans Serif" w:cs="Microsoft Sans Serif"/>
          <w:b/>
          <w:bCs/>
        </w:rPr>
        <w:t xml:space="preserve">8.4 </w:t>
      </w:r>
      <w:commentRangeStart w:id="52"/>
      <w:commentRangeStart w:id="53"/>
      <w:commentRangeStart w:id="54"/>
      <w:commentRangeStart w:id="55"/>
      <w:r w:rsidRPr="003A6037">
        <w:rPr>
          <w:rFonts w:ascii="Microsoft Sans Serif" w:hAnsi="Microsoft Sans Serif" w:cs="Microsoft Sans Serif"/>
          <w:b/>
          <w:bCs/>
        </w:rPr>
        <w:t>Exposure Comparators</w:t>
      </w:r>
      <w:commentRangeEnd w:id="52"/>
      <w:r w:rsidR="0081281B" w:rsidRPr="003A6037">
        <w:rPr>
          <w:rStyle w:val="CommentReference"/>
          <w:b/>
          <w:bCs/>
        </w:rPr>
        <w:commentReference w:id="52"/>
      </w:r>
      <w:commentRangeEnd w:id="53"/>
      <w:r w:rsidR="00362A98" w:rsidRPr="003A6037">
        <w:rPr>
          <w:rStyle w:val="CommentReference"/>
          <w:b/>
          <w:bCs/>
        </w:rPr>
        <w:commentReference w:id="53"/>
      </w:r>
      <w:commentRangeEnd w:id="54"/>
      <w:r w:rsidR="00852BA2" w:rsidRPr="003A6037">
        <w:rPr>
          <w:rStyle w:val="CommentReference"/>
          <w:b/>
          <w:bCs/>
        </w:rPr>
        <w:commentReference w:id="54"/>
      </w:r>
      <w:commentRangeEnd w:id="55"/>
      <w:r w:rsidR="00884611">
        <w:rPr>
          <w:rStyle w:val="CommentReference"/>
        </w:rPr>
        <w:commentReference w:id="55"/>
      </w:r>
    </w:p>
    <w:p w14:paraId="0A0F8C07" w14:textId="747AE8C5" w:rsidR="00CF0FAD" w:rsidRDefault="00CF0FAD">
      <w:pPr>
        <w:rPr>
          <w:rFonts w:ascii="Microsoft Sans Serif" w:hAnsi="Microsoft Sans Serif" w:cs="Microsoft Sans Serif"/>
          <w:b/>
          <w:bCs/>
        </w:rPr>
      </w:pPr>
      <w:r>
        <w:rPr>
          <w:rFonts w:ascii="Microsoft Sans Serif" w:hAnsi="Microsoft Sans Serif" w:cs="Microsoft Sans Serif"/>
          <w:b/>
          <w:bCs/>
        </w:rPr>
        <w:t>8.4.1 Class-vs-Class Study comparisons</w:t>
      </w:r>
    </w:p>
    <w:p w14:paraId="35FE1163" w14:textId="0F4F96C5" w:rsidR="00361207" w:rsidRDefault="00D65CFA" w:rsidP="002E5418">
      <w:pPr>
        <w:jc w:val="both"/>
        <w:rPr>
          <w:rFonts w:ascii="Microsoft Sans Serif" w:hAnsi="Microsoft Sans Serif" w:cs="Microsoft Sans Serif"/>
        </w:rPr>
      </w:pPr>
      <w:r w:rsidRPr="00D65CFA">
        <w:rPr>
          <w:rFonts w:ascii="Microsoft Sans Serif" w:hAnsi="Microsoft Sans Serif" w:cs="Microsoft Sans Serif"/>
        </w:rPr>
        <w:t xml:space="preserve">The </w:t>
      </w:r>
      <w:r>
        <w:rPr>
          <w:rFonts w:ascii="Microsoft Sans Serif" w:hAnsi="Microsoft Sans Serif" w:cs="Microsoft Sans Serif"/>
        </w:rPr>
        <w:t xml:space="preserve">Class-vs-Class Study will construct </w:t>
      </w:r>
      <w:r w:rsidR="00111469">
        <w:rPr>
          <w:rFonts w:ascii="Microsoft Sans Serif" w:hAnsi="Microsoft Sans Serif" w:cs="Microsoft Sans Serif"/>
        </w:rPr>
        <w:t>nine</w:t>
      </w:r>
      <w:r w:rsidR="00206EC1">
        <w:rPr>
          <w:rFonts w:ascii="Microsoft Sans Serif" w:hAnsi="Microsoft Sans Serif" w:cs="Microsoft Sans Serif"/>
        </w:rPr>
        <w:t xml:space="preserve"> exposure cohorts for secondary use of any drug ingredient within the four </w:t>
      </w:r>
      <w:r w:rsidR="00741CF6">
        <w:rPr>
          <w:rFonts w:ascii="Microsoft Sans Serif" w:hAnsi="Microsoft Sans Serif" w:cs="Microsoft Sans Serif"/>
        </w:rPr>
        <w:t>major</w:t>
      </w:r>
      <w:r w:rsidR="00206EC1">
        <w:rPr>
          <w:rFonts w:ascii="Microsoft Sans Serif" w:hAnsi="Microsoft Sans Serif" w:cs="Microsoft Sans Serif"/>
        </w:rPr>
        <w:t xml:space="preserve"> classes in Table 8.1. Cohort entry (index date) for each patient is their first observed exposure to any drug ingredient for </w:t>
      </w:r>
      <w:r w:rsidR="009B21BC">
        <w:rPr>
          <w:rFonts w:ascii="Microsoft Sans Serif" w:hAnsi="Microsoft Sans Serif" w:cs="Microsoft Sans Serif"/>
        </w:rPr>
        <w:t xml:space="preserve">secondary added </w:t>
      </w:r>
      <w:r w:rsidR="00206EC1">
        <w:rPr>
          <w:rFonts w:ascii="Microsoft Sans Serif" w:hAnsi="Microsoft Sans Serif" w:cs="Microsoft Sans Serif"/>
        </w:rPr>
        <w:t>drug classes</w:t>
      </w:r>
      <w:r w:rsidR="009B21BC">
        <w:rPr>
          <w:rFonts w:ascii="Microsoft Sans Serif" w:hAnsi="Microsoft Sans Serif" w:cs="Microsoft Sans Serif"/>
        </w:rPr>
        <w:t xml:space="preserve"> (different </w:t>
      </w:r>
      <w:r w:rsidR="0065301F">
        <w:rPr>
          <w:rFonts w:ascii="Microsoft Sans Serif" w:hAnsi="Microsoft Sans Serif" w:cs="Microsoft Sans Serif"/>
        </w:rPr>
        <w:t>to primary class)</w:t>
      </w:r>
      <w:r w:rsidR="00206EC1">
        <w:rPr>
          <w:rFonts w:ascii="Microsoft Sans Serif" w:hAnsi="Microsoft Sans Serif" w:cs="Microsoft Sans Serif"/>
        </w:rPr>
        <w:t>.</w:t>
      </w:r>
      <w:r>
        <w:rPr>
          <w:rFonts w:ascii="Microsoft Sans Serif" w:hAnsi="Microsoft Sans Serif" w:cs="Microsoft Sans Serif"/>
        </w:rPr>
        <w:t xml:space="preserve"> </w:t>
      </w:r>
      <w:r w:rsidR="002E5418">
        <w:rPr>
          <w:rFonts w:ascii="Microsoft Sans Serif" w:hAnsi="Microsoft Sans Serif" w:cs="Microsoft Sans Serif"/>
        </w:rPr>
        <w:t xml:space="preserve">Consistent with an idealized target trial for </w:t>
      </w:r>
      <w:r w:rsidR="00741CF6">
        <w:rPr>
          <w:rFonts w:ascii="Microsoft Sans Serif" w:hAnsi="Microsoft Sans Serif" w:cs="Microsoft Sans Serif"/>
        </w:rPr>
        <w:t>hypertension</w:t>
      </w:r>
      <w:r w:rsidR="002E5418">
        <w:rPr>
          <w:rFonts w:ascii="Microsoft Sans Serif" w:hAnsi="Microsoft Sans Serif" w:cs="Microsoft Sans Serif"/>
        </w:rPr>
        <w:t xml:space="preserve"> therapy and cardiovascular risk, inclusion criteria for patients based on the index date will include: </w:t>
      </w:r>
    </w:p>
    <w:p w14:paraId="14086ED3" w14:textId="630AD32B" w:rsidR="0062799B" w:rsidRDefault="00325D79" w:rsidP="0062799B">
      <w:pPr>
        <w:pStyle w:val="ListParagraph"/>
        <w:numPr>
          <w:ilvl w:val="0"/>
          <w:numId w:val="6"/>
        </w:numPr>
        <w:jc w:val="both"/>
        <w:rPr>
          <w:rFonts w:ascii="Microsoft Sans Serif" w:hAnsi="Microsoft Sans Serif" w:cs="Microsoft Sans Serif"/>
        </w:rPr>
      </w:pPr>
      <w:r>
        <w:rPr>
          <w:rFonts w:ascii="Microsoft Sans Serif" w:hAnsi="Microsoft Sans Serif" w:cs="Microsoft Sans Serif"/>
        </w:rPr>
        <w:t>Hypertension</w:t>
      </w:r>
      <w:r w:rsidR="0062799B">
        <w:rPr>
          <w:rFonts w:ascii="Microsoft Sans Serif" w:hAnsi="Microsoft Sans Serif" w:cs="Microsoft Sans Serif"/>
        </w:rPr>
        <w:t xml:space="preserve"> diagnosis </w:t>
      </w:r>
      <w:r>
        <w:rPr>
          <w:rFonts w:ascii="Microsoft Sans Serif" w:hAnsi="Microsoft Sans Serif" w:cs="Microsoft Sans Serif"/>
        </w:rPr>
        <w:t>but</w:t>
      </w:r>
      <w:r w:rsidR="0062799B">
        <w:rPr>
          <w:rFonts w:ascii="Microsoft Sans Serif" w:hAnsi="Microsoft Sans Serif" w:cs="Microsoft Sans Serif"/>
        </w:rPr>
        <w:t xml:space="preserve"> no secondary HTN diagnosis before the index </w:t>
      </w:r>
      <w:proofErr w:type="gramStart"/>
      <w:r w:rsidR="0062799B">
        <w:rPr>
          <w:rFonts w:ascii="Microsoft Sans Serif" w:hAnsi="Microsoft Sans Serif" w:cs="Microsoft Sans Serif"/>
        </w:rPr>
        <w:t>date;</w:t>
      </w:r>
      <w:proofErr w:type="gramEnd"/>
    </w:p>
    <w:p w14:paraId="47C17AFD" w14:textId="4D537EE6" w:rsidR="0062799B" w:rsidRDefault="004B3D65" w:rsidP="0062799B">
      <w:pPr>
        <w:pStyle w:val="ListParagraph"/>
        <w:numPr>
          <w:ilvl w:val="0"/>
          <w:numId w:val="6"/>
        </w:numPr>
        <w:jc w:val="both"/>
        <w:rPr>
          <w:rFonts w:ascii="Microsoft Sans Serif" w:hAnsi="Microsoft Sans Serif" w:cs="Microsoft Sans Serif"/>
        </w:rPr>
      </w:pPr>
      <w:r>
        <w:rPr>
          <w:rFonts w:ascii="Microsoft Sans Serif" w:hAnsi="Microsoft Sans Serif" w:cs="Microsoft Sans Serif"/>
        </w:rPr>
        <w:t>At least 1 year of observation time before the index date (to improve new-user sensitivity</w:t>
      </w:r>
      <w:proofErr w:type="gramStart"/>
      <w:r>
        <w:rPr>
          <w:rFonts w:ascii="Microsoft Sans Serif" w:hAnsi="Microsoft Sans Serif" w:cs="Microsoft Sans Serif"/>
        </w:rPr>
        <w:t>);</w:t>
      </w:r>
      <w:proofErr w:type="gramEnd"/>
    </w:p>
    <w:p w14:paraId="5F0002B0" w14:textId="46472E88" w:rsidR="00605D5D" w:rsidRDefault="00605D5D" w:rsidP="0062799B">
      <w:pPr>
        <w:pStyle w:val="ListParagraph"/>
        <w:numPr>
          <w:ilvl w:val="0"/>
          <w:numId w:val="6"/>
        </w:numPr>
        <w:jc w:val="both"/>
        <w:rPr>
          <w:rFonts w:ascii="Microsoft Sans Serif" w:hAnsi="Microsoft Sans Serif" w:cs="Microsoft Sans Serif"/>
        </w:rPr>
      </w:pPr>
      <w:r>
        <w:rPr>
          <w:rFonts w:ascii="Microsoft Sans Serif" w:hAnsi="Microsoft Sans Serif" w:cs="Microsoft Sans Serif"/>
        </w:rPr>
        <w:t xml:space="preserve">At least </w:t>
      </w:r>
      <w:r w:rsidR="00695FE2">
        <w:rPr>
          <w:rFonts w:ascii="Microsoft Sans Serif" w:hAnsi="Microsoft Sans Serif" w:cs="Microsoft Sans Serif"/>
        </w:rPr>
        <w:t>one</w:t>
      </w:r>
      <w:r>
        <w:rPr>
          <w:rFonts w:ascii="Microsoft Sans Serif" w:hAnsi="Microsoft Sans Serif" w:cs="Microsoft Sans Serif"/>
        </w:rPr>
        <w:t xml:space="preserve"> prescription of </w:t>
      </w:r>
      <w:r w:rsidR="00695FE2">
        <w:rPr>
          <w:rFonts w:ascii="Microsoft Sans Serif" w:hAnsi="Microsoft Sans Serif" w:cs="Microsoft Sans Serif"/>
        </w:rPr>
        <w:t>first</w:t>
      </w:r>
      <w:r>
        <w:rPr>
          <w:rFonts w:ascii="Microsoft Sans Serif" w:hAnsi="Microsoft Sans Serif" w:cs="Microsoft Sans Serif"/>
        </w:rPr>
        <w:t xml:space="preserve"> antihypertensive agents</w:t>
      </w:r>
      <w:r w:rsidR="00695FE2">
        <w:rPr>
          <w:rFonts w:ascii="Microsoft Sans Serif" w:hAnsi="Microsoft Sans Serif" w:cs="Microsoft Sans Serif"/>
        </w:rPr>
        <w:t xml:space="preserve"> </w:t>
      </w:r>
      <w:r w:rsidR="00061EC0">
        <w:rPr>
          <w:rFonts w:ascii="Microsoft Sans Serif" w:hAnsi="Microsoft Sans Serif" w:cs="Microsoft Sans Serif"/>
        </w:rPr>
        <w:t xml:space="preserve">before </w:t>
      </w:r>
      <w:r w:rsidR="000B1D1C">
        <w:rPr>
          <w:rFonts w:ascii="Microsoft Sans Serif" w:hAnsi="Microsoft Sans Serif" w:cs="Microsoft Sans Serif"/>
        </w:rPr>
        <w:t>30</w:t>
      </w:r>
      <w:r w:rsidR="004773E7">
        <w:rPr>
          <w:rFonts w:ascii="Microsoft Sans Serif" w:hAnsi="Microsoft Sans Serif" w:cs="Microsoft Sans Serif"/>
        </w:rPr>
        <w:t xml:space="preserve"> </w:t>
      </w:r>
      <w:r w:rsidR="000B1D1C">
        <w:rPr>
          <w:rFonts w:ascii="Microsoft Sans Serif" w:hAnsi="Microsoft Sans Serif" w:cs="Microsoft Sans Serif"/>
        </w:rPr>
        <w:t>days earl</w:t>
      </w:r>
      <w:r w:rsidR="004773E7">
        <w:rPr>
          <w:rFonts w:ascii="Microsoft Sans Serif" w:hAnsi="Microsoft Sans Serif" w:cs="Microsoft Sans Serif"/>
        </w:rPr>
        <w:t>ier</w:t>
      </w:r>
      <w:r w:rsidR="000B1D1C">
        <w:rPr>
          <w:rFonts w:ascii="Microsoft Sans Serif" w:hAnsi="Microsoft Sans Serif" w:cs="Microsoft Sans Serif"/>
        </w:rPr>
        <w:t xml:space="preserve"> than </w:t>
      </w:r>
      <w:r w:rsidR="00061EC0">
        <w:rPr>
          <w:rFonts w:ascii="Microsoft Sans Serif" w:hAnsi="Microsoft Sans Serif" w:cs="Microsoft Sans Serif"/>
        </w:rPr>
        <w:t xml:space="preserve">the index </w:t>
      </w:r>
      <w:proofErr w:type="gramStart"/>
      <w:r w:rsidR="00061EC0">
        <w:rPr>
          <w:rFonts w:ascii="Microsoft Sans Serif" w:hAnsi="Microsoft Sans Serif" w:cs="Microsoft Sans Serif"/>
        </w:rPr>
        <w:t>date;</w:t>
      </w:r>
      <w:proofErr w:type="gramEnd"/>
    </w:p>
    <w:p w14:paraId="5D3933CE" w14:textId="3C9D148D" w:rsidR="00AB0E74" w:rsidRDefault="00AB0E74" w:rsidP="0062799B">
      <w:pPr>
        <w:pStyle w:val="ListParagraph"/>
        <w:numPr>
          <w:ilvl w:val="0"/>
          <w:numId w:val="6"/>
        </w:numPr>
        <w:jc w:val="both"/>
        <w:rPr>
          <w:rFonts w:ascii="Microsoft Sans Serif" w:hAnsi="Microsoft Sans Serif" w:cs="Microsoft Sans Serif"/>
        </w:rPr>
      </w:pPr>
      <w:r>
        <w:rPr>
          <w:rFonts w:ascii="Microsoft Sans Serif" w:hAnsi="Microsoft Sans Serif" w:cs="Microsoft Sans Serif"/>
        </w:rPr>
        <w:t xml:space="preserve">No </w:t>
      </w:r>
      <w:r w:rsidR="00583035">
        <w:rPr>
          <w:rFonts w:ascii="Microsoft Sans Serif" w:hAnsi="Microsoft Sans Serif" w:cs="Microsoft Sans Serif"/>
        </w:rPr>
        <w:t xml:space="preserve">single use of antihypertensives at the index </w:t>
      </w:r>
      <w:proofErr w:type="gramStart"/>
      <w:r w:rsidR="00583035">
        <w:rPr>
          <w:rFonts w:ascii="Microsoft Sans Serif" w:hAnsi="Microsoft Sans Serif" w:cs="Microsoft Sans Serif"/>
        </w:rPr>
        <w:t>date;</w:t>
      </w:r>
      <w:proofErr w:type="gramEnd"/>
    </w:p>
    <w:p w14:paraId="5A58CA21" w14:textId="265ADD90" w:rsidR="00DD1DC2" w:rsidRDefault="004B3D65" w:rsidP="0062799B">
      <w:pPr>
        <w:pStyle w:val="ListParagraph"/>
        <w:numPr>
          <w:ilvl w:val="0"/>
          <w:numId w:val="6"/>
        </w:numPr>
        <w:jc w:val="both"/>
        <w:rPr>
          <w:rFonts w:ascii="Microsoft Sans Serif" w:hAnsi="Microsoft Sans Serif" w:cs="Microsoft Sans Serif"/>
        </w:rPr>
      </w:pPr>
      <w:r>
        <w:rPr>
          <w:rFonts w:ascii="Microsoft Sans Serif" w:hAnsi="Microsoft Sans Serif" w:cs="Microsoft Sans Serif"/>
        </w:rPr>
        <w:t xml:space="preserve">No prior drug exposure to a comparator </w:t>
      </w:r>
      <w:r w:rsidR="006246DD">
        <w:rPr>
          <w:rFonts w:ascii="Microsoft Sans Serif" w:hAnsi="Microsoft Sans Serif" w:cs="Microsoft Sans Serif"/>
        </w:rPr>
        <w:t>antihypertensive agent</w:t>
      </w:r>
      <w:r w:rsidR="00583035">
        <w:rPr>
          <w:rFonts w:ascii="Microsoft Sans Serif" w:hAnsi="Microsoft Sans Serif" w:cs="Microsoft Sans Serif"/>
        </w:rPr>
        <w:t>; and</w:t>
      </w:r>
    </w:p>
    <w:p w14:paraId="2AA65E8F" w14:textId="7F093C00" w:rsidR="004B3D65" w:rsidRDefault="00DD1DC2" w:rsidP="0062799B">
      <w:pPr>
        <w:pStyle w:val="ListParagraph"/>
        <w:numPr>
          <w:ilvl w:val="0"/>
          <w:numId w:val="6"/>
        </w:numPr>
        <w:jc w:val="both"/>
        <w:rPr>
          <w:rFonts w:ascii="Microsoft Sans Serif" w:hAnsi="Microsoft Sans Serif" w:cs="Microsoft Sans Serif"/>
        </w:rPr>
      </w:pPr>
      <w:r>
        <w:rPr>
          <w:rFonts w:ascii="Microsoft Sans Serif" w:hAnsi="Microsoft Sans Serif" w:cs="Microsoft Sans Serif"/>
        </w:rPr>
        <w:t xml:space="preserve">No </w:t>
      </w:r>
      <w:r w:rsidR="004B3D65">
        <w:rPr>
          <w:rFonts w:ascii="Microsoft Sans Serif" w:hAnsi="Microsoft Sans Serif" w:cs="Microsoft Sans Serif"/>
        </w:rPr>
        <w:t>other antihypertensive agent</w:t>
      </w:r>
      <w:r w:rsidR="003656B9">
        <w:rPr>
          <w:rFonts w:ascii="Microsoft Sans Serif" w:hAnsi="Microsoft Sans Serif" w:cs="Microsoft Sans Serif"/>
        </w:rPr>
        <w:t>s</w:t>
      </w:r>
      <w:r w:rsidR="004B3D65">
        <w:rPr>
          <w:rFonts w:ascii="Microsoft Sans Serif" w:hAnsi="Microsoft Sans Serif" w:cs="Microsoft Sans Serif"/>
        </w:rPr>
        <w:t xml:space="preserve"> (</w:t>
      </w:r>
      <w:r w:rsidR="001D31C3">
        <w:rPr>
          <w:rFonts w:ascii="Microsoft Sans Serif" w:hAnsi="Microsoft Sans Serif" w:cs="Microsoft Sans Serif"/>
        </w:rPr>
        <w:t>other diuretics: loop diuretics/K+ sparing diuretics/aldosterone antagonist</w:t>
      </w:r>
      <w:r w:rsidR="00473D1D">
        <w:rPr>
          <w:rFonts w:ascii="Microsoft Sans Serif" w:hAnsi="Microsoft Sans Serif" w:cs="Microsoft Sans Serif"/>
        </w:rPr>
        <w:t>s</w:t>
      </w:r>
      <w:r w:rsidR="001D31C3">
        <w:rPr>
          <w:rFonts w:ascii="Microsoft Sans Serif" w:hAnsi="Microsoft Sans Serif" w:cs="Microsoft Sans Serif"/>
        </w:rPr>
        <w:t>; direct renin inhibitor; alpha-1 blocker; central alpha-2 agonist</w:t>
      </w:r>
      <w:r w:rsidR="00473D1D">
        <w:rPr>
          <w:rFonts w:ascii="Microsoft Sans Serif" w:hAnsi="Microsoft Sans Serif" w:cs="Microsoft Sans Serif"/>
        </w:rPr>
        <w:t xml:space="preserve"> and</w:t>
      </w:r>
      <w:r w:rsidR="001D31C3">
        <w:rPr>
          <w:rFonts w:ascii="Microsoft Sans Serif" w:hAnsi="Microsoft Sans Serif" w:cs="Microsoft Sans Serif"/>
        </w:rPr>
        <w:t xml:space="preserve"> other central</w:t>
      </w:r>
      <w:r w:rsidR="00473D1D">
        <w:rPr>
          <w:rFonts w:ascii="Microsoft Sans Serif" w:hAnsi="Microsoft Sans Serif" w:cs="Microsoft Sans Serif"/>
        </w:rPr>
        <w:t>ly</w:t>
      </w:r>
      <w:r w:rsidR="001D31C3">
        <w:rPr>
          <w:rFonts w:ascii="Microsoft Sans Serif" w:hAnsi="Microsoft Sans Serif" w:cs="Microsoft Sans Serif"/>
        </w:rPr>
        <w:t xml:space="preserve"> acting drugs; direct vasodilators</w:t>
      </w:r>
      <w:r w:rsidR="004B3D65">
        <w:rPr>
          <w:rFonts w:ascii="Microsoft Sans Serif" w:hAnsi="Microsoft Sans Serif" w:cs="Microsoft Sans Serif"/>
        </w:rPr>
        <w:t>)</w:t>
      </w:r>
      <w:r w:rsidR="005C5C81">
        <w:rPr>
          <w:rFonts w:ascii="Microsoft Sans Serif" w:hAnsi="Microsoft Sans Serif" w:cs="Microsoft Sans Serif"/>
        </w:rPr>
        <w:t>.</w:t>
      </w:r>
    </w:p>
    <w:p w14:paraId="1F950074" w14:textId="4F379DA4" w:rsidR="005C5C81" w:rsidRDefault="005C5C81" w:rsidP="005C5C81">
      <w:pPr>
        <w:jc w:val="both"/>
        <w:rPr>
          <w:rFonts w:ascii="Microsoft Sans Serif" w:hAnsi="Microsoft Sans Serif" w:cs="Microsoft Sans Serif"/>
        </w:rPr>
      </w:pPr>
      <w:r>
        <w:rPr>
          <w:rFonts w:ascii="Microsoft Sans Serif" w:hAnsi="Microsoft Sans Serif" w:cs="Microsoft Sans Serif"/>
        </w:rPr>
        <w:t xml:space="preserve">We will construct and compare separately cohort patients either with </w:t>
      </w:r>
    </w:p>
    <w:p w14:paraId="30251B45" w14:textId="792231CD" w:rsidR="00166027" w:rsidRDefault="00166027" w:rsidP="00166027">
      <w:pPr>
        <w:pStyle w:val="ListParagraph"/>
        <w:numPr>
          <w:ilvl w:val="0"/>
          <w:numId w:val="7"/>
        </w:numPr>
        <w:jc w:val="both"/>
        <w:rPr>
          <w:rFonts w:ascii="Microsoft Sans Serif" w:hAnsi="Microsoft Sans Serif" w:cs="Microsoft Sans Serif"/>
        </w:rPr>
      </w:pPr>
      <w:r>
        <w:rPr>
          <w:rFonts w:ascii="Microsoft Sans Serif" w:hAnsi="Microsoft Sans Serif" w:cs="Microsoft Sans Serif"/>
        </w:rPr>
        <w:t xml:space="preserve">At least </w:t>
      </w:r>
      <w:r w:rsidR="00AA6E75">
        <w:rPr>
          <w:rFonts w:ascii="Microsoft Sans Serif" w:hAnsi="Microsoft Sans Serif" w:cs="Microsoft Sans Serif"/>
        </w:rPr>
        <w:t>1</w:t>
      </w:r>
      <w:r>
        <w:rPr>
          <w:rFonts w:ascii="Microsoft Sans Serif" w:hAnsi="Microsoft Sans Serif" w:cs="Microsoft Sans Serif"/>
        </w:rPr>
        <w:t xml:space="preserve"> </w:t>
      </w:r>
      <w:proofErr w:type="gramStart"/>
      <w:r>
        <w:rPr>
          <w:rFonts w:ascii="Microsoft Sans Serif" w:hAnsi="Microsoft Sans Serif" w:cs="Microsoft Sans Serif"/>
        </w:rPr>
        <w:t>months</w:t>
      </w:r>
      <w:proofErr w:type="gramEnd"/>
      <w:r w:rsidR="00AB0E74">
        <w:rPr>
          <w:rFonts w:ascii="Microsoft Sans Serif" w:hAnsi="Microsoft Sans Serif" w:cs="Microsoft Sans Serif" w:hint="eastAsia"/>
        </w:rPr>
        <w:t xml:space="preserve"> u</w:t>
      </w:r>
      <w:r w:rsidR="00AB0E74">
        <w:rPr>
          <w:rFonts w:ascii="Microsoft Sans Serif" w:hAnsi="Microsoft Sans Serif" w:cs="Microsoft Sans Serif"/>
        </w:rPr>
        <w:t>se</w:t>
      </w:r>
      <w:r>
        <w:rPr>
          <w:rFonts w:ascii="Microsoft Sans Serif" w:hAnsi="Microsoft Sans Serif" w:cs="Microsoft Sans Serif"/>
        </w:rPr>
        <w:t xml:space="preserve"> of first-line antihypertensive agents use before the index date.</w:t>
      </w:r>
    </w:p>
    <w:p w14:paraId="345D0B6B" w14:textId="3A3DF1AD" w:rsidR="00166027" w:rsidRDefault="00166027" w:rsidP="00166027">
      <w:pPr>
        <w:jc w:val="both"/>
        <w:rPr>
          <w:rFonts w:ascii="Microsoft Sans Serif" w:hAnsi="Microsoft Sans Serif" w:cs="Microsoft Sans Serif"/>
        </w:rPr>
      </w:pPr>
      <w:r>
        <w:rPr>
          <w:rFonts w:ascii="Microsoft Sans Serif" w:hAnsi="Microsoft Sans Serif" w:cs="Microsoft Sans Serif"/>
        </w:rPr>
        <w:t xml:space="preserve">In </w:t>
      </w:r>
      <w:r w:rsidR="00B21D6B">
        <w:rPr>
          <w:rFonts w:ascii="Microsoft Sans Serif" w:hAnsi="Microsoft Sans Serif" w:cs="Microsoft Sans Serif"/>
        </w:rPr>
        <w:t xml:space="preserve">this </w:t>
      </w:r>
      <w:r>
        <w:rPr>
          <w:rFonts w:ascii="Microsoft Sans Serif" w:hAnsi="Microsoft Sans Serif" w:cs="Microsoft Sans Serif"/>
        </w:rPr>
        <w:t xml:space="preserve">case, </w:t>
      </w:r>
      <w:commentRangeStart w:id="56"/>
      <w:commentRangeStart w:id="57"/>
      <w:r w:rsidR="00AA6E75">
        <w:rPr>
          <w:rFonts w:ascii="Microsoft Sans Serif" w:hAnsi="Microsoft Sans Serif" w:cs="Microsoft Sans Serif"/>
          <w:highlight w:val="yellow"/>
        </w:rPr>
        <w:t>a</w:t>
      </w:r>
      <w:r w:rsidRPr="00FD75EF">
        <w:rPr>
          <w:rFonts w:ascii="Microsoft Sans Serif" w:hAnsi="Microsoft Sans Serif" w:cs="Microsoft Sans Serif"/>
          <w:highlight w:val="yellow"/>
        </w:rPr>
        <w:t xml:space="preserve"> month</w:t>
      </w:r>
      <w:r>
        <w:rPr>
          <w:rFonts w:ascii="Microsoft Sans Serif" w:hAnsi="Microsoft Sans Serif" w:cs="Microsoft Sans Serif"/>
        </w:rPr>
        <w:t xml:space="preserve"> </w:t>
      </w:r>
      <w:commentRangeEnd w:id="56"/>
      <w:r w:rsidR="00B21D6B">
        <w:rPr>
          <w:rStyle w:val="CommentReference"/>
        </w:rPr>
        <w:commentReference w:id="56"/>
      </w:r>
      <w:commentRangeEnd w:id="57"/>
      <w:r w:rsidR="0036588E">
        <w:rPr>
          <w:rStyle w:val="CommentReference"/>
        </w:rPr>
        <w:commentReference w:id="57"/>
      </w:r>
      <w:r>
        <w:rPr>
          <w:rFonts w:ascii="Microsoft Sans Serif" w:hAnsi="Microsoft Sans Serif" w:cs="Microsoft Sans Serif"/>
        </w:rPr>
        <w:t xml:space="preserve">of first-line antihypertensive agents </w:t>
      </w:r>
      <w:r w:rsidR="00342852">
        <w:rPr>
          <w:rFonts w:ascii="Microsoft Sans Serif" w:hAnsi="Microsoft Sans Serif" w:cs="Microsoft Sans Serif"/>
        </w:rPr>
        <w:t xml:space="preserve">is consistent with </w:t>
      </w:r>
      <w:r w:rsidR="00583035">
        <w:rPr>
          <w:rFonts w:ascii="Microsoft Sans Serif" w:hAnsi="Microsoft Sans Serif" w:cs="Microsoft Sans Serif"/>
        </w:rPr>
        <w:t xml:space="preserve">2017 </w:t>
      </w:r>
      <w:r w:rsidR="00193483">
        <w:rPr>
          <w:rFonts w:ascii="Microsoft Sans Serif" w:hAnsi="Microsoft Sans Serif" w:cs="Microsoft Sans Serif"/>
        </w:rPr>
        <w:t xml:space="preserve">AHA/ACC guidelines. </w:t>
      </w:r>
      <w:r w:rsidR="00237F96">
        <w:rPr>
          <w:rFonts w:ascii="Microsoft Sans Serif" w:hAnsi="Microsoft Sans Serif" w:cs="Microsoft Sans Serif"/>
        </w:rPr>
        <w:t xml:space="preserve">We purposefully do not </w:t>
      </w:r>
      <w:r w:rsidR="00C667A9">
        <w:rPr>
          <w:rFonts w:ascii="Microsoft Sans Serif" w:hAnsi="Microsoft Sans Serif" w:cs="Microsoft Sans Serif"/>
        </w:rPr>
        <w:t xml:space="preserve">automatically exclude or restrict to patients </w:t>
      </w:r>
      <w:r w:rsidR="008A79F3">
        <w:rPr>
          <w:rFonts w:ascii="Microsoft Sans Serif" w:hAnsi="Microsoft Sans Serif" w:cs="Microsoft Sans Serif"/>
        </w:rPr>
        <w:t xml:space="preserve">with first line beta-blockers, </w:t>
      </w:r>
      <w:r w:rsidR="00C667A9">
        <w:rPr>
          <w:rFonts w:ascii="Microsoft Sans Serif" w:hAnsi="Microsoft Sans Serif" w:cs="Microsoft Sans Serif"/>
        </w:rPr>
        <w:t xml:space="preserve">with a history of myocardial infarction, </w:t>
      </w:r>
      <w:proofErr w:type="gramStart"/>
      <w:r w:rsidR="00C667A9">
        <w:rPr>
          <w:rFonts w:ascii="Microsoft Sans Serif" w:hAnsi="Microsoft Sans Serif" w:cs="Microsoft Sans Serif"/>
        </w:rPr>
        <w:t>stroke</w:t>
      </w:r>
      <w:proofErr w:type="gramEnd"/>
      <w:r w:rsidR="00C667A9">
        <w:rPr>
          <w:rFonts w:ascii="Microsoft Sans Serif" w:hAnsi="Microsoft Sans Serif" w:cs="Microsoft Sans Serif"/>
        </w:rPr>
        <w:t xml:space="preserve"> or other major cardiovascular events, which will allow us </w:t>
      </w:r>
      <w:r w:rsidR="007F2E50">
        <w:rPr>
          <w:rFonts w:ascii="Microsoft Sans Serif" w:hAnsi="Microsoft Sans Serif" w:cs="Microsoft Sans Serif"/>
        </w:rPr>
        <w:t xml:space="preserve">to report relative effectiveness and safety for individuals with both low or moderate and high cardiovascular risk. Likewise, we do not automatically exclude or restrict to individuals with severe renal impairment. We will use cohort diagnostics, such as achieving covariate balance and clinical </w:t>
      </w:r>
      <w:r w:rsidR="00E845B7">
        <w:rPr>
          <w:rFonts w:ascii="Microsoft Sans Serif" w:hAnsi="Microsoft Sans Serif" w:cs="Microsoft Sans Serif"/>
        </w:rPr>
        <w:t>empirical equipoise between exposure cohorts (Section 9) and stakeholder input to guide the possible need to exclude other prior diagnoses, such as heart failure.</w:t>
      </w:r>
    </w:p>
    <w:p w14:paraId="2C8A0B03" w14:textId="50389586" w:rsidR="00EC30D7" w:rsidRDefault="00EC30D7" w:rsidP="00166027">
      <w:pPr>
        <w:jc w:val="both"/>
        <w:rPr>
          <w:rFonts w:ascii="Microsoft Sans Serif" w:hAnsi="Microsoft Sans Serif" w:cs="Microsoft Sans Serif"/>
        </w:rPr>
      </w:pPr>
      <w:r>
        <w:rPr>
          <w:rFonts w:ascii="Microsoft Sans Serif" w:hAnsi="Microsoft Sans Serif" w:cs="Microsoft Sans Serif"/>
        </w:rPr>
        <w:lastRenderedPageBreak/>
        <w:t>Of note, the inclusion criteria do not directly incorporate quantitative measures of blood pressure control, such as elevated</w:t>
      </w:r>
      <w:r w:rsidR="00B21D6B">
        <w:rPr>
          <w:rFonts w:ascii="Microsoft Sans Serif" w:hAnsi="Microsoft Sans Serif" w:cs="Microsoft Sans Serif"/>
        </w:rPr>
        <w:t xml:space="preserve"> blood pressure</w:t>
      </w:r>
      <w:r>
        <w:rPr>
          <w:rFonts w:ascii="Microsoft Sans Serif" w:hAnsi="Microsoft Sans Serif" w:cs="Microsoft Sans Serif"/>
        </w:rPr>
        <w:t xml:space="preserve">; such laboratory values are irregularly captured in even EHR data sources. </w:t>
      </w:r>
      <w:r w:rsidR="00C25B81">
        <w:rPr>
          <w:rFonts w:ascii="Microsoft Sans Serif" w:hAnsi="Microsoft Sans Serif" w:cs="Microsoft Sans Serif"/>
        </w:rPr>
        <w:t xml:space="preserve">The ACC/AHA guidelines advise escalating to </w:t>
      </w:r>
      <w:r w:rsidR="00B21D6B">
        <w:rPr>
          <w:rFonts w:ascii="Microsoft Sans Serif" w:hAnsi="Microsoft Sans Serif" w:cs="Microsoft Sans Serif"/>
        </w:rPr>
        <w:t>add a second agent</w:t>
      </w:r>
      <w:r w:rsidR="00C25B81">
        <w:rPr>
          <w:rFonts w:ascii="Microsoft Sans Serif" w:hAnsi="Microsoft Sans Serif" w:cs="Microsoft Sans Serif"/>
        </w:rPr>
        <w:t xml:space="preserve"> </w:t>
      </w:r>
      <w:r w:rsidR="00423BBA">
        <w:rPr>
          <w:rFonts w:ascii="Microsoft Sans Serif" w:hAnsi="Microsoft Sans Serif" w:cs="Microsoft Sans Serif"/>
        </w:rPr>
        <w:t xml:space="preserve">when </w:t>
      </w:r>
      <w:r w:rsidR="00144944">
        <w:rPr>
          <w:rFonts w:ascii="Microsoft Sans Serif" w:hAnsi="Microsoft Sans Serif" w:cs="Microsoft Sans Serif"/>
        </w:rPr>
        <w:t>average BP is more than 20/10 mmHg above their BP target.</w:t>
      </w:r>
      <w:r w:rsidR="00472E38">
        <w:rPr>
          <w:rFonts w:ascii="Microsoft Sans Serif" w:hAnsi="Microsoft Sans Serif" w:cs="Microsoft Sans Serif"/>
        </w:rPr>
        <w:t xml:space="preserve"> We will conduct sensitivity analyses involving available BP measurements to demonstrate their balance between exposure cohorts (described later in Section 9). In the unlikely event that balance is not met</w:t>
      </w:r>
      <w:r w:rsidR="00E118E8">
        <w:rPr>
          <w:rFonts w:ascii="Microsoft Sans Serif" w:hAnsi="Microsoft Sans Serif" w:cs="Microsoft Sans Serif"/>
        </w:rPr>
        <w:t xml:space="preserve">, we will consider an inclusion criterion of </w:t>
      </w:r>
      <w:commentRangeStart w:id="58"/>
      <w:r w:rsidR="00E118E8" w:rsidRPr="00277CA2">
        <w:rPr>
          <w:rFonts w:ascii="Microsoft Sans Serif" w:hAnsi="Microsoft Sans Serif" w:cs="Microsoft Sans Serif"/>
          <w:highlight w:val="yellow"/>
        </w:rPr>
        <w:t>BP</w:t>
      </w:r>
      <w:r w:rsidR="0015217F" w:rsidRPr="00277CA2">
        <w:rPr>
          <w:rFonts w:ascii="Microsoft Sans Serif" w:hAnsi="Microsoft Sans Serif" w:cs="Microsoft Sans Serif"/>
          <w:highlight w:val="yellow"/>
        </w:rPr>
        <w:t xml:space="preserve"> &gt; </w:t>
      </w:r>
      <w:r w:rsidR="005A3DBE" w:rsidRPr="00277CA2">
        <w:rPr>
          <w:rFonts w:ascii="Microsoft Sans Serif" w:hAnsi="Microsoft Sans Serif" w:cs="Microsoft Sans Serif"/>
          <w:highlight w:val="yellow"/>
        </w:rPr>
        <w:t>140/90 mmHg</w:t>
      </w:r>
      <w:r w:rsidR="0015217F">
        <w:rPr>
          <w:rFonts w:ascii="Microsoft Sans Serif" w:hAnsi="Microsoft Sans Serif" w:cs="Microsoft Sans Serif"/>
        </w:rPr>
        <w:t xml:space="preserve"> </w:t>
      </w:r>
      <w:commentRangeEnd w:id="58"/>
      <w:r w:rsidR="004A5133">
        <w:rPr>
          <w:rStyle w:val="CommentReference"/>
        </w:rPr>
        <w:commentReference w:id="58"/>
      </w:r>
      <w:r w:rsidR="0015217F">
        <w:rPr>
          <w:rFonts w:ascii="Microsoft Sans Serif" w:hAnsi="Microsoft Sans Serif" w:cs="Microsoft Sans Serif"/>
        </w:rPr>
        <w:t xml:space="preserve">within </w:t>
      </w:r>
      <w:r w:rsidR="00277CA2">
        <w:rPr>
          <w:rFonts w:ascii="Microsoft Sans Serif" w:hAnsi="Microsoft Sans Serif" w:cs="Microsoft Sans Serif"/>
        </w:rPr>
        <w:t>6</w:t>
      </w:r>
      <w:r w:rsidR="0015217F">
        <w:rPr>
          <w:rFonts w:ascii="Microsoft Sans Serif" w:hAnsi="Microsoft Sans Serif" w:cs="Microsoft Sans Serif"/>
        </w:rPr>
        <w:t xml:space="preserve"> months before the index.</w:t>
      </w:r>
      <w:r w:rsidR="000B4040">
        <w:rPr>
          <w:rFonts w:ascii="Microsoft Sans Serif" w:hAnsi="Microsoft Sans Serif" w:cs="Microsoft Sans Serif"/>
        </w:rPr>
        <w:t xml:space="preserve"> </w:t>
      </w:r>
    </w:p>
    <w:p w14:paraId="6E42FB4C" w14:textId="6454247D" w:rsidR="00781548" w:rsidRDefault="00781548" w:rsidP="00166027">
      <w:pPr>
        <w:jc w:val="both"/>
        <w:rPr>
          <w:rFonts w:ascii="Microsoft Sans Serif" w:hAnsi="Microsoft Sans Serif" w:cs="Microsoft Sans Serif"/>
        </w:rPr>
      </w:pPr>
      <w:r>
        <w:rPr>
          <w:rFonts w:ascii="Microsoft Sans Serif" w:hAnsi="Microsoft Sans Serif" w:cs="Microsoft Sans Serif"/>
        </w:rPr>
        <w:t>For each data source, we will then execute all</w:t>
      </w:r>
      <w:r w:rsidR="0016225E">
        <w:rPr>
          <w:rFonts w:ascii="Microsoft Sans Serif" w:hAnsi="Microsoft Sans Serif" w:cs="Microsoft Sans Serif" w:hint="eastAsia"/>
        </w:rPr>
        <w:t xml:space="preserve"> </w:t>
      </w:r>
      <w:r w:rsidR="00B83C3A">
        <w:rPr>
          <w:rFonts w:ascii="Microsoft Sans Serif" w:hAnsi="Microsoft Sans Serif" w:cs="Microsoft Sans Serif"/>
        </w:rPr>
        <w:t xml:space="preserve">12 </w:t>
      </w:r>
      <w:r w:rsidR="007817BB">
        <w:rPr>
          <w:rFonts w:ascii="Microsoft Sans Serif" w:hAnsi="Microsoft Sans Serif" w:cs="Microsoft Sans Serif"/>
        </w:rPr>
        <w:t xml:space="preserve">pairwise </w:t>
      </w:r>
      <w:r w:rsidR="00877D11">
        <w:rPr>
          <w:rFonts w:ascii="Microsoft Sans Serif" w:hAnsi="Microsoft Sans Serif" w:cs="Microsoft Sans Serif"/>
        </w:rPr>
        <w:t xml:space="preserve">major </w:t>
      </w:r>
      <w:r w:rsidR="007817BB">
        <w:rPr>
          <w:rFonts w:ascii="Microsoft Sans Serif" w:hAnsi="Microsoft Sans Serif" w:cs="Microsoft Sans Serif"/>
        </w:rPr>
        <w:t xml:space="preserve">class comparisons for which the data source yields </w:t>
      </w:r>
      <w:r w:rsidR="007817BB">
        <w:rPr>
          <w:rFonts w:ascii="Microsoft Sans Serif" w:hAnsi="Microsoft Sans Serif" w:cs="Microsoft Sans Serif"/>
        </w:rPr>
        <w:sym w:font="Symbol" w:char="F0B3"/>
      </w:r>
      <w:r w:rsidR="007817BB">
        <w:rPr>
          <w:rFonts w:ascii="Microsoft Sans Serif" w:hAnsi="Microsoft Sans Serif" w:cs="Microsoft Sans Serif"/>
        </w:rPr>
        <w:t xml:space="preserve"> 1,000 patients in each arm</w:t>
      </w:r>
      <w:r w:rsidR="00B83C3A">
        <w:rPr>
          <w:rFonts w:ascii="Microsoft Sans Serif" w:hAnsi="Microsoft Sans Serif" w:cs="Microsoft Sans Serif"/>
        </w:rPr>
        <w:t xml:space="preserve"> (Appendix A. 1. 1)</w:t>
      </w:r>
      <w:r w:rsidR="007817BB">
        <w:rPr>
          <w:rFonts w:ascii="Microsoft Sans Serif" w:hAnsi="Microsoft Sans Serif" w:cs="Microsoft Sans Serif"/>
        </w:rPr>
        <w:t>.</w:t>
      </w:r>
      <w:r w:rsidR="00877D11">
        <w:rPr>
          <w:rFonts w:ascii="Microsoft Sans Serif" w:hAnsi="Microsoft Sans Serif" w:cs="Microsoft Sans Serif"/>
        </w:rPr>
        <w:t xml:space="preserve"> </w:t>
      </w:r>
      <w:r w:rsidR="00B83C3A">
        <w:rPr>
          <w:rFonts w:ascii="Microsoft Sans Serif" w:hAnsi="Microsoft Sans Serif" w:cs="Microsoft Sans Serif"/>
        </w:rPr>
        <w:t>Appendix A</w:t>
      </w:r>
      <w:r w:rsidR="00B83C3A">
        <w:rPr>
          <w:rFonts w:ascii="Microsoft Sans Serif" w:hAnsi="Microsoft Sans Serif" w:cs="Microsoft Sans Serif" w:hint="eastAsia"/>
        </w:rPr>
        <w:t>. 1. 2</w:t>
      </w:r>
      <w:r w:rsidR="00B83C3A">
        <w:rPr>
          <w:rFonts w:ascii="Microsoft Sans Serif" w:hAnsi="Microsoft Sans Serif" w:cs="Microsoft Sans Serif"/>
        </w:rPr>
        <w:t xml:space="preserve"> reports the complete OHDSI ATLAS cohort description for new-users of thiazide or thiazide-like diuretics with </w:t>
      </w:r>
      <w:r w:rsidR="008A79F3">
        <w:rPr>
          <w:rFonts w:ascii="Microsoft Sans Serif" w:hAnsi="Microsoft Sans Serif" w:cs="Microsoft Sans Serif"/>
        </w:rPr>
        <w:t xml:space="preserve">the first line </w:t>
      </w:r>
      <w:r w:rsidR="00B83C3A">
        <w:rPr>
          <w:rFonts w:ascii="Microsoft Sans Serif" w:hAnsi="Microsoft Sans Serif" w:cs="Microsoft Sans Serif"/>
        </w:rPr>
        <w:t xml:space="preserve">RAS acting agent. This description lists complete specification of cohort entry events, additional inclusion criteria, cohort exit events, and all associate standard OMOP CDM concept code sets used in the definition. ATLAS automatically translates these definitions into network-deployable SQL source code. </w:t>
      </w:r>
      <w:r w:rsidR="00247A4B">
        <w:rPr>
          <w:rFonts w:ascii="Microsoft Sans Serif" w:hAnsi="Microsoft Sans Serif" w:cs="Microsoft Sans Serif"/>
        </w:rPr>
        <w:t>In addition, we plan to perform 44 comparisons based on detailed classes</w:t>
      </w:r>
      <w:r w:rsidR="00B83C3A">
        <w:rPr>
          <w:rFonts w:ascii="Microsoft Sans Serif" w:hAnsi="Microsoft Sans Serif" w:cs="Microsoft Sans Serif"/>
        </w:rPr>
        <w:t xml:space="preserve"> (Appendix A. 1. 3)</w:t>
      </w:r>
      <w:r w:rsidR="00247A4B">
        <w:rPr>
          <w:rFonts w:ascii="Microsoft Sans Serif" w:hAnsi="Microsoft Sans Serif" w:cs="Microsoft Sans Serif"/>
        </w:rPr>
        <w:t>.</w:t>
      </w:r>
      <w:r w:rsidR="007817BB">
        <w:rPr>
          <w:rFonts w:ascii="Microsoft Sans Serif" w:hAnsi="Microsoft Sans Serif" w:cs="Microsoft Sans Serif"/>
        </w:rPr>
        <w:t xml:space="preserve"> Significantly fewer numbers of patients strongly suggest data source-specific differences in prescribing practices that may introduce residual bias and sufficient sample sizes are required to construct effective propensity score models.</w:t>
      </w:r>
    </w:p>
    <w:p w14:paraId="1BA0608F" w14:textId="77777777" w:rsidR="002E5418" w:rsidRPr="00D65CFA" w:rsidRDefault="002E5418">
      <w:pPr>
        <w:rPr>
          <w:rFonts w:ascii="Microsoft Sans Serif" w:hAnsi="Microsoft Sans Serif" w:cs="Microsoft Sans Serif"/>
        </w:rPr>
      </w:pPr>
    </w:p>
    <w:p w14:paraId="11EC5E49" w14:textId="2C15D0B9" w:rsidR="00CF0FAD" w:rsidRDefault="00D83254">
      <w:pPr>
        <w:rPr>
          <w:rFonts w:ascii="Microsoft Sans Serif" w:hAnsi="Microsoft Sans Serif" w:cs="Microsoft Sans Serif"/>
          <w:b/>
          <w:bCs/>
        </w:rPr>
      </w:pPr>
      <w:r>
        <w:rPr>
          <w:rFonts w:ascii="Microsoft Sans Serif" w:hAnsi="Microsoft Sans Serif" w:cs="Microsoft Sans Serif"/>
          <w:b/>
          <w:bCs/>
        </w:rPr>
        <w:t>8.4.2 Drug-vs-Drug Study comparisons</w:t>
      </w:r>
    </w:p>
    <w:p w14:paraId="3663FDA2" w14:textId="646E9F86" w:rsidR="00892F63" w:rsidRDefault="00892F63" w:rsidP="00A86ACB">
      <w:pPr>
        <w:jc w:val="both"/>
        <w:rPr>
          <w:rFonts w:ascii="Microsoft Sans Serif" w:hAnsi="Microsoft Sans Serif" w:cs="Microsoft Sans Serif"/>
        </w:rPr>
      </w:pPr>
      <w:r>
        <w:rPr>
          <w:rFonts w:ascii="Microsoft Sans Serif" w:hAnsi="Microsoft Sans Serif" w:cs="Microsoft Sans Serif"/>
        </w:rPr>
        <w:t xml:space="preserve">The Drug-vs-Drug Study will construct </w:t>
      </w:r>
      <w:r w:rsidR="0008637B">
        <w:rPr>
          <w:rFonts w:ascii="Microsoft Sans Serif" w:hAnsi="Microsoft Sans Serif" w:cs="Microsoft Sans Serif"/>
        </w:rPr>
        <w:t>1,216</w:t>
      </w:r>
      <w:r w:rsidR="0062573E">
        <w:rPr>
          <w:rFonts w:ascii="Microsoft Sans Serif" w:hAnsi="Microsoft Sans Serif" w:cs="Microsoft Sans Serif"/>
        </w:rPr>
        <w:t xml:space="preserve"> exposure cohorts for new-users of each drug ingredient in Table 8.1. We will apply the same cohort definition, inclusion criteria and patient count minimum as described in Section 8.4.1.</w:t>
      </w:r>
      <w:r w:rsidR="00447135">
        <w:rPr>
          <w:rFonts w:ascii="Microsoft Sans Serif" w:hAnsi="Microsoft Sans Serif" w:cs="Microsoft Sans Serif"/>
        </w:rPr>
        <w:t xml:space="preserve"> </w:t>
      </w:r>
    </w:p>
    <w:p w14:paraId="04E7B31C" w14:textId="10B9AEA3" w:rsidR="00447135" w:rsidRDefault="00447135" w:rsidP="00A86ACB">
      <w:pPr>
        <w:jc w:val="both"/>
        <w:rPr>
          <w:rFonts w:ascii="Microsoft Sans Serif" w:hAnsi="Microsoft Sans Serif" w:cs="Microsoft Sans Serif"/>
        </w:rPr>
      </w:pPr>
      <w:commentRangeStart w:id="59"/>
      <w:r>
        <w:rPr>
          <w:rFonts w:ascii="Microsoft Sans Serif" w:hAnsi="Microsoft Sans Serif" w:cs="Microsoft Sans Serif"/>
        </w:rPr>
        <w:t xml:space="preserve">Theoretically, 206,048 combinations of first line antihypertensives and second add-on agents are possible. </w:t>
      </w:r>
      <w:commentRangeEnd w:id="59"/>
      <w:r w:rsidR="00616CFF">
        <w:rPr>
          <w:rStyle w:val="CommentReference"/>
        </w:rPr>
        <w:commentReference w:id="59"/>
      </w:r>
      <w:r>
        <w:rPr>
          <w:rFonts w:ascii="Microsoft Sans Serif" w:hAnsi="Microsoft Sans Serif" w:cs="Microsoft Sans Serif"/>
        </w:rPr>
        <w:t xml:space="preserve">However, we want to </w:t>
      </w:r>
      <w:proofErr w:type="gramStart"/>
      <w:r>
        <w:rPr>
          <w:rFonts w:ascii="Microsoft Sans Serif" w:hAnsi="Microsoft Sans Serif" w:cs="Microsoft Sans Serif"/>
        </w:rPr>
        <w:t>take into account</w:t>
      </w:r>
      <w:proofErr w:type="gramEnd"/>
      <w:r>
        <w:rPr>
          <w:rFonts w:ascii="Microsoft Sans Serif" w:hAnsi="Microsoft Sans Serif" w:cs="Microsoft Sans Serif"/>
        </w:rPr>
        <w:t xml:space="preserve"> the fact that Class-vs-Class comparisons will be performed and clinical situation when stepped care is performed. Therefore, we will focus primary clinical interpretation and scientific publishing to the 6,832 comparisons where the first-line drug is the same and the second line drug is a different ingredient within the same class (Appendix 2. .1. 1).</w:t>
      </w:r>
    </w:p>
    <w:p w14:paraId="0E798E47" w14:textId="6F17F9EE" w:rsidR="001232F5" w:rsidRDefault="001232F5" w:rsidP="00A86ACB">
      <w:pPr>
        <w:jc w:val="both"/>
        <w:rPr>
          <w:rFonts w:ascii="Microsoft Sans Serif" w:hAnsi="Microsoft Sans Serif" w:cs="Microsoft Sans Serif"/>
        </w:rPr>
      </w:pPr>
      <w:r>
        <w:rPr>
          <w:rFonts w:ascii="Microsoft Sans Serif" w:hAnsi="Microsoft Sans Serif" w:cs="Microsoft Sans Serif"/>
        </w:rPr>
        <w:t>Appendix A.</w:t>
      </w:r>
      <w:r w:rsidR="00447135">
        <w:rPr>
          <w:rFonts w:ascii="Microsoft Sans Serif" w:hAnsi="Microsoft Sans Serif" w:cs="Microsoft Sans Serif"/>
        </w:rPr>
        <w:t xml:space="preserve"> 2. 2</w:t>
      </w:r>
      <w:r>
        <w:rPr>
          <w:rFonts w:ascii="Microsoft Sans Serif" w:hAnsi="Microsoft Sans Serif" w:cs="Microsoft Sans Serif"/>
        </w:rPr>
        <w:t xml:space="preserve"> reports the complete OHDSI ATLAS cohort description for </w:t>
      </w:r>
      <w:proofErr w:type="gramStart"/>
      <w:r>
        <w:rPr>
          <w:rFonts w:ascii="Microsoft Sans Serif" w:hAnsi="Microsoft Sans Serif" w:cs="Microsoft Sans Serif"/>
        </w:rPr>
        <w:t>new-users</w:t>
      </w:r>
      <w:proofErr w:type="gramEnd"/>
      <w:r>
        <w:rPr>
          <w:rFonts w:ascii="Microsoft Sans Serif" w:hAnsi="Microsoft Sans Serif" w:cs="Microsoft Sans Serif"/>
        </w:rPr>
        <w:t xml:space="preserve"> of </w:t>
      </w:r>
      <w:r w:rsidR="00447135">
        <w:rPr>
          <w:rFonts w:ascii="Microsoft Sans Serif" w:hAnsi="Microsoft Sans Serif" w:cs="Microsoft Sans Serif"/>
        </w:rPr>
        <w:t>hydrochlorothiazide</w:t>
      </w:r>
      <w:r w:rsidR="00EB7471">
        <w:rPr>
          <w:rFonts w:ascii="Microsoft Sans Serif" w:hAnsi="Microsoft Sans Serif" w:cs="Microsoft Sans Serif"/>
        </w:rPr>
        <w:t xml:space="preserve"> added to </w:t>
      </w:r>
      <w:r w:rsidR="00BE6F2C">
        <w:rPr>
          <w:rFonts w:ascii="Microsoft Sans Serif" w:hAnsi="Microsoft Sans Serif" w:cs="Microsoft Sans Serif"/>
        </w:rPr>
        <w:t xml:space="preserve">their </w:t>
      </w:r>
      <w:r w:rsidR="00447135">
        <w:rPr>
          <w:rFonts w:ascii="Microsoft Sans Serif" w:hAnsi="Microsoft Sans Serif" w:cs="Microsoft Sans Serif"/>
        </w:rPr>
        <w:t>benazepril</w:t>
      </w:r>
      <w:r w:rsidR="00BE6F2C">
        <w:rPr>
          <w:rFonts w:ascii="Microsoft Sans Serif" w:hAnsi="Microsoft Sans Serif" w:cs="Microsoft Sans Serif"/>
        </w:rPr>
        <w:t xml:space="preserve"> treatment. Again, we programmatically construct all new-user drug-level cohort and automatically translate into SQL.</w:t>
      </w:r>
    </w:p>
    <w:p w14:paraId="318F2E02" w14:textId="77777777" w:rsidR="005A3DB1" w:rsidRDefault="005A3DB1">
      <w:pPr>
        <w:rPr>
          <w:rFonts w:ascii="Microsoft Sans Serif" w:hAnsi="Microsoft Sans Serif" w:cs="Microsoft Sans Serif"/>
          <w:b/>
          <w:bCs/>
        </w:rPr>
      </w:pPr>
    </w:p>
    <w:p w14:paraId="65A79C88" w14:textId="20F351A0" w:rsidR="00D83254" w:rsidRDefault="00D83254">
      <w:pPr>
        <w:rPr>
          <w:rFonts w:ascii="Microsoft Sans Serif" w:hAnsi="Microsoft Sans Serif" w:cs="Microsoft Sans Serif"/>
          <w:b/>
          <w:bCs/>
        </w:rPr>
      </w:pPr>
      <w:r>
        <w:rPr>
          <w:rFonts w:ascii="Microsoft Sans Serif" w:hAnsi="Microsoft Sans Serif" w:cs="Microsoft Sans Serif"/>
          <w:b/>
          <w:bCs/>
        </w:rPr>
        <w:t>8.4.3 Heterogeneity Study comparisons</w:t>
      </w:r>
    </w:p>
    <w:p w14:paraId="54CA2901" w14:textId="05DC1148" w:rsidR="00361207" w:rsidRDefault="005A3DB1">
      <w:pPr>
        <w:rPr>
          <w:rFonts w:ascii="Microsoft Sans Serif" w:hAnsi="Microsoft Sans Serif" w:cs="Microsoft Sans Serif"/>
        </w:rPr>
      </w:pPr>
      <w:r w:rsidRPr="005A3DB1">
        <w:rPr>
          <w:rFonts w:ascii="Microsoft Sans Serif" w:hAnsi="Microsoft Sans Serif" w:cs="Microsoft Sans Serif"/>
        </w:rPr>
        <w:lastRenderedPageBreak/>
        <w:t>The</w:t>
      </w:r>
      <w:r>
        <w:rPr>
          <w:rFonts w:ascii="Microsoft Sans Serif" w:hAnsi="Microsoft Sans Serif" w:cs="Microsoft Sans Serif"/>
        </w:rPr>
        <w:t xml:space="preserve"> Heterogeneity Study will further stratify all class- and drug-level exposure cohorts in Section 8.4.1 and 8.4.2 by clinically important patient characteristics that modify cardiovascular risk of relative treatment heterogeneity to provide patient-focused treatment recommendations. These factors will include:</w:t>
      </w:r>
    </w:p>
    <w:p w14:paraId="54B6F14F" w14:textId="2A0FEC21" w:rsidR="005A3DB1" w:rsidRDefault="005A3DB1" w:rsidP="005A3DB1">
      <w:pPr>
        <w:pStyle w:val="ListParagraph"/>
        <w:numPr>
          <w:ilvl w:val="0"/>
          <w:numId w:val="7"/>
        </w:numPr>
        <w:rPr>
          <w:rFonts w:ascii="Microsoft Sans Serif" w:hAnsi="Microsoft Sans Serif" w:cs="Microsoft Sans Serif"/>
        </w:rPr>
      </w:pPr>
      <w:r>
        <w:rPr>
          <w:rFonts w:ascii="Microsoft Sans Serif" w:hAnsi="Microsoft Sans Serif" w:cs="Microsoft Sans Serif"/>
        </w:rPr>
        <w:t xml:space="preserve">Age (18 – 44 / 45 – 64 / </w:t>
      </w:r>
      <w:r w:rsidR="004F0F8F">
        <w:rPr>
          <w:rFonts w:ascii="Microsoft Sans Serif" w:hAnsi="Microsoft Sans Serif" w:cs="Microsoft Sans Serif"/>
        </w:rPr>
        <w:sym w:font="Symbol" w:char="F0B3"/>
      </w:r>
      <w:r w:rsidR="004F0F8F">
        <w:rPr>
          <w:rFonts w:ascii="Microsoft Sans Serif" w:hAnsi="Microsoft Sans Serif" w:cs="Microsoft Sans Serif"/>
        </w:rPr>
        <w:t xml:space="preserve"> 65 at the index date)</w:t>
      </w:r>
    </w:p>
    <w:p w14:paraId="6D657C83" w14:textId="2D4A2384" w:rsidR="004F0F8F" w:rsidRDefault="004F0F8F" w:rsidP="005A3DB1">
      <w:pPr>
        <w:pStyle w:val="ListParagraph"/>
        <w:numPr>
          <w:ilvl w:val="0"/>
          <w:numId w:val="7"/>
        </w:numPr>
        <w:rPr>
          <w:rFonts w:ascii="Microsoft Sans Serif" w:hAnsi="Microsoft Sans Serif" w:cs="Microsoft Sans Serif"/>
        </w:rPr>
      </w:pPr>
      <w:r>
        <w:rPr>
          <w:rFonts w:ascii="Microsoft Sans Serif" w:hAnsi="Microsoft Sans Serif" w:cs="Microsoft Sans Serif"/>
        </w:rPr>
        <w:t>Sex (women/men)</w:t>
      </w:r>
    </w:p>
    <w:p w14:paraId="360F3462" w14:textId="43132ED5" w:rsidR="004F0F8F" w:rsidRDefault="004F0F8F" w:rsidP="005A3DB1">
      <w:pPr>
        <w:pStyle w:val="ListParagraph"/>
        <w:numPr>
          <w:ilvl w:val="0"/>
          <w:numId w:val="7"/>
        </w:numPr>
        <w:rPr>
          <w:rFonts w:ascii="Microsoft Sans Serif" w:hAnsi="Microsoft Sans Serif" w:cs="Microsoft Sans Serif"/>
        </w:rPr>
      </w:pPr>
      <w:r>
        <w:rPr>
          <w:rFonts w:ascii="Microsoft Sans Serif" w:hAnsi="Microsoft Sans Serif" w:cs="Microsoft Sans Serif"/>
        </w:rPr>
        <w:t>Race (African American or black)</w:t>
      </w:r>
    </w:p>
    <w:p w14:paraId="46621095" w14:textId="43B45B42" w:rsidR="004F0F8F" w:rsidRDefault="00804C8E" w:rsidP="005A3DB1">
      <w:pPr>
        <w:pStyle w:val="ListParagraph"/>
        <w:numPr>
          <w:ilvl w:val="0"/>
          <w:numId w:val="7"/>
        </w:numPr>
        <w:rPr>
          <w:rFonts w:ascii="Microsoft Sans Serif" w:hAnsi="Microsoft Sans Serif" w:cs="Microsoft Sans Serif"/>
        </w:rPr>
      </w:pPr>
      <w:r>
        <w:rPr>
          <w:rFonts w:ascii="Microsoft Sans Serif" w:hAnsi="Microsoft Sans Serif" w:cs="Microsoft Sans Serif"/>
        </w:rPr>
        <w:t>Heart failure</w:t>
      </w:r>
    </w:p>
    <w:p w14:paraId="3611B1CD" w14:textId="3C02D97C" w:rsidR="00AE3965" w:rsidRDefault="00AE3965" w:rsidP="005A3DB1">
      <w:pPr>
        <w:pStyle w:val="ListParagraph"/>
        <w:numPr>
          <w:ilvl w:val="0"/>
          <w:numId w:val="7"/>
        </w:numPr>
        <w:rPr>
          <w:rFonts w:ascii="Microsoft Sans Serif" w:hAnsi="Microsoft Sans Serif" w:cs="Microsoft Sans Serif"/>
        </w:rPr>
      </w:pPr>
      <w:r>
        <w:rPr>
          <w:rFonts w:ascii="Microsoft Sans Serif" w:hAnsi="Microsoft Sans Serif" w:cs="Microsoft Sans Serif"/>
        </w:rPr>
        <w:t xml:space="preserve">Type 2 diabetes mellitus </w:t>
      </w:r>
    </w:p>
    <w:p w14:paraId="297E7185" w14:textId="40538225" w:rsidR="004F0F8F" w:rsidRDefault="00AE3965" w:rsidP="005A3DB1">
      <w:pPr>
        <w:pStyle w:val="ListParagraph"/>
        <w:numPr>
          <w:ilvl w:val="0"/>
          <w:numId w:val="7"/>
        </w:numPr>
        <w:rPr>
          <w:rFonts w:ascii="Microsoft Sans Serif" w:hAnsi="Microsoft Sans Serif" w:cs="Microsoft Sans Serif"/>
        </w:rPr>
      </w:pPr>
      <w:r>
        <w:rPr>
          <w:rFonts w:ascii="Microsoft Sans Serif" w:hAnsi="Microsoft Sans Serif" w:cs="Microsoft Sans Serif"/>
        </w:rPr>
        <w:t xml:space="preserve">Renal impairment </w:t>
      </w:r>
    </w:p>
    <w:p w14:paraId="17084773" w14:textId="774492A2" w:rsidR="00494E1A" w:rsidRDefault="00804C8E" w:rsidP="00A6546F">
      <w:pPr>
        <w:jc w:val="both"/>
        <w:rPr>
          <w:rFonts w:ascii="Microsoft Sans Serif" w:hAnsi="Microsoft Sans Serif" w:cs="Microsoft Sans Serif"/>
        </w:rPr>
      </w:pPr>
      <w:r w:rsidRPr="00804C8E">
        <w:rPr>
          <w:rFonts w:ascii="Microsoft Sans Serif" w:hAnsi="Microsoft Sans Serif" w:cs="Microsoft Sans Serif"/>
        </w:rPr>
        <w:t>We will narrow down the patient population to major comorbidities suggested in the guideline, such as heart failure, type 2 diabetes mellitus, and renal impairment.</w:t>
      </w:r>
      <w:r>
        <w:rPr>
          <w:rFonts w:ascii="Microsoft Sans Serif" w:hAnsi="Microsoft Sans Serif" w:cs="Microsoft Sans Serif" w:hint="eastAsia"/>
        </w:rPr>
        <w:t xml:space="preserve"> </w:t>
      </w:r>
      <w:r>
        <w:rPr>
          <w:rFonts w:ascii="Microsoft Sans Serif" w:hAnsi="Microsoft Sans Serif" w:cs="Microsoft Sans Serif"/>
        </w:rPr>
        <w:t>Heart failure and type 2 diabetes mellitus will be defined according to the diagnosis. R</w:t>
      </w:r>
      <w:r w:rsidR="00A6546F">
        <w:rPr>
          <w:rFonts w:ascii="Microsoft Sans Serif" w:hAnsi="Microsoft Sans Serif" w:cs="Microsoft Sans Serif"/>
        </w:rPr>
        <w:t>enal impairment through diagnosis codes for chronic kidney disease and end-stage renal disease, dialysis procedures, and laboratory measurements of estimated glomerular filtration rate, serum creatinine and urine albumin.</w:t>
      </w:r>
    </w:p>
    <w:p w14:paraId="21CBFA59" w14:textId="25B7E8B5" w:rsidR="00A6546F" w:rsidRPr="00494E1A" w:rsidRDefault="00A6546F" w:rsidP="00A6546F">
      <w:pPr>
        <w:jc w:val="both"/>
        <w:rPr>
          <w:rFonts w:ascii="Microsoft Sans Serif" w:hAnsi="Microsoft Sans Serif" w:cs="Microsoft Sans Serif"/>
        </w:rPr>
      </w:pPr>
      <w:r>
        <w:rPr>
          <w:rFonts w:ascii="Microsoft Sans Serif" w:hAnsi="Microsoft Sans Serif" w:cs="Microsoft Sans Serif"/>
        </w:rPr>
        <w:t>Appendix A.</w:t>
      </w:r>
      <w:r w:rsidR="00804C8E">
        <w:rPr>
          <w:rFonts w:ascii="Microsoft Sans Serif" w:hAnsi="Microsoft Sans Serif" w:cs="Microsoft Sans Serif"/>
        </w:rPr>
        <w:t xml:space="preserve"> 3</w:t>
      </w:r>
      <w:r>
        <w:rPr>
          <w:rFonts w:ascii="Microsoft Sans Serif" w:hAnsi="Microsoft Sans Serif" w:cs="Microsoft Sans Serif"/>
        </w:rPr>
        <w:t xml:space="preserve"> presents complete OHDSI ATLAS specifications for these subgroups, including all standard OMOP CDM concept codes defining </w:t>
      </w:r>
      <w:r w:rsidR="00804C8E">
        <w:rPr>
          <w:rFonts w:ascii="Microsoft Sans Serif" w:hAnsi="Microsoft Sans Serif" w:cs="Microsoft Sans Serif"/>
        </w:rPr>
        <w:t>heart failure, diabetes, and renal impairment.</w:t>
      </w:r>
    </w:p>
    <w:p w14:paraId="0C2C20EC" w14:textId="77777777" w:rsidR="00513A0B" w:rsidRDefault="00513A0B">
      <w:pPr>
        <w:rPr>
          <w:rFonts w:ascii="Microsoft Sans Serif" w:hAnsi="Microsoft Sans Serif" w:cs="Microsoft Sans Serif"/>
          <w:b/>
          <w:bCs/>
        </w:rPr>
      </w:pPr>
    </w:p>
    <w:p w14:paraId="1856ABC5" w14:textId="3C744D66" w:rsidR="00CF5975" w:rsidRDefault="00CF5975">
      <w:pPr>
        <w:rPr>
          <w:rFonts w:ascii="Microsoft Sans Serif" w:hAnsi="Microsoft Sans Serif" w:cs="Microsoft Sans Serif"/>
          <w:b/>
          <w:bCs/>
        </w:rPr>
      </w:pPr>
      <w:r>
        <w:rPr>
          <w:rFonts w:ascii="Microsoft Sans Serif" w:hAnsi="Microsoft Sans Serif" w:cs="Microsoft Sans Serif"/>
          <w:b/>
          <w:bCs/>
        </w:rPr>
        <w:t>8.4.4 Validation</w:t>
      </w:r>
    </w:p>
    <w:p w14:paraId="1BB071A5" w14:textId="567C85C0" w:rsidR="002126A5" w:rsidRPr="002126A5" w:rsidRDefault="002126A5" w:rsidP="00917172">
      <w:pPr>
        <w:jc w:val="both"/>
        <w:rPr>
          <w:rFonts w:ascii="Microsoft Sans Serif" w:hAnsi="Microsoft Sans Serif" w:cs="Microsoft Sans Serif"/>
        </w:rPr>
      </w:pPr>
      <w:r w:rsidRPr="002126A5">
        <w:rPr>
          <w:rFonts w:ascii="Microsoft Sans Serif" w:hAnsi="Microsoft Sans Serif" w:cs="Microsoft Sans Serif"/>
        </w:rPr>
        <w:t>We</w:t>
      </w:r>
      <w:r>
        <w:rPr>
          <w:rFonts w:ascii="Microsoft Sans Serif" w:hAnsi="Microsoft Sans Serif" w:cs="Microsoft Sans Serif"/>
        </w:rPr>
        <w:t xml:space="preserve"> will validate exposure cohorts and aggregate drug utilization using comprehensive cohort characterization tools against data sources. Chief among these tools stands OHDSI’s </w:t>
      </w:r>
      <w:proofErr w:type="spellStart"/>
      <w:r>
        <w:rPr>
          <w:rFonts w:ascii="Microsoft Sans Serif" w:hAnsi="Microsoft Sans Serif" w:cs="Microsoft Sans Serif"/>
        </w:rPr>
        <w:t>CohortDiagnostics</w:t>
      </w:r>
      <w:proofErr w:type="spellEnd"/>
      <w:r>
        <w:rPr>
          <w:rFonts w:ascii="Microsoft Sans Serif" w:hAnsi="Microsoft Sans Serif" w:cs="Microsoft Sans Serif"/>
        </w:rPr>
        <w:t xml:space="preserve"> package</w:t>
      </w:r>
      <w:r w:rsidR="00917172">
        <w:rPr>
          <w:rFonts w:ascii="Microsoft Sans Serif" w:hAnsi="Microsoft Sans Serif" w:cs="Microsoft Sans Serif"/>
        </w:rPr>
        <w:t xml:space="preserve"> (</w:t>
      </w:r>
      <w:hyperlink r:id="rId13" w:history="1">
        <w:r w:rsidR="00FD65BE" w:rsidRPr="00226924">
          <w:rPr>
            <w:rStyle w:val="Hyperlink"/>
            <w:rFonts w:ascii="Microsoft Sans Serif" w:hAnsi="Microsoft Sans Serif" w:cs="Microsoft Sans Serif"/>
          </w:rPr>
          <w:t>https://github.com/OHDSI/CohortDiagnostics</w:t>
        </w:r>
      </w:hyperlink>
      <w:r w:rsidR="00917172">
        <w:rPr>
          <w:rFonts w:ascii="Microsoft Sans Serif" w:hAnsi="Microsoft Sans Serif" w:cs="Microsoft Sans Serif"/>
        </w:rPr>
        <w:t>).</w:t>
      </w:r>
      <w:r w:rsidR="00050566">
        <w:rPr>
          <w:rFonts w:ascii="Microsoft Sans Serif" w:hAnsi="Microsoft Sans Serif" w:cs="Microsoft Sans Serif"/>
        </w:rPr>
        <w:t xml:space="preserve"> For any cohort and data source mapped to OMOP CDM, this package systematically generates incidence new-user rates (stratified by age, gender, and calendar year), cohort characteristics (al</w:t>
      </w:r>
      <w:r w:rsidR="00FD65BE">
        <w:rPr>
          <w:rFonts w:ascii="Microsoft Sans Serif" w:hAnsi="Microsoft Sans Serif" w:cs="Microsoft Sans Serif"/>
        </w:rPr>
        <w:t>l</w:t>
      </w:r>
      <w:r w:rsidR="00050566">
        <w:rPr>
          <w:rFonts w:ascii="Microsoft Sans Serif" w:hAnsi="Microsoft Sans Serif" w:cs="Microsoft Sans Serif"/>
        </w:rPr>
        <w:t xml:space="preserve"> comorbidities, drug use, procedures, health utilization) and the actual codes found in the data triggering the various rules in the cohort definitions. This can allow researchers and stakeholders to understand the heterogeneity of source coding for exposures and health outcomes as well as the impact of various inclusion criteria on overall cohort counts (details described in Section 9).</w:t>
      </w:r>
    </w:p>
    <w:p w14:paraId="48738CFC" w14:textId="77777777" w:rsidR="00A92532" w:rsidRPr="000D08C5" w:rsidRDefault="00A92532">
      <w:pPr>
        <w:rPr>
          <w:rFonts w:ascii="Microsoft Sans Serif" w:hAnsi="Microsoft Sans Serif" w:cs="Microsoft Sans Serif"/>
        </w:rPr>
      </w:pPr>
    </w:p>
    <w:p w14:paraId="6F06C14D" w14:textId="7D0803AD" w:rsidR="00080F2D" w:rsidRDefault="00080F2D">
      <w:pPr>
        <w:rPr>
          <w:rFonts w:ascii="Microsoft Sans Serif" w:hAnsi="Microsoft Sans Serif" w:cs="Microsoft Sans Serif"/>
          <w:b/>
          <w:bCs/>
        </w:rPr>
      </w:pPr>
      <w:r w:rsidRPr="003A6037">
        <w:rPr>
          <w:rFonts w:ascii="Microsoft Sans Serif" w:hAnsi="Microsoft Sans Serif" w:cs="Microsoft Sans Serif"/>
          <w:b/>
          <w:bCs/>
        </w:rPr>
        <w:t>8.5 Outcomes</w:t>
      </w:r>
    </w:p>
    <w:p w14:paraId="74A5069E" w14:textId="77777777" w:rsidR="00953947" w:rsidRDefault="00953947" w:rsidP="00953947">
      <w:pPr>
        <w:jc w:val="both"/>
        <w:rPr>
          <w:rFonts w:ascii="Microsoft Sans Serif" w:hAnsi="Microsoft Sans Serif" w:cs="Microsoft Sans Serif"/>
        </w:rPr>
      </w:pPr>
      <w:r>
        <w:rPr>
          <w:rFonts w:ascii="Microsoft Sans Serif" w:hAnsi="Microsoft Sans Serif" w:cs="Microsoft Sans Serif"/>
        </w:rPr>
        <w:t>We originally identified outcomes for LEGEND-</w:t>
      </w:r>
      <w:proofErr w:type="spellStart"/>
      <w:r>
        <w:rPr>
          <w:rFonts w:ascii="Microsoft Sans Serif" w:hAnsi="Microsoft Sans Serif" w:cs="Microsoft Sans Serif"/>
        </w:rPr>
        <w:t>HTNStepCare</w:t>
      </w:r>
      <w:proofErr w:type="spellEnd"/>
      <w:r>
        <w:rPr>
          <w:rFonts w:ascii="Microsoft Sans Serif" w:hAnsi="Microsoft Sans Serif" w:cs="Microsoft Sans Serif"/>
        </w:rPr>
        <w:t xml:space="preserve"> from clinical trial endpoints from clinical guidelines and systematic reviews. We augmented these with adverse events from US structured product labels of hypertension drugs. For each outcome, we </w:t>
      </w:r>
      <w:r>
        <w:rPr>
          <w:rFonts w:ascii="Microsoft Sans Serif" w:hAnsi="Microsoft Sans Serif" w:cs="Microsoft Sans Serif"/>
        </w:rPr>
        <w:lastRenderedPageBreak/>
        <w:t>developed an operational phenotype definition to determine if observational data could in fact support evaluation of the outcome. We used the same approach to design, implement, and evaluate all phenotypes. Specifically, clinical guidelines and systematic review of clinical trial of hypertension treatments informed our clinical definition of cardiovascular outcomes. We developed all exposure cohorts according to the definition itself through ATLAS. We did not perform source record verification or other validation methods.</w:t>
      </w:r>
    </w:p>
    <w:p w14:paraId="181F6B78" w14:textId="1DB9AC11" w:rsidR="0090704A" w:rsidRDefault="0090704A" w:rsidP="005B6DEB">
      <w:pPr>
        <w:jc w:val="both"/>
        <w:rPr>
          <w:rFonts w:ascii="Microsoft Sans Serif" w:hAnsi="Microsoft Sans Serif" w:cs="Microsoft Sans Serif"/>
        </w:rPr>
      </w:pPr>
      <w:r w:rsidRPr="0090704A">
        <w:rPr>
          <w:rFonts w:ascii="Microsoft Sans Serif" w:hAnsi="Microsoft Sans Serif" w:cs="Microsoft Sans Serif"/>
        </w:rPr>
        <w:t>Across</w:t>
      </w:r>
      <w:r>
        <w:rPr>
          <w:rFonts w:ascii="Microsoft Sans Serif" w:hAnsi="Microsoft Sans Serif" w:cs="Microsoft Sans Serif"/>
        </w:rPr>
        <w:t xml:space="preserve"> all data sources and pairwise exposure cohorts, we will assess relative risks of 32 cardiovascular and patient-centered outcomes (Table 8.3). Primary outcomes of interest are: </w:t>
      </w:r>
    </w:p>
    <w:p w14:paraId="69175451" w14:textId="77777777" w:rsidR="00610452" w:rsidRDefault="00610452" w:rsidP="00610452">
      <w:pPr>
        <w:pStyle w:val="ListParagraph"/>
        <w:numPr>
          <w:ilvl w:val="0"/>
          <w:numId w:val="8"/>
        </w:numPr>
        <w:jc w:val="both"/>
        <w:rPr>
          <w:rFonts w:ascii="Microsoft Sans Serif" w:hAnsi="Microsoft Sans Serif" w:cs="Microsoft Sans Serif"/>
        </w:rPr>
      </w:pPr>
      <w:r>
        <w:rPr>
          <w:rFonts w:ascii="Microsoft Sans Serif" w:hAnsi="Microsoft Sans Serif" w:cs="Microsoft Sans Serif"/>
        </w:rPr>
        <w:t>3-point major adverse cardiovascular events (MACE), including acute myocardial infarction, stroke, and sudden cardiac death</w:t>
      </w:r>
    </w:p>
    <w:p w14:paraId="2093D332" w14:textId="412BE9E5" w:rsidR="00EF4C2C" w:rsidRDefault="002F311E" w:rsidP="005B6DEB">
      <w:pPr>
        <w:pStyle w:val="ListParagraph"/>
        <w:numPr>
          <w:ilvl w:val="0"/>
          <w:numId w:val="8"/>
        </w:numPr>
        <w:jc w:val="both"/>
        <w:rPr>
          <w:rFonts w:ascii="Microsoft Sans Serif" w:hAnsi="Microsoft Sans Serif" w:cs="Microsoft Sans Serif"/>
        </w:rPr>
      </w:pPr>
      <w:r>
        <w:rPr>
          <w:rFonts w:ascii="Microsoft Sans Serif" w:hAnsi="Microsoft Sans Serif" w:cs="Microsoft Sans Serif"/>
        </w:rPr>
        <w:t>4</w:t>
      </w:r>
      <w:r w:rsidR="00EF4C2C">
        <w:rPr>
          <w:rFonts w:ascii="Microsoft Sans Serif" w:hAnsi="Microsoft Sans Serif" w:cs="Microsoft Sans Serif"/>
        </w:rPr>
        <w:t>-point major adverse cardiovascular events (MACE), including acute myocardial infarction, stroke</w:t>
      </w:r>
      <w:r>
        <w:rPr>
          <w:rFonts w:ascii="Microsoft Sans Serif" w:hAnsi="Microsoft Sans Serif" w:cs="Microsoft Sans Serif"/>
        </w:rPr>
        <w:t>, heart failure hospitalization</w:t>
      </w:r>
      <w:r w:rsidR="00EF4C2C">
        <w:rPr>
          <w:rFonts w:ascii="Microsoft Sans Serif" w:hAnsi="Microsoft Sans Serif" w:cs="Microsoft Sans Serif"/>
        </w:rPr>
        <w:t>,</w:t>
      </w:r>
      <w:r w:rsidR="00C17157">
        <w:rPr>
          <w:rFonts w:ascii="Microsoft Sans Serif" w:hAnsi="Microsoft Sans Serif" w:cs="Microsoft Sans Serif"/>
        </w:rPr>
        <w:t xml:space="preserve"> </w:t>
      </w:r>
      <w:r w:rsidR="00EF4C2C">
        <w:rPr>
          <w:rFonts w:ascii="Microsoft Sans Serif" w:hAnsi="Microsoft Sans Serif" w:cs="Microsoft Sans Serif"/>
        </w:rPr>
        <w:t>and sudden cardiac death</w:t>
      </w:r>
    </w:p>
    <w:p w14:paraId="489F2FA7" w14:textId="66AB392F" w:rsidR="00C17157" w:rsidRDefault="00C17157" w:rsidP="005B6DEB">
      <w:pPr>
        <w:jc w:val="both"/>
        <w:rPr>
          <w:rFonts w:ascii="Microsoft Sans Serif" w:hAnsi="Microsoft Sans Serif" w:cs="Microsoft Sans Serif"/>
        </w:rPr>
      </w:pPr>
      <w:r>
        <w:rPr>
          <w:rFonts w:ascii="Microsoft Sans Serif" w:hAnsi="Microsoft Sans Serif" w:cs="Microsoft Sans Serif"/>
        </w:rPr>
        <w:t xml:space="preserve">Secondary </w:t>
      </w:r>
      <w:r w:rsidR="00610452">
        <w:rPr>
          <w:rFonts w:ascii="Microsoft Sans Serif" w:hAnsi="Microsoft Sans Serif" w:cs="Microsoft Sans Serif"/>
        </w:rPr>
        <w:t xml:space="preserve">effectiveness </w:t>
      </w:r>
      <w:r>
        <w:rPr>
          <w:rFonts w:ascii="Microsoft Sans Serif" w:hAnsi="Microsoft Sans Serif" w:cs="Microsoft Sans Serif"/>
        </w:rPr>
        <w:t>outcomes include:</w:t>
      </w:r>
    </w:p>
    <w:p w14:paraId="77148B94" w14:textId="59DD7E43" w:rsidR="00C17157" w:rsidRDefault="00C17157" w:rsidP="005B6DEB">
      <w:pPr>
        <w:pStyle w:val="ListParagraph"/>
        <w:numPr>
          <w:ilvl w:val="0"/>
          <w:numId w:val="9"/>
        </w:numPr>
        <w:jc w:val="both"/>
        <w:rPr>
          <w:rFonts w:ascii="Microsoft Sans Serif" w:hAnsi="Microsoft Sans Serif" w:cs="Microsoft Sans Serif"/>
        </w:rPr>
      </w:pPr>
      <w:r>
        <w:rPr>
          <w:rFonts w:ascii="Microsoft Sans Serif" w:hAnsi="Microsoft Sans Serif" w:cs="Microsoft Sans Serif"/>
        </w:rPr>
        <w:t>Individual MACE components</w:t>
      </w:r>
    </w:p>
    <w:p w14:paraId="55BD3317" w14:textId="5581F6A2" w:rsidR="00CA0A2A" w:rsidRDefault="00CA0A2A" w:rsidP="005B6DEB">
      <w:pPr>
        <w:jc w:val="both"/>
        <w:rPr>
          <w:rFonts w:ascii="Microsoft Sans Serif" w:hAnsi="Microsoft Sans Serif" w:cs="Microsoft Sans Serif"/>
        </w:rPr>
      </w:pPr>
      <w:r>
        <w:rPr>
          <w:rFonts w:ascii="Microsoft Sans Serif" w:hAnsi="Microsoft Sans Serif" w:cs="Microsoft Sans Serif"/>
        </w:rPr>
        <w:t>In data sources with laboratory measurements, secondary outcomes further include:</w:t>
      </w:r>
    </w:p>
    <w:p w14:paraId="19E0FFEA" w14:textId="04E6BB62" w:rsidR="00CA0A2A" w:rsidRDefault="00CA0A2A" w:rsidP="005B6DEB">
      <w:pPr>
        <w:pStyle w:val="ListParagraph"/>
        <w:numPr>
          <w:ilvl w:val="0"/>
          <w:numId w:val="9"/>
        </w:numPr>
        <w:jc w:val="both"/>
        <w:rPr>
          <w:rFonts w:ascii="Microsoft Sans Serif" w:hAnsi="Microsoft Sans Serif" w:cs="Microsoft Sans Serif"/>
        </w:rPr>
      </w:pPr>
      <w:r>
        <w:rPr>
          <w:rFonts w:ascii="Microsoft Sans Serif" w:hAnsi="Microsoft Sans Serif" w:cs="Microsoft Sans Serif"/>
        </w:rPr>
        <w:t>Blood pressure control</w:t>
      </w:r>
    </w:p>
    <w:p w14:paraId="4168432B" w14:textId="2FCBB91A" w:rsidR="009E005F" w:rsidRDefault="00CA0A2A" w:rsidP="005B6DEB">
      <w:pPr>
        <w:jc w:val="both"/>
        <w:rPr>
          <w:rFonts w:ascii="Microsoft Sans Serif" w:hAnsi="Microsoft Sans Serif" w:cs="Microsoft Sans Serif"/>
        </w:rPr>
      </w:pPr>
      <w:r>
        <w:rPr>
          <w:rFonts w:ascii="Microsoft Sans Serif" w:hAnsi="Microsoft Sans Serif" w:cs="Microsoft Sans Serif"/>
        </w:rPr>
        <w:t xml:space="preserve">We will also study secondary antihypertensive </w:t>
      </w:r>
      <w:r w:rsidR="00B13F95">
        <w:rPr>
          <w:rFonts w:ascii="Microsoft Sans Serif" w:hAnsi="Microsoft Sans Serif" w:cs="Microsoft Sans Serif"/>
        </w:rPr>
        <w:t>agent adverse events and safety concerns highlighted in the 2017 ACC/AHA guidelines and from RCTs, including</w:t>
      </w:r>
      <w:r w:rsidR="00DC2A05">
        <w:rPr>
          <w:rFonts w:ascii="Microsoft Sans Serif" w:hAnsi="Microsoft Sans Serif" w:cs="Microsoft Sans Serif"/>
        </w:rPr>
        <w:t xml:space="preserve"> SPRINT trial. </w:t>
      </w:r>
      <w:r w:rsidR="009E005F">
        <w:rPr>
          <w:rFonts w:ascii="Microsoft Sans Serif" w:hAnsi="Microsoft Sans Serif" w:cs="Microsoft Sans Serif"/>
        </w:rPr>
        <w:t xml:space="preserve">We will employ the same level of systematic rigor in studying outcomes regardless of their primary or secondary label. </w:t>
      </w:r>
    </w:p>
    <w:p w14:paraId="5D42BE1F" w14:textId="022E31C3" w:rsidR="009E005F" w:rsidRPr="00CA0A2A" w:rsidRDefault="009E005F" w:rsidP="005B6DEB">
      <w:pPr>
        <w:jc w:val="both"/>
        <w:rPr>
          <w:rFonts w:ascii="Microsoft Sans Serif" w:hAnsi="Microsoft Sans Serif" w:cs="Microsoft Sans Serif"/>
        </w:rPr>
      </w:pPr>
      <w:proofErr w:type="gramStart"/>
      <w:r>
        <w:rPr>
          <w:rFonts w:ascii="Microsoft Sans Serif" w:hAnsi="Microsoft Sans Serif" w:cs="Microsoft Sans Serif"/>
        </w:rPr>
        <w:t>A majority of</w:t>
      </w:r>
      <w:proofErr w:type="gramEnd"/>
      <w:r>
        <w:rPr>
          <w:rFonts w:ascii="Microsoft Sans Serif" w:hAnsi="Microsoft Sans Serif" w:cs="Microsoft Sans Serif"/>
        </w:rPr>
        <w:t xml:space="preserve"> outcome definitions have been previously implemented and validated in our own work, based heavily on prior development by others (see</w:t>
      </w:r>
      <w:r w:rsidR="009C3EDF">
        <w:rPr>
          <w:rFonts w:ascii="Microsoft Sans Serif" w:hAnsi="Microsoft Sans Serif" w:cs="Microsoft Sans Serif"/>
        </w:rPr>
        <w:t xml:space="preserve"> references in Table 8.</w:t>
      </w:r>
      <w:r w:rsidR="00030F91">
        <w:rPr>
          <w:rFonts w:ascii="Microsoft Sans Serif" w:hAnsi="Microsoft Sans Serif" w:cs="Microsoft Sans Serif"/>
        </w:rPr>
        <w:t>5</w:t>
      </w:r>
      <w:r w:rsidR="009C3EDF">
        <w:rPr>
          <w:rFonts w:ascii="Microsoft Sans Serif" w:hAnsi="Microsoft Sans Serif" w:cs="Microsoft Sans Serif"/>
        </w:rPr>
        <w:t>). To assess across-source consistency and general clinical validity, we will characterize outcome incidence, stratified by age, sex and index year for each data source.</w:t>
      </w:r>
    </w:p>
    <w:p w14:paraId="506D1CAF" w14:textId="77777777" w:rsidR="00C17157" w:rsidRPr="00CA0A2A" w:rsidRDefault="00C17157" w:rsidP="00CA0A2A">
      <w:pPr>
        <w:rPr>
          <w:rFonts w:ascii="Microsoft Sans Serif" w:hAnsi="Microsoft Sans Serif" w:cs="Microsoft Sans Serif"/>
        </w:rPr>
      </w:pPr>
    </w:p>
    <w:p w14:paraId="7F4E46DD" w14:textId="57B666CA" w:rsidR="0090704A" w:rsidRPr="003A6037" w:rsidRDefault="009C3EDF">
      <w:pPr>
        <w:rPr>
          <w:rFonts w:ascii="Microsoft Sans Serif" w:hAnsi="Microsoft Sans Serif" w:cs="Microsoft Sans Serif"/>
          <w:b/>
          <w:bCs/>
        </w:rPr>
      </w:pPr>
      <w:r>
        <w:rPr>
          <w:rFonts w:ascii="Microsoft Sans Serif" w:hAnsi="Microsoft Sans Serif" w:cs="Microsoft Sans Serif"/>
          <w:b/>
          <w:bCs/>
        </w:rPr>
        <w:t>Table 8.</w:t>
      </w:r>
      <w:r w:rsidR="00030F91">
        <w:rPr>
          <w:rFonts w:ascii="Microsoft Sans Serif" w:hAnsi="Microsoft Sans Serif" w:cs="Microsoft Sans Serif"/>
          <w:b/>
          <w:bCs/>
        </w:rPr>
        <w:t>5</w:t>
      </w:r>
      <w:r>
        <w:rPr>
          <w:rFonts w:ascii="Microsoft Sans Serif" w:hAnsi="Microsoft Sans Serif" w:cs="Microsoft Sans Serif"/>
          <w:b/>
          <w:bCs/>
        </w:rPr>
        <w:t xml:space="preserve"> </w:t>
      </w:r>
      <w:commentRangeStart w:id="60"/>
      <w:commentRangeStart w:id="61"/>
      <w:r>
        <w:rPr>
          <w:rFonts w:ascii="Microsoft Sans Serif" w:hAnsi="Microsoft Sans Serif" w:cs="Microsoft Sans Serif"/>
          <w:b/>
          <w:bCs/>
        </w:rPr>
        <w:t>LEGEND-</w:t>
      </w:r>
      <w:proofErr w:type="spellStart"/>
      <w:r w:rsidR="00F96DBC">
        <w:rPr>
          <w:rFonts w:ascii="Microsoft Sans Serif" w:hAnsi="Microsoft Sans Serif" w:cs="Microsoft Sans Serif"/>
          <w:b/>
          <w:bCs/>
        </w:rPr>
        <w:t>HTNStepCare</w:t>
      </w:r>
      <w:proofErr w:type="spellEnd"/>
      <w:r>
        <w:rPr>
          <w:rFonts w:ascii="Microsoft Sans Serif" w:hAnsi="Microsoft Sans Serif" w:cs="Microsoft Sans Serif"/>
          <w:b/>
          <w:bCs/>
        </w:rPr>
        <w:t xml:space="preserve"> study outcomes</w:t>
      </w:r>
      <w:commentRangeEnd w:id="60"/>
      <w:r w:rsidR="00CC0A90">
        <w:rPr>
          <w:rStyle w:val="CommentReference"/>
        </w:rPr>
        <w:commentReference w:id="60"/>
      </w:r>
      <w:commentRangeEnd w:id="61"/>
      <w:r w:rsidR="00A962DC">
        <w:rPr>
          <w:rStyle w:val="CommentReference"/>
        </w:rPr>
        <w:commentReference w:id="61"/>
      </w:r>
    </w:p>
    <w:tbl>
      <w:tblPr>
        <w:tblStyle w:val="TableGrid"/>
        <w:tblW w:w="0" w:type="auto"/>
        <w:tblLook w:val="04A0" w:firstRow="1" w:lastRow="0" w:firstColumn="1" w:lastColumn="0" w:noHBand="0" w:noVBand="1"/>
      </w:tblPr>
      <w:tblGrid>
        <w:gridCol w:w="2578"/>
        <w:gridCol w:w="5127"/>
        <w:gridCol w:w="1645"/>
      </w:tblGrid>
      <w:tr w:rsidR="007A57BE" w14:paraId="44442DE9" w14:textId="77777777" w:rsidTr="00684D58">
        <w:tc>
          <w:tcPr>
            <w:tcW w:w="2578" w:type="dxa"/>
          </w:tcPr>
          <w:p w14:paraId="014ECD74" w14:textId="13532090" w:rsidR="007A57BE" w:rsidRPr="00D12705" w:rsidRDefault="007A57BE">
            <w:pPr>
              <w:rPr>
                <w:rFonts w:ascii="Microsoft Sans Serif" w:hAnsi="Microsoft Sans Serif" w:cs="Microsoft Sans Serif"/>
                <w:b/>
                <w:bCs/>
              </w:rPr>
            </w:pPr>
            <w:r w:rsidRPr="00D12705">
              <w:rPr>
                <w:rFonts w:ascii="Microsoft Sans Serif" w:hAnsi="Microsoft Sans Serif" w:cs="Microsoft Sans Serif"/>
                <w:b/>
                <w:bCs/>
              </w:rPr>
              <w:t>Phenotype</w:t>
            </w:r>
          </w:p>
        </w:tc>
        <w:tc>
          <w:tcPr>
            <w:tcW w:w="5127" w:type="dxa"/>
          </w:tcPr>
          <w:p w14:paraId="472C91B0" w14:textId="73E34BFA" w:rsidR="007A57BE" w:rsidRPr="00D12705" w:rsidRDefault="007A57BE">
            <w:pPr>
              <w:rPr>
                <w:rFonts w:ascii="Microsoft Sans Serif" w:hAnsi="Microsoft Sans Serif" w:cs="Microsoft Sans Serif"/>
                <w:b/>
                <w:bCs/>
              </w:rPr>
            </w:pPr>
            <w:r w:rsidRPr="00D12705">
              <w:rPr>
                <w:rFonts w:ascii="Microsoft Sans Serif" w:hAnsi="Microsoft Sans Serif" w:cs="Microsoft Sans Serif"/>
                <w:b/>
                <w:bCs/>
              </w:rPr>
              <w:t>Brief logical description</w:t>
            </w:r>
          </w:p>
        </w:tc>
        <w:tc>
          <w:tcPr>
            <w:tcW w:w="1645" w:type="dxa"/>
          </w:tcPr>
          <w:p w14:paraId="13DDEFC6" w14:textId="16396754" w:rsidR="007A57BE" w:rsidRPr="00D12705" w:rsidRDefault="007A57BE">
            <w:pPr>
              <w:rPr>
                <w:rFonts w:ascii="Microsoft Sans Serif" w:hAnsi="Microsoft Sans Serif" w:cs="Microsoft Sans Serif"/>
                <w:b/>
                <w:bCs/>
              </w:rPr>
            </w:pPr>
            <w:r w:rsidRPr="00D12705">
              <w:rPr>
                <w:rFonts w:ascii="Microsoft Sans Serif" w:hAnsi="Microsoft Sans Serif" w:cs="Microsoft Sans Serif"/>
                <w:b/>
                <w:bCs/>
              </w:rPr>
              <w:t>Prior development</w:t>
            </w:r>
          </w:p>
        </w:tc>
      </w:tr>
      <w:tr w:rsidR="00732A86" w14:paraId="530C72D5" w14:textId="77777777">
        <w:tc>
          <w:tcPr>
            <w:tcW w:w="9350" w:type="dxa"/>
            <w:gridSpan w:val="3"/>
          </w:tcPr>
          <w:p w14:paraId="032F924E" w14:textId="70143A05" w:rsidR="00732A86" w:rsidRPr="00D12705" w:rsidRDefault="00DC0392">
            <w:pPr>
              <w:rPr>
                <w:rFonts w:ascii="Microsoft Sans Serif" w:hAnsi="Microsoft Sans Serif" w:cs="Microsoft Sans Serif"/>
                <w:b/>
                <w:bCs/>
              </w:rPr>
            </w:pPr>
            <w:r w:rsidRPr="00D12705">
              <w:rPr>
                <w:rFonts w:ascii="Microsoft Sans Serif" w:hAnsi="Microsoft Sans Serif" w:cs="Microsoft Sans Serif"/>
                <w:b/>
                <w:bCs/>
              </w:rPr>
              <w:t>Primary c</w:t>
            </w:r>
            <w:r w:rsidR="00732A86" w:rsidRPr="00D12705">
              <w:rPr>
                <w:rFonts w:ascii="Microsoft Sans Serif" w:hAnsi="Microsoft Sans Serif" w:cs="Microsoft Sans Serif"/>
                <w:b/>
                <w:bCs/>
              </w:rPr>
              <w:t>ardiovascular outcomes</w:t>
            </w:r>
          </w:p>
        </w:tc>
      </w:tr>
      <w:tr w:rsidR="00CA71A0" w14:paraId="64869F2D" w14:textId="77777777" w:rsidTr="00684D58">
        <w:tc>
          <w:tcPr>
            <w:tcW w:w="2578" w:type="dxa"/>
          </w:tcPr>
          <w:p w14:paraId="7810AA14" w14:textId="6822735C" w:rsidR="00CA71A0" w:rsidRDefault="00CA71A0" w:rsidP="00CA71A0">
            <w:pPr>
              <w:rPr>
                <w:rFonts w:ascii="Microsoft Sans Serif" w:hAnsi="Microsoft Sans Serif" w:cs="Microsoft Sans Serif"/>
              </w:rPr>
            </w:pPr>
            <w:r>
              <w:rPr>
                <w:rFonts w:ascii="Microsoft Sans Serif" w:hAnsi="Microsoft Sans Serif" w:cs="Microsoft Sans Serif"/>
              </w:rPr>
              <w:t>4-point MACE</w:t>
            </w:r>
          </w:p>
        </w:tc>
        <w:tc>
          <w:tcPr>
            <w:tcW w:w="5127" w:type="dxa"/>
          </w:tcPr>
          <w:p w14:paraId="3259BC86" w14:textId="1413D444" w:rsidR="00CA71A0" w:rsidRDefault="00CA71A0" w:rsidP="00CA71A0">
            <w:pPr>
              <w:rPr>
                <w:rFonts w:ascii="Microsoft Sans Serif" w:hAnsi="Microsoft Sans Serif" w:cs="Microsoft Sans Serif"/>
              </w:rPr>
            </w:pPr>
            <w:r>
              <w:rPr>
                <w:rFonts w:ascii="Microsoft Sans Serif" w:hAnsi="Microsoft Sans Serif" w:cs="Microsoft Sans Serif"/>
              </w:rPr>
              <w:t>Condition record of acute myocardial infarction, hemorrhagic or ischemic stroke or sudden cardiac death</w:t>
            </w:r>
            <w:r w:rsidR="007F5CD0">
              <w:rPr>
                <w:rFonts w:ascii="Microsoft Sans Serif" w:hAnsi="Microsoft Sans Serif" w:cs="Microsoft Sans Serif"/>
              </w:rPr>
              <w:t xml:space="preserve"> during an inpatient or ER visit</w:t>
            </w:r>
            <w:r>
              <w:rPr>
                <w:rFonts w:ascii="Microsoft Sans Serif" w:hAnsi="Microsoft Sans Serif" w:cs="Microsoft Sans Serif"/>
              </w:rPr>
              <w:t>, and inpatient or ER visit (hospitalization) with heart failure condition record</w:t>
            </w:r>
          </w:p>
        </w:tc>
        <w:tc>
          <w:tcPr>
            <w:tcW w:w="1645" w:type="dxa"/>
          </w:tcPr>
          <w:p w14:paraId="37A232E0" w14:textId="617B953C" w:rsidR="00CA71A0" w:rsidRDefault="009B3441" w:rsidP="00CA71A0">
            <w:pPr>
              <w:rPr>
                <w:rFonts w:ascii="Microsoft Sans Serif" w:hAnsi="Microsoft Sans Serif" w:cs="Microsoft Sans Serif"/>
              </w:rPr>
            </w:pPr>
            <w:r>
              <w:rPr>
                <w:rFonts w:ascii="Microsoft Sans Serif" w:hAnsi="Microsoft Sans Serif" w:cs="Microsoft Sans Serif"/>
              </w:rPr>
              <w:fldChar w:fldCharType="begin">
                <w:fldData xml:space="preserve">amhmLjc4NTwvZWxlY3Ryb25pYy1yZXNvdXJjZS1udW0+PHJlbW90ZS1kYXRhYmFzZS1uYW1lPk1l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PEVuZE5vdGU+PENpdGU+PEF1dGhvcj5BbW1hbm48L0F1dGhvcj48WWVhcj4yMDE4PC9ZZWFyPjxS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==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fldChar w:fldCharType="begin">
                <w:fldData xml:space="preserve">amhmLjc4NTwvZWxlY3Ryb25pYy1yZXNvdXJjZS1udW0+PHJlbW90ZS1kYXRhYmFzZS1uYW1lPk1l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(15-31)</w:t>
            </w:r>
            <w:r>
              <w:rPr>
                <w:rFonts w:ascii="Microsoft Sans Serif" w:hAnsi="Microsoft Sans Serif" w:cs="Microsoft Sans Serif"/>
              </w:rPr>
              <w:fldChar w:fldCharType="end"/>
            </w:r>
          </w:p>
        </w:tc>
      </w:tr>
      <w:tr w:rsidR="00610452" w14:paraId="1712C9CB" w14:textId="77777777" w:rsidTr="00684D58">
        <w:tc>
          <w:tcPr>
            <w:tcW w:w="2578" w:type="dxa"/>
          </w:tcPr>
          <w:p w14:paraId="68EBC3E3" w14:textId="2EC18E43" w:rsidR="00610452" w:rsidRDefault="00610452" w:rsidP="00610452">
            <w:pPr>
              <w:rPr>
                <w:rFonts w:ascii="Microsoft Sans Serif" w:hAnsi="Microsoft Sans Serif" w:cs="Microsoft Sans Serif"/>
              </w:rPr>
            </w:pPr>
            <w:r>
              <w:rPr>
                <w:rFonts w:ascii="Microsoft Sans Serif" w:hAnsi="Microsoft Sans Serif" w:cs="Microsoft Sans Serif"/>
              </w:rPr>
              <w:lastRenderedPageBreak/>
              <w:t>3-point MACE</w:t>
            </w:r>
          </w:p>
        </w:tc>
        <w:tc>
          <w:tcPr>
            <w:tcW w:w="5127" w:type="dxa"/>
          </w:tcPr>
          <w:p w14:paraId="37C6DB38" w14:textId="527B759C"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acute myocardial infarction, hemorrhagic or ischemic stroke or sudden cardiac death during an inpatient or ER visit</w:t>
            </w:r>
          </w:p>
        </w:tc>
        <w:tc>
          <w:tcPr>
            <w:tcW w:w="1645" w:type="dxa"/>
          </w:tcPr>
          <w:p w14:paraId="62D4C191" w14:textId="655BB045"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PEVuZE5vdGU+PENpdGU+PEF1dGhvcj5BbW1hbm48L0F1dGhvcj48WWVhcj4yMDE4PC9ZZWFyPjxS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PEVuZE5vdGU+PENpdGU+PEF1dGhvcj5BbW1hbm48L0F1dGhvcj48WWVhcj4yMDE4PC9ZZWFyPjxS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(15-27)</w:t>
            </w:r>
            <w:r>
              <w:rPr>
                <w:rFonts w:ascii="Microsoft Sans Serif" w:hAnsi="Microsoft Sans Serif" w:cs="Microsoft Sans Serif"/>
              </w:rPr>
              <w:fldChar w:fldCharType="end"/>
            </w:r>
          </w:p>
        </w:tc>
      </w:tr>
      <w:tr w:rsidR="00610452" w14:paraId="0AAB3AB2" w14:textId="77777777">
        <w:tc>
          <w:tcPr>
            <w:tcW w:w="9350" w:type="dxa"/>
            <w:gridSpan w:val="3"/>
          </w:tcPr>
          <w:p w14:paraId="218F1F29" w14:textId="415F173C" w:rsidR="00610452" w:rsidRPr="00D12705" w:rsidRDefault="00610452" w:rsidP="00610452">
            <w:pPr>
              <w:rPr>
                <w:rFonts w:ascii="Microsoft Sans Serif" w:hAnsi="Microsoft Sans Serif" w:cs="Microsoft Sans Serif"/>
                <w:b/>
                <w:bCs/>
              </w:rPr>
            </w:pPr>
            <w:r w:rsidRPr="00D12705">
              <w:rPr>
                <w:rFonts w:ascii="Microsoft Sans Serif" w:hAnsi="Microsoft Sans Serif" w:cs="Microsoft Sans Serif"/>
                <w:b/>
                <w:bCs/>
              </w:rPr>
              <w:t xml:space="preserve">Secondary </w:t>
            </w:r>
            <w:r>
              <w:rPr>
                <w:rFonts w:ascii="Microsoft Sans Serif" w:hAnsi="Microsoft Sans Serif" w:cs="Microsoft Sans Serif"/>
                <w:b/>
                <w:bCs/>
              </w:rPr>
              <w:t>effectiveness</w:t>
            </w:r>
            <w:r w:rsidRPr="00D12705">
              <w:rPr>
                <w:rFonts w:ascii="Microsoft Sans Serif" w:hAnsi="Microsoft Sans Serif" w:cs="Microsoft Sans Serif"/>
                <w:b/>
                <w:bCs/>
              </w:rPr>
              <w:t xml:space="preserve"> outcomes</w:t>
            </w:r>
          </w:p>
        </w:tc>
      </w:tr>
      <w:tr w:rsidR="00610452" w14:paraId="16242F31" w14:textId="77777777" w:rsidTr="00684D58">
        <w:tc>
          <w:tcPr>
            <w:tcW w:w="2578" w:type="dxa"/>
          </w:tcPr>
          <w:p w14:paraId="3A4CC4EF" w14:textId="1370C6BE" w:rsidR="00610452" w:rsidRDefault="00610452" w:rsidP="00610452">
            <w:pPr>
              <w:rPr>
                <w:rFonts w:ascii="Microsoft Sans Serif" w:hAnsi="Microsoft Sans Serif" w:cs="Microsoft Sans Serif"/>
              </w:rPr>
            </w:pPr>
            <w:r>
              <w:rPr>
                <w:rFonts w:ascii="Microsoft Sans Serif" w:hAnsi="Microsoft Sans Serif" w:cs="Microsoft Sans Serif"/>
              </w:rPr>
              <w:t>Acute myocardial infarction</w:t>
            </w:r>
          </w:p>
        </w:tc>
        <w:tc>
          <w:tcPr>
            <w:tcW w:w="5127" w:type="dxa"/>
          </w:tcPr>
          <w:p w14:paraId="2E2BD320" w14:textId="027C8DD6"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acute myocardial infarction during inpatient or ER visit</w:t>
            </w:r>
          </w:p>
        </w:tc>
        <w:tc>
          <w:tcPr>
            <w:tcW w:w="1645" w:type="dxa"/>
          </w:tcPr>
          <w:p w14:paraId="624F4558" w14:textId="7FA48363"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PEVuZE5vdGU+PENpdGU+PEF1dGhvcj5Ob3JtYW5kPC9BdXRob3I+PFllYXI+MTk5NTwvWWVhcj48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PEVuZE5vdGU+PENpdGU+PEF1dGhvcj5Ob3JtYW5kPC9BdXRob3I+PFllYXI+MTk5NTwvWWVhcj48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(15-20)</w:t>
            </w:r>
            <w:r>
              <w:rPr>
                <w:rFonts w:ascii="Microsoft Sans Serif" w:hAnsi="Microsoft Sans Serif" w:cs="Microsoft Sans Serif"/>
              </w:rPr>
              <w:fldChar w:fldCharType="end"/>
            </w:r>
          </w:p>
        </w:tc>
      </w:tr>
      <w:tr w:rsidR="00610452" w14:paraId="45DF1082" w14:textId="77777777" w:rsidTr="00684D58">
        <w:tc>
          <w:tcPr>
            <w:tcW w:w="2578" w:type="dxa"/>
          </w:tcPr>
          <w:p w14:paraId="3CCDBD9E" w14:textId="75389F9F" w:rsidR="00610452" w:rsidRDefault="00610452" w:rsidP="00610452">
            <w:pPr>
              <w:rPr>
                <w:rFonts w:ascii="Microsoft Sans Serif" w:hAnsi="Microsoft Sans Serif" w:cs="Microsoft Sans Serif"/>
              </w:rPr>
            </w:pPr>
            <w:r>
              <w:rPr>
                <w:rFonts w:ascii="Microsoft Sans Serif" w:hAnsi="Microsoft Sans Serif" w:cs="Microsoft Sans Serif"/>
              </w:rPr>
              <w:t>Hospitalization with heart failure</w:t>
            </w:r>
          </w:p>
        </w:tc>
        <w:tc>
          <w:tcPr>
            <w:tcW w:w="5127" w:type="dxa"/>
          </w:tcPr>
          <w:p w14:paraId="3BF037F5" w14:textId="41B10446" w:rsidR="00610452" w:rsidRDefault="00610452" w:rsidP="00610452">
            <w:pPr>
              <w:rPr>
                <w:rFonts w:ascii="Microsoft Sans Serif" w:hAnsi="Microsoft Sans Serif" w:cs="Microsoft Sans Serif"/>
              </w:rPr>
            </w:pPr>
            <w:r>
              <w:rPr>
                <w:rFonts w:ascii="Microsoft Sans Serif" w:hAnsi="Microsoft Sans Serif" w:cs="Microsoft Sans Serif"/>
              </w:rPr>
              <w:t>Inpatient or ER visit with heart failure condition record</w:t>
            </w:r>
          </w:p>
        </w:tc>
        <w:tc>
          <w:tcPr>
            <w:tcW w:w="1645" w:type="dxa"/>
          </w:tcPr>
          <w:p w14:paraId="099F7884" w14:textId="03364748"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PEVuZE5vdGU+PENpdGU+PEF1dGhvcj5SeWFuPC9BdXRob3I+PFllYXI+MjAxODwvWWVhcj48UmVj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=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PEVuZE5vdGU+PENpdGU+PEF1dGhvcj5SeWFuPC9BdXRob3I+PFllYXI+MjAxODwvWWVhcj48UmVj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=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(28-34)</w:t>
            </w:r>
            <w:r>
              <w:rPr>
                <w:rFonts w:ascii="Microsoft Sans Serif" w:hAnsi="Microsoft Sans Serif" w:cs="Microsoft Sans Serif"/>
              </w:rPr>
              <w:fldChar w:fldCharType="end"/>
            </w:r>
          </w:p>
        </w:tc>
      </w:tr>
      <w:tr w:rsidR="00610452" w14:paraId="66B0A8BF" w14:textId="77777777" w:rsidTr="00684D58">
        <w:tc>
          <w:tcPr>
            <w:tcW w:w="2578" w:type="dxa"/>
          </w:tcPr>
          <w:p w14:paraId="74D1CA7C" w14:textId="4CF9B642" w:rsidR="00610452" w:rsidRDefault="00610452" w:rsidP="00610452">
            <w:pPr>
              <w:rPr>
                <w:rFonts w:ascii="Microsoft Sans Serif" w:hAnsi="Microsoft Sans Serif" w:cs="Microsoft Sans Serif"/>
              </w:rPr>
            </w:pPr>
            <w:r>
              <w:rPr>
                <w:rFonts w:ascii="Microsoft Sans Serif" w:hAnsi="Microsoft Sans Serif" w:cs="Microsoft Sans Serif"/>
              </w:rPr>
              <w:t>Revascularization</w:t>
            </w:r>
          </w:p>
        </w:tc>
        <w:tc>
          <w:tcPr>
            <w:tcW w:w="5127" w:type="dxa"/>
          </w:tcPr>
          <w:p w14:paraId="2F51FAD9" w14:textId="5720CB66" w:rsidR="00610452" w:rsidRDefault="00610452" w:rsidP="00610452">
            <w:pPr>
              <w:rPr>
                <w:rFonts w:ascii="Microsoft Sans Serif" w:hAnsi="Microsoft Sans Serif" w:cs="Microsoft Sans Serif"/>
              </w:rPr>
            </w:pPr>
            <w:r>
              <w:rPr>
                <w:rFonts w:ascii="Microsoft Sans Serif" w:hAnsi="Microsoft Sans Serif" w:cs="Microsoft Sans Serif"/>
              </w:rPr>
              <w:t>Procedure record of percutaneous coronary intervention or coronary artery bypass grafting during an inpatient or ER visit</w:t>
            </w:r>
          </w:p>
        </w:tc>
        <w:tc>
          <w:tcPr>
            <w:tcW w:w="1645" w:type="dxa"/>
          </w:tcPr>
          <w:p w14:paraId="77111DC9" w14:textId="292B8294"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r>
            <w:r>
              <w:rPr>
                <w:rFonts w:ascii="Microsoft Sans Serif" w:hAnsi="Microsoft Sans Serif" w:cs="Microsoft Sans Serif"/>
              </w:rPr>
              <w:instrText xml:space="preserve"> ADDIN EN.CITE &lt;EndNote&gt;&lt;Cite&gt;&lt;Author&gt;You&lt;/Author&gt;&lt;Year&gt;2020&lt;/Year&gt;&lt;RecNum&gt;104&lt;/RecNum&gt;&lt;DisplayText&gt;(35)&lt;/DisplayText&gt;&lt;record&gt;&lt;rec-number&gt;104&lt;/rec-number&gt;&lt;foreign-keys&gt;&lt;key app="EN" db-id="9pvxxp2eq9wvfme5ea0ps5d1pvedx5xewtr9" timestamp="1712687369"&gt;104&lt;/key&gt;&lt;/foreign-keys&gt;&lt;ref-type name="Journal Article"&gt;17&lt;/ref-type&gt;&lt;contributors&gt;&lt;authors&gt;&lt;author&gt;You, Seng Chan&lt;/author&gt;&lt;author&gt;Rho, Yeunsook&lt;/author&gt;&lt;author&gt;Bikdeli, Behnood&lt;/author&gt;&lt;author&gt;Kim, Jiwoo&lt;/author&gt;&lt;author&gt;Siapos, Anastasios&lt;/author&gt;&lt;author&gt;Weaver, James&lt;/author&gt;&lt;author&gt;Londhe, Ajit&lt;/author&gt;&lt;author&gt;Cho, Jaehyeong&lt;/author&gt;&lt;author&gt;Park, Jimyung&lt;/author&gt;&lt;author&gt;Schuemie, Martijn&lt;/author&gt;&lt;author&gt;Suchard, Marc A.&lt;/author&gt;&lt;author&gt;Madigan, David&lt;/author&gt;&lt;author&gt;Hripcsak, George&lt;/author&gt;&lt;author&gt;Gupta, Aakriti&lt;/author&gt;&lt;author&gt;Reich, Christian G.&lt;/author&gt;&lt;author&gt;Ryan, Patrick B.&lt;/author&gt;&lt;author&gt;Park, Rae Woong&lt;/author&gt;&lt;author&gt;Krumholz, Harlan M.&lt;/author&gt;&lt;/authors&gt;&lt;/contributors&gt;&lt;titles&gt;&lt;title&gt;Association of Ticagrelor vs Clopidogrel With Net Adverse Clinical Events in Patients With Acute Coronary Syndrome Undergoing Percutaneous Coronary Intervention&lt;/title&gt;&lt;secondary-title&gt;JAMA&lt;/secondary-title&gt;&lt;/titles&gt;&lt;periodical&gt;&lt;full-title&gt;JAMA&lt;/full-title&gt;&lt;/periodical&gt;&lt;pages&gt;1640-1650&lt;/pages&gt;&lt;volume&gt;324&lt;/volume&gt;&lt;number&gt;16&lt;/number&gt;&lt;dates&gt;&lt;year&gt;2020&lt;/year&gt;&lt;/dates&gt;&lt;isbn&gt;0098-7484&lt;/isbn&gt;&lt;urls&gt;&lt;related-urls&gt;&lt;url&gt;https://doi.org/10.1001/jama.2020.16167&lt;/url&gt;&lt;/related-urls&gt;&lt;/urls&gt;&lt;electronic-resource-num&gt;10.1001/jama.2020.16167&lt;/electronic-resource-num&gt;&lt;access-date&gt;4/9/2024&lt;/access-date&gt;&lt;/record&gt;&lt;/Cite&gt;&lt;/EndNote&gt;</w:instrText>
            </w:r>
            <w:r>
              <w:rPr>
                <w:rFonts w:ascii="Microsoft Sans Serif" w:hAnsi="Microsoft Sans Serif" w:cs="Microsoft Sans Serif"/>
              </w:rPr>
              <w:fldChar w:fldCharType="separate"/>
            </w:r>
            <w:r>
              <w:rPr>
                <w:rFonts w:ascii="Microsoft Sans Serif" w:hAnsi="Microsoft Sans Serif" w:cs="Microsoft Sans Serif"/>
                <w:noProof/>
              </w:rPr>
              <w:t>(35)</w:t>
            </w:r>
            <w:r>
              <w:rPr>
                <w:rFonts w:ascii="Microsoft Sans Serif" w:hAnsi="Microsoft Sans Serif" w:cs="Microsoft Sans Serif"/>
              </w:rPr>
              <w:fldChar w:fldCharType="end"/>
            </w:r>
          </w:p>
        </w:tc>
      </w:tr>
      <w:tr w:rsidR="00610452" w14:paraId="1E867B3A" w14:textId="77777777" w:rsidTr="00684D58">
        <w:tc>
          <w:tcPr>
            <w:tcW w:w="2578" w:type="dxa"/>
          </w:tcPr>
          <w:p w14:paraId="2E0A56D3" w14:textId="41270D21" w:rsidR="00610452" w:rsidRDefault="00610452" w:rsidP="00610452">
            <w:pPr>
              <w:rPr>
                <w:rFonts w:ascii="Microsoft Sans Serif" w:hAnsi="Microsoft Sans Serif" w:cs="Microsoft Sans Serif"/>
              </w:rPr>
            </w:pPr>
            <w:commentRangeStart w:id="62"/>
            <w:r>
              <w:rPr>
                <w:rFonts w:ascii="Microsoft Sans Serif" w:hAnsi="Microsoft Sans Serif" w:cs="Microsoft Sans Serif"/>
              </w:rPr>
              <w:t>Stroke</w:t>
            </w:r>
            <w:commentRangeEnd w:id="62"/>
            <w:r>
              <w:rPr>
                <w:rStyle w:val="CommentReference"/>
              </w:rPr>
              <w:commentReference w:id="62"/>
            </w:r>
          </w:p>
        </w:tc>
        <w:tc>
          <w:tcPr>
            <w:tcW w:w="5127" w:type="dxa"/>
          </w:tcPr>
          <w:p w14:paraId="5DB1B584" w14:textId="2ED52E6B"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hemorrhagic or ischemic stroke during an inpatient or ER visit</w:t>
            </w:r>
          </w:p>
        </w:tc>
        <w:tc>
          <w:tcPr>
            <w:tcW w:w="1645" w:type="dxa"/>
          </w:tcPr>
          <w:p w14:paraId="058D7321" w14:textId="4B553ECE"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PEVuZE5vdGU+PENpdGU+PEF1dGhvcj5BbmRyYWRlPC9BdXRob3I+PFllYXI+MjAxMjwvWWVhcj48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PEVuZE5vdGU+PENpdGU+PEF1dGhvcj5BbmRyYWRlPC9BdXRob3I+PFllYXI+MjAxMjwvWWVhcj48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(21-26)</w:t>
            </w:r>
            <w:r>
              <w:rPr>
                <w:rFonts w:ascii="Microsoft Sans Serif" w:hAnsi="Microsoft Sans Serif" w:cs="Microsoft Sans Serif"/>
              </w:rPr>
              <w:fldChar w:fldCharType="end"/>
            </w:r>
          </w:p>
        </w:tc>
      </w:tr>
      <w:tr w:rsidR="00610452" w14:paraId="63FFDE04" w14:textId="77777777" w:rsidTr="00684D58">
        <w:tc>
          <w:tcPr>
            <w:tcW w:w="2578" w:type="dxa"/>
          </w:tcPr>
          <w:p w14:paraId="2DDC788B" w14:textId="79B51EF9" w:rsidR="00610452" w:rsidRDefault="00610452" w:rsidP="00610452">
            <w:pPr>
              <w:rPr>
                <w:rFonts w:ascii="Microsoft Sans Serif" w:hAnsi="Microsoft Sans Serif" w:cs="Microsoft Sans Serif"/>
              </w:rPr>
            </w:pPr>
            <w:r>
              <w:rPr>
                <w:rFonts w:ascii="Microsoft Sans Serif" w:hAnsi="Microsoft Sans Serif" w:cs="Microsoft Sans Serif"/>
              </w:rPr>
              <w:t>Sudden cardiac death</w:t>
            </w:r>
          </w:p>
        </w:tc>
        <w:tc>
          <w:tcPr>
            <w:tcW w:w="5127" w:type="dxa"/>
          </w:tcPr>
          <w:p w14:paraId="7E093FBD" w14:textId="0B611B0C"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sudden cardiac death during an inpatient or ER visit</w:t>
            </w:r>
          </w:p>
        </w:tc>
        <w:tc>
          <w:tcPr>
            <w:tcW w:w="1645" w:type="dxa"/>
          </w:tcPr>
          <w:p w14:paraId="43DF2E4B" w14:textId="312BDBA3"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PEVuZE5vdGU+PENpdGU+PEF1dGhvcj5TaW5naDwvQXV0aG9yPjxZZWFyPjIwMTk8L1llYXI+PFJl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=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PEVuZE5vdGU+PENpdGU+PEF1dGhvcj5TaW5naDwvQXV0aG9yPjxZZWFyPjIwMTk8L1llYXI+PFJl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=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(18, 27)</w:t>
            </w:r>
            <w:r>
              <w:rPr>
                <w:rFonts w:ascii="Microsoft Sans Serif" w:hAnsi="Microsoft Sans Serif" w:cs="Microsoft Sans Serif"/>
              </w:rPr>
              <w:fldChar w:fldCharType="end"/>
            </w:r>
          </w:p>
        </w:tc>
      </w:tr>
      <w:tr w:rsidR="00610452" w14:paraId="5953E4B7" w14:textId="77777777" w:rsidTr="00684D58">
        <w:tc>
          <w:tcPr>
            <w:tcW w:w="2578" w:type="dxa"/>
          </w:tcPr>
          <w:p w14:paraId="08F9955C" w14:textId="528C555F" w:rsidR="00610452" w:rsidRDefault="00610452" w:rsidP="00610452">
            <w:pPr>
              <w:rPr>
                <w:rFonts w:ascii="Microsoft Sans Serif" w:hAnsi="Microsoft Sans Serif" w:cs="Microsoft Sans Serif"/>
              </w:rPr>
            </w:pPr>
            <w:r>
              <w:rPr>
                <w:rFonts w:ascii="Microsoft Sans Serif" w:hAnsi="Microsoft Sans Serif" w:cs="Microsoft Sans Serif"/>
              </w:rPr>
              <w:t>Blood pressure control</w:t>
            </w:r>
          </w:p>
        </w:tc>
        <w:tc>
          <w:tcPr>
            <w:tcW w:w="5127" w:type="dxa"/>
          </w:tcPr>
          <w:p w14:paraId="69E3A8AF" w14:textId="487CE45D" w:rsidR="00610452" w:rsidRDefault="00610452" w:rsidP="00610452">
            <w:pPr>
              <w:rPr>
                <w:rFonts w:ascii="Microsoft Sans Serif" w:hAnsi="Microsoft Sans Serif" w:cs="Microsoft Sans Serif"/>
              </w:rPr>
            </w:pPr>
            <w:r>
              <w:rPr>
                <w:rFonts w:ascii="Microsoft Sans Serif" w:hAnsi="Microsoft Sans Serif" w:cs="Microsoft Sans Serif"/>
              </w:rPr>
              <w:t>First BP measurement with value &lt; 130/80 mmHg</w:t>
            </w:r>
          </w:p>
        </w:tc>
        <w:tc>
          <w:tcPr>
            <w:tcW w:w="1645" w:type="dxa"/>
          </w:tcPr>
          <w:p w14:paraId="5DCB3F9A" w14:textId="633D90A1" w:rsidR="00610452" w:rsidRDefault="00610452" w:rsidP="00610452">
            <w:pPr>
              <w:rPr>
                <w:rFonts w:ascii="Microsoft Sans Serif" w:hAnsi="Microsoft Sans Serif" w:cs="Microsoft Sans Serif"/>
              </w:rPr>
            </w:pPr>
          </w:p>
        </w:tc>
      </w:tr>
      <w:tr w:rsidR="00610452" w14:paraId="4EA30B91" w14:textId="77777777">
        <w:tc>
          <w:tcPr>
            <w:tcW w:w="9350" w:type="dxa"/>
            <w:gridSpan w:val="3"/>
          </w:tcPr>
          <w:p w14:paraId="4BF344CB" w14:textId="07B67C61" w:rsidR="00610452" w:rsidRPr="00D12705" w:rsidRDefault="00610452" w:rsidP="00610452">
            <w:pPr>
              <w:rPr>
                <w:rFonts w:ascii="Microsoft Sans Serif" w:hAnsi="Microsoft Sans Serif" w:cs="Microsoft Sans Serif"/>
                <w:b/>
                <w:bCs/>
              </w:rPr>
            </w:pPr>
            <w:r>
              <w:rPr>
                <w:rFonts w:ascii="Microsoft Sans Serif" w:hAnsi="Microsoft Sans Serif" w:cs="Microsoft Sans Serif"/>
                <w:b/>
                <w:bCs/>
              </w:rPr>
              <w:t>Secondary</w:t>
            </w:r>
            <w:r w:rsidRPr="00D12705">
              <w:rPr>
                <w:rFonts w:ascii="Microsoft Sans Serif" w:hAnsi="Microsoft Sans Serif" w:cs="Microsoft Sans Serif"/>
                <w:b/>
                <w:bCs/>
              </w:rPr>
              <w:t xml:space="preserve"> safety outcomes</w:t>
            </w:r>
          </w:p>
        </w:tc>
      </w:tr>
      <w:tr w:rsidR="00610452" w14:paraId="16AE7F31" w14:textId="77777777" w:rsidTr="00684D58">
        <w:tc>
          <w:tcPr>
            <w:tcW w:w="2578" w:type="dxa"/>
          </w:tcPr>
          <w:p w14:paraId="10A3D20C" w14:textId="6552E3D7" w:rsidR="00610452" w:rsidRDefault="00610452" w:rsidP="00610452">
            <w:pPr>
              <w:rPr>
                <w:rFonts w:ascii="Microsoft Sans Serif" w:hAnsi="Microsoft Sans Serif" w:cs="Microsoft Sans Serif"/>
              </w:rPr>
            </w:pPr>
            <w:r>
              <w:rPr>
                <w:rFonts w:ascii="Microsoft Sans Serif" w:hAnsi="Microsoft Sans Serif" w:cs="Microsoft Sans Serif"/>
              </w:rPr>
              <w:t>Abdominal pain</w:t>
            </w:r>
          </w:p>
        </w:tc>
        <w:tc>
          <w:tcPr>
            <w:tcW w:w="5127" w:type="dxa"/>
          </w:tcPr>
          <w:p w14:paraId="77BDDAC4" w14:textId="58E76A41" w:rsidR="00610452" w:rsidRDefault="00610452" w:rsidP="00610452">
            <w:pPr>
              <w:rPr>
                <w:rFonts w:ascii="Microsoft Sans Serif" w:hAnsi="Microsoft Sans Serif" w:cs="Microsoft Sans Serif"/>
              </w:rPr>
            </w:pPr>
            <w:r>
              <w:rPr>
                <w:rFonts w:ascii="Microsoft Sans Serif" w:hAnsi="Microsoft Sans Serif" w:cs="Microsoft Sans Serif"/>
              </w:rPr>
              <w:t xml:space="preserve">Abdominal pain condition record of any type;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episodes</w:t>
            </w:r>
          </w:p>
        </w:tc>
        <w:tc>
          <w:tcPr>
            <w:tcW w:w="1645" w:type="dxa"/>
          </w:tcPr>
          <w:p w14:paraId="497E8B30" w14:textId="760315BC"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PEVuZE5vdGU+PENpdGU+PEF1dGhvcj5Hb2xkc3RlaW48L0F1dGhvcj48WWVhcj4yMDAzPC9ZZWFy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PEVuZE5vdGU+PENpdGU+PEF1dGhvcj5Hb2xkc3RlaW48L0F1dGhvcj48WWVhcj4yMDAzPC9ZZWFy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(36-38)</w:t>
            </w:r>
            <w:r>
              <w:rPr>
                <w:rFonts w:ascii="Microsoft Sans Serif" w:hAnsi="Microsoft Sans Serif" w:cs="Microsoft Sans Serif"/>
              </w:rPr>
              <w:fldChar w:fldCharType="end"/>
            </w:r>
          </w:p>
        </w:tc>
      </w:tr>
      <w:tr w:rsidR="00610452" w14:paraId="2A5754B8" w14:textId="77777777" w:rsidTr="00684D58">
        <w:tc>
          <w:tcPr>
            <w:tcW w:w="2578" w:type="dxa"/>
          </w:tcPr>
          <w:p w14:paraId="5FFFA220" w14:textId="730CB88B" w:rsidR="00610452" w:rsidRDefault="00610452" w:rsidP="00610452">
            <w:pPr>
              <w:rPr>
                <w:rFonts w:ascii="Microsoft Sans Serif" w:hAnsi="Microsoft Sans Serif" w:cs="Microsoft Sans Serif"/>
              </w:rPr>
            </w:pPr>
            <w:r>
              <w:rPr>
                <w:rFonts w:ascii="Microsoft Sans Serif" w:hAnsi="Microsoft Sans Serif" w:cs="Microsoft Sans Serif"/>
              </w:rPr>
              <w:t>Abnormal weight gain</w:t>
            </w:r>
          </w:p>
        </w:tc>
        <w:tc>
          <w:tcPr>
            <w:tcW w:w="5127" w:type="dxa"/>
          </w:tcPr>
          <w:p w14:paraId="6CFB8767" w14:textId="7773E010" w:rsidR="00610452" w:rsidRDefault="00610452" w:rsidP="00610452">
            <w:pPr>
              <w:rPr>
                <w:rFonts w:ascii="Microsoft Sans Serif" w:hAnsi="Microsoft Sans Serif" w:cs="Microsoft Sans Serif"/>
              </w:rPr>
            </w:pPr>
            <w:r>
              <w:rPr>
                <w:rFonts w:ascii="Microsoft Sans Serif" w:hAnsi="Microsoft Sans Serif" w:cs="Microsoft Sans Serif"/>
              </w:rPr>
              <w:t>Abnormal weight gain record of any type; successive records with &gt; 90 days gap are considered independent episodes; note, weight measurements not used</w:t>
            </w:r>
          </w:p>
        </w:tc>
        <w:tc>
          <w:tcPr>
            <w:tcW w:w="1645" w:type="dxa"/>
          </w:tcPr>
          <w:p w14:paraId="08867C33" w14:textId="0FC93169"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r>
            <w:r>
              <w:rPr>
                <w:rFonts w:ascii="Microsoft Sans Serif" w:hAnsi="Microsoft Sans Serif" w:cs="Microsoft Sans Serif"/>
              </w:rPr>
              <w:instrText xml:space="preserve"> ADDIN EN.CITE &lt;EndNote&gt;&lt;Cite&gt;&lt;Author&gt;Broder&lt;/Author&gt;&lt;Year&gt;2016&lt;/Year&gt;&lt;RecNum&gt;108&lt;/RecNum&gt;&lt;DisplayText&gt;(39)&lt;/DisplayText&gt;&lt;record&gt;&lt;rec-number&gt;108&lt;/rec-number&gt;&lt;foreign-keys&gt;&lt;key app="EN" db-id="9pvxxp2eq9wvfme5ea0ps5d1pvedx5xewtr9" timestamp="1712687711"&gt;108&lt;/key&gt;&lt;/foreign-keys&gt;&lt;ref-type name="Journal Article"&gt;17&lt;/ref-type&gt;&lt;contributors&gt;&lt;authors&gt;&lt;author&gt;Broder, M. S.&lt;/author&gt;&lt;author&gt;Chang, E.&lt;/author&gt;&lt;author&gt;Cherepanov, D.&lt;/author&gt;&lt;author&gt;Neary, M. P.&lt;/author&gt;&lt;author&gt;Ludlam, W. H.&lt;/author&gt;&lt;/authors&gt;&lt;/contributors&gt;&lt;titles&gt;&lt;title&gt;Identification of Potential Markers for Cushing Disease&lt;/title&gt;&lt;secondary-title&gt;Endocr Pract&lt;/secondary-title&gt;&lt;/titles&gt;&lt;periodical&gt;&lt;full-title&gt;Endocr Pract&lt;/full-title&gt;&lt;/periodical&gt;&lt;pages&gt;567-74&lt;/pages&gt;&lt;volume&gt;22&lt;/volume&gt;&lt;number&gt;5&lt;/number&gt;&lt;edition&gt;20160120&lt;/edition&gt;&lt;keywords&gt;&lt;keyword&gt;Adiposity&lt;/keyword&gt;&lt;keyword&gt;Adult&lt;/keyword&gt;&lt;keyword&gt;Alopecia/epidemiology&lt;/keyword&gt;&lt;keyword&gt;Biomarkers/*analysis&lt;/keyword&gt;&lt;keyword&gt;Case-Control Studies&lt;/keyword&gt;&lt;keyword&gt;Comorbidity&lt;/keyword&gt;&lt;keyword&gt;Databases, Factual/*statistics &amp;amp; numerical data&lt;/keyword&gt;&lt;keyword&gt;Female&lt;/keyword&gt;&lt;keyword&gt;Humans&lt;/keyword&gt;&lt;keyword&gt;Male&lt;/keyword&gt;&lt;keyword&gt;Middle Aged&lt;/keyword&gt;&lt;keyword&gt;Muscle Weakness/epidemiology&lt;/keyword&gt;&lt;keyword&gt;Osteoporosis/epidemiology&lt;/keyword&gt;&lt;keyword&gt;Pituitary ACTH Hypersecretion/*diagnosis/*epidemiology&lt;/keyword&gt;&lt;keyword&gt;Polycystic Ovary Syndrome/epidemiology&lt;/keyword&gt;&lt;keyword&gt;Retrospective Studies&lt;/keyword&gt;&lt;keyword&gt;United States/epidemiology&lt;/keyword&gt;&lt;keyword&gt;Weight Gain&lt;/keyword&gt;&lt;/keywords&gt;&lt;dates&gt;&lt;year&gt;2016&lt;/year&gt;&lt;pub-dates&gt;&lt;date&gt;May&lt;/date&gt;&lt;/pub-dates&gt;&lt;/dates&gt;&lt;isbn&gt;1530-891X (Print)&amp;#xD;1530-891X (Linking)&lt;/isbn&gt;&lt;accession-num&gt;26789346&lt;/accession-num&gt;&lt;urls&gt;&lt;related-urls&gt;&lt;url&gt;https://www.ncbi.nlm.nih.gov/pubmed/26789346&lt;/url&gt;&lt;/related-urls&gt;&lt;/urls&gt;&lt;electronic-resource-num&gt;10.4158/EP15914.OR&lt;/electronic-resource-num&gt;&lt;remote-database-name&gt;Medline&lt;/remote-database-name&gt;&lt;remote-database-provider&gt;NLM&lt;/remote-database-provider&gt;&lt;/record&gt;&lt;/Cite&gt;&lt;/EndNote&gt;</w:instrText>
            </w:r>
            <w:r>
              <w:rPr>
                <w:rFonts w:ascii="Microsoft Sans Serif" w:hAnsi="Microsoft Sans Serif" w:cs="Microsoft Sans Serif"/>
              </w:rPr>
              <w:fldChar w:fldCharType="separate"/>
            </w:r>
            <w:r>
              <w:rPr>
                <w:rFonts w:ascii="Microsoft Sans Serif" w:hAnsi="Microsoft Sans Serif" w:cs="Microsoft Sans Serif"/>
                <w:noProof/>
              </w:rPr>
              <w:t>(39)</w:t>
            </w:r>
            <w:r>
              <w:rPr>
                <w:rFonts w:ascii="Microsoft Sans Serif" w:hAnsi="Microsoft Sans Serif" w:cs="Microsoft Sans Serif"/>
              </w:rPr>
              <w:fldChar w:fldCharType="end"/>
            </w:r>
          </w:p>
        </w:tc>
      </w:tr>
      <w:tr w:rsidR="00610452" w14:paraId="2A9ABB8C" w14:textId="77777777" w:rsidTr="00684D58">
        <w:tc>
          <w:tcPr>
            <w:tcW w:w="2578" w:type="dxa"/>
          </w:tcPr>
          <w:p w14:paraId="2B609B1D" w14:textId="3B6A656A" w:rsidR="00610452" w:rsidRDefault="00610452" w:rsidP="00610452">
            <w:pPr>
              <w:rPr>
                <w:rFonts w:ascii="Microsoft Sans Serif" w:hAnsi="Microsoft Sans Serif" w:cs="Microsoft Sans Serif"/>
              </w:rPr>
            </w:pPr>
            <w:r>
              <w:rPr>
                <w:rFonts w:ascii="Microsoft Sans Serif" w:hAnsi="Microsoft Sans Serif" w:cs="Microsoft Sans Serif"/>
              </w:rPr>
              <w:t>Abnormal weight loss</w:t>
            </w:r>
          </w:p>
        </w:tc>
        <w:tc>
          <w:tcPr>
            <w:tcW w:w="5127" w:type="dxa"/>
          </w:tcPr>
          <w:p w14:paraId="342B5EE9" w14:textId="4BF25AD8" w:rsidR="00610452" w:rsidRDefault="00610452" w:rsidP="00610452">
            <w:pPr>
              <w:rPr>
                <w:rFonts w:ascii="Microsoft Sans Serif" w:hAnsi="Microsoft Sans Serif" w:cs="Microsoft Sans Serif"/>
              </w:rPr>
            </w:pPr>
            <w:r>
              <w:rPr>
                <w:rFonts w:ascii="Microsoft Sans Serif" w:hAnsi="Microsoft Sans Serif" w:cs="Microsoft Sans Serif"/>
              </w:rPr>
              <w:t>Abnormal weight loss record of any type;</w:t>
            </w:r>
            <w:r>
              <w:rPr>
                <w:rFonts w:ascii="Microsoft Sans Serif" w:hAnsi="Microsoft Sans Serif" w:cs="Microsoft Sans Serif" w:hint="eastAsia"/>
              </w:rPr>
              <w:t xml:space="preserve"> </w:t>
            </w:r>
            <w:r>
              <w:rPr>
                <w:rFonts w:ascii="Microsoft Sans Serif" w:hAnsi="Microsoft Sans Serif" w:cs="Microsoft Sans Serif"/>
              </w:rPr>
              <w:t xml:space="preserve">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episodes, note, weight </w:t>
            </w:r>
            <w:proofErr w:type="spellStart"/>
            <w:r>
              <w:rPr>
                <w:rFonts w:ascii="Microsoft Sans Serif" w:hAnsi="Microsoft Sans Serif" w:cs="Microsoft Sans Serif"/>
              </w:rPr>
              <w:t>mesurements</w:t>
            </w:r>
            <w:proofErr w:type="spellEnd"/>
            <w:r>
              <w:rPr>
                <w:rFonts w:ascii="Microsoft Sans Serif" w:hAnsi="Microsoft Sans Serif" w:cs="Microsoft Sans Serif"/>
              </w:rPr>
              <w:t xml:space="preserve"> not used</w:t>
            </w:r>
          </w:p>
        </w:tc>
        <w:tc>
          <w:tcPr>
            <w:tcW w:w="1645" w:type="dxa"/>
          </w:tcPr>
          <w:p w14:paraId="7EE4CD09" w14:textId="0420445F"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PEVuZE5vdGU+PENpdGU+PEF1dGhvcj5XaWxsaWFtczwvQXV0aG9yPjxZZWFyPjIwMTc8L1llYXI+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PEVuZE5vdGU+PENpdGU+PEF1dGhvcj5XaWxsaWFtczwvQXV0aG9yPjxZZWFyPjIwMTc8L1llYXI+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(40)</w:t>
            </w:r>
            <w:r>
              <w:rPr>
                <w:rFonts w:ascii="Microsoft Sans Serif" w:hAnsi="Microsoft Sans Serif" w:cs="Microsoft Sans Serif"/>
              </w:rPr>
              <w:fldChar w:fldCharType="end"/>
            </w:r>
          </w:p>
        </w:tc>
      </w:tr>
      <w:tr w:rsidR="00610452" w14:paraId="2D1AB1C9" w14:textId="77777777" w:rsidTr="00684D58">
        <w:tc>
          <w:tcPr>
            <w:tcW w:w="2578" w:type="dxa"/>
          </w:tcPr>
          <w:p w14:paraId="56E71BBD" w14:textId="336BA62C" w:rsidR="00610452" w:rsidRDefault="00610452" w:rsidP="00610452">
            <w:pPr>
              <w:rPr>
                <w:rFonts w:ascii="Microsoft Sans Serif" w:hAnsi="Microsoft Sans Serif" w:cs="Microsoft Sans Serif"/>
              </w:rPr>
            </w:pPr>
            <w:r>
              <w:rPr>
                <w:rFonts w:ascii="Microsoft Sans Serif" w:hAnsi="Microsoft Sans Serif" w:cs="Microsoft Sans Serif"/>
              </w:rPr>
              <w:t>Acute pancreatitis</w:t>
            </w:r>
          </w:p>
        </w:tc>
        <w:tc>
          <w:tcPr>
            <w:tcW w:w="5127" w:type="dxa"/>
          </w:tcPr>
          <w:p w14:paraId="7B2009A8" w14:textId="4E2D70E0"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acute pancreatitis during an inpatient or ER visit</w:t>
            </w:r>
          </w:p>
        </w:tc>
        <w:tc>
          <w:tcPr>
            <w:tcW w:w="1645" w:type="dxa"/>
          </w:tcPr>
          <w:p w14:paraId="171F76BB" w14:textId="16146777"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PEVuZE5vdGU+PENpdGU+PEF1dGhvcj5ZYWJlPC9BdXRob3I+PFllYXI+MjAxNTwvWWVhcj48UmVj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PEVuZE5vdGU+PENpdGU+PEF1dGhvcj5ZYWJlPC9BdXRob3I+PFllYXI+MjAxNTwvWWVhcj48UmVj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(41-44)</w:t>
            </w:r>
            <w:r>
              <w:rPr>
                <w:rFonts w:ascii="Microsoft Sans Serif" w:hAnsi="Microsoft Sans Serif" w:cs="Microsoft Sans Serif"/>
              </w:rPr>
              <w:fldChar w:fldCharType="end"/>
            </w:r>
          </w:p>
        </w:tc>
      </w:tr>
      <w:tr w:rsidR="00610452" w14:paraId="1F43A70D" w14:textId="77777777" w:rsidTr="00684D58">
        <w:tc>
          <w:tcPr>
            <w:tcW w:w="2578" w:type="dxa"/>
          </w:tcPr>
          <w:p w14:paraId="29CD94DA" w14:textId="6DCFDBA0" w:rsidR="00610452" w:rsidRDefault="00610452" w:rsidP="00610452">
            <w:pPr>
              <w:rPr>
                <w:rFonts w:ascii="Microsoft Sans Serif" w:hAnsi="Microsoft Sans Serif" w:cs="Microsoft Sans Serif"/>
              </w:rPr>
            </w:pPr>
            <w:r>
              <w:rPr>
                <w:rFonts w:ascii="Microsoft Sans Serif" w:hAnsi="Microsoft Sans Serif" w:cs="Microsoft Sans Serif"/>
              </w:rPr>
              <w:t>Acute renal failure</w:t>
            </w:r>
          </w:p>
        </w:tc>
        <w:tc>
          <w:tcPr>
            <w:tcW w:w="5127" w:type="dxa"/>
          </w:tcPr>
          <w:p w14:paraId="4ED4442A" w14:textId="3A7F3BA0"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acute renal failure during an inpatient or ER visit</w:t>
            </w:r>
          </w:p>
        </w:tc>
        <w:tc>
          <w:tcPr>
            <w:tcW w:w="1645" w:type="dxa"/>
          </w:tcPr>
          <w:p w14:paraId="4047D859" w14:textId="02F29E3A"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PEVuZE5vdGU+PENpdGU+PEF1dGhvcj5XZWluc3RlaW48L0F1dGhvcj48WWVhcj4yMDIwPC9ZZWFy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PEVuZE5vdGU+PENpdGU+PEF1dGhvcj5XZWluc3RlaW48L0F1dGhvcj48WWVhcj4yMDIwPC9ZZWFy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(45-53)</w:t>
            </w:r>
            <w:r>
              <w:rPr>
                <w:rFonts w:ascii="Microsoft Sans Serif" w:hAnsi="Microsoft Sans Serif" w:cs="Microsoft Sans Serif"/>
              </w:rPr>
              <w:fldChar w:fldCharType="end"/>
            </w:r>
          </w:p>
        </w:tc>
      </w:tr>
      <w:tr w:rsidR="00610452" w14:paraId="3F703A5E" w14:textId="77777777" w:rsidTr="00684D58">
        <w:tc>
          <w:tcPr>
            <w:tcW w:w="2578" w:type="dxa"/>
          </w:tcPr>
          <w:p w14:paraId="4818EAFE" w14:textId="1B7207AA" w:rsidR="00610452" w:rsidRDefault="00610452" w:rsidP="00610452">
            <w:pPr>
              <w:rPr>
                <w:rFonts w:ascii="Microsoft Sans Serif" w:hAnsi="Microsoft Sans Serif" w:cs="Microsoft Sans Serif"/>
              </w:rPr>
            </w:pPr>
            <w:r>
              <w:rPr>
                <w:rFonts w:ascii="Microsoft Sans Serif" w:hAnsi="Microsoft Sans Serif" w:cs="Microsoft Sans Serif"/>
              </w:rPr>
              <w:t xml:space="preserve">All-cause mortality </w:t>
            </w:r>
          </w:p>
        </w:tc>
        <w:tc>
          <w:tcPr>
            <w:tcW w:w="5127" w:type="dxa"/>
          </w:tcPr>
          <w:p w14:paraId="7EFBF327" w14:textId="009CC07B" w:rsidR="00610452" w:rsidRDefault="00610452" w:rsidP="00610452">
            <w:pPr>
              <w:rPr>
                <w:rFonts w:ascii="Microsoft Sans Serif" w:hAnsi="Microsoft Sans Serif" w:cs="Microsoft Sans Serif"/>
              </w:rPr>
            </w:pPr>
            <w:r>
              <w:rPr>
                <w:rFonts w:ascii="Microsoft Sans Serif" w:hAnsi="Microsoft Sans Serif" w:cs="Microsoft Sans Serif"/>
              </w:rPr>
              <w:t>Death record of any type</w:t>
            </w:r>
          </w:p>
        </w:tc>
        <w:tc>
          <w:tcPr>
            <w:tcW w:w="1645" w:type="dxa"/>
          </w:tcPr>
          <w:p w14:paraId="22AC1A0D" w14:textId="10C859FE"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PEVuZE5vdGU+PENpdGU+PEF1dGhvcj5TaW5naDwvQXV0aG9yPjxZZWFyPjIwMTk8L1llYXI+PFJl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PEVuZE5vdGU+PENpdGU+PEF1dGhvcj5TaW5naDwvQXV0aG9yPjxZZWFyPjIwMTk8L1llYXI+PFJl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(18, 29, 54)</w:t>
            </w:r>
            <w:r>
              <w:rPr>
                <w:rFonts w:ascii="Microsoft Sans Serif" w:hAnsi="Microsoft Sans Serif" w:cs="Microsoft Sans Serif"/>
              </w:rPr>
              <w:fldChar w:fldCharType="end"/>
            </w:r>
          </w:p>
        </w:tc>
      </w:tr>
      <w:tr w:rsidR="00610452" w14:paraId="2E13B3C6" w14:textId="77777777" w:rsidTr="00684D58">
        <w:tc>
          <w:tcPr>
            <w:tcW w:w="2578" w:type="dxa"/>
          </w:tcPr>
          <w:p w14:paraId="0D19A548" w14:textId="3CD5647A" w:rsidR="00610452" w:rsidRDefault="00610452" w:rsidP="00610452">
            <w:pPr>
              <w:rPr>
                <w:rFonts w:ascii="Microsoft Sans Serif" w:hAnsi="Microsoft Sans Serif" w:cs="Microsoft Sans Serif"/>
              </w:rPr>
            </w:pPr>
            <w:r>
              <w:rPr>
                <w:rFonts w:ascii="Microsoft Sans Serif" w:hAnsi="Microsoft Sans Serif" w:cs="Microsoft Sans Serif"/>
              </w:rPr>
              <w:t>Angioedema</w:t>
            </w:r>
          </w:p>
        </w:tc>
        <w:tc>
          <w:tcPr>
            <w:tcW w:w="5127" w:type="dxa"/>
          </w:tcPr>
          <w:p w14:paraId="2BE67035" w14:textId="7B738C5B"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angioedema during an inpatient or ER visit</w:t>
            </w:r>
          </w:p>
        </w:tc>
        <w:tc>
          <w:tcPr>
            <w:tcW w:w="1645" w:type="dxa"/>
          </w:tcPr>
          <w:p w14:paraId="426B6BCF" w14:textId="7739CD32"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PEVuZE5vdGU+PENpdGU+PEF1dGhvcj5TY2huZWlkZXI8L0F1dGhvcj48WWVhcj4yMDEyPC9ZZWFy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PEVuZE5vdGU+PENpdGU+PEF1dGhvcj5TY2huZWlkZXI8L0F1dGhvcj48WWVhcj4yMDEyPC9ZZWFy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(55, 56)</w:t>
            </w:r>
            <w:r>
              <w:rPr>
                <w:rFonts w:ascii="Microsoft Sans Serif" w:hAnsi="Microsoft Sans Serif" w:cs="Microsoft Sans Serif"/>
              </w:rPr>
              <w:fldChar w:fldCharType="end"/>
            </w:r>
          </w:p>
        </w:tc>
      </w:tr>
      <w:tr w:rsidR="00610452" w14:paraId="7B5AB67C" w14:textId="77777777" w:rsidTr="00684D58">
        <w:tc>
          <w:tcPr>
            <w:tcW w:w="2578" w:type="dxa"/>
          </w:tcPr>
          <w:p w14:paraId="0773DE7C" w14:textId="1173F0B3" w:rsidR="00610452" w:rsidRDefault="00610452" w:rsidP="00610452">
            <w:pPr>
              <w:rPr>
                <w:rFonts w:ascii="Microsoft Sans Serif" w:hAnsi="Microsoft Sans Serif" w:cs="Microsoft Sans Serif"/>
              </w:rPr>
            </w:pPr>
            <w:r>
              <w:rPr>
                <w:rFonts w:ascii="Microsoft Sans Serif" w:hAnsi="Microsoft Sans Serif" w:cs="Microsoft Sans Serif"/>
              </w:rPr>
              <w:t>Anaphylactic reaction</w:t>
            </w:r>
          </w:p>
        </w:tc>
        <w:tc>
          <w:tcPr>
            <w:tcW w:w="5127" w:type="dxa"/>
          </w:tcPr>
          <w:p w14:paraId="032AE34A" w14:textId="6A1CB69B" w:rsidR="00610452" w:rsidRDefault="00610452" w:rsidP="00610452">
            <w:pPr>
              <w:rPr>
                <w:rFonts w:ascii="Microsoft Sans Serif" w:hAnsi="Microsoft Sans Serif" w:cs="Microsoft Sans Serif"/>
              </w:rPr>
            </w:pPr>
            <w:r>
              <w:rPr>
                <w:rFonts w:ascii="Microsoft Sans Serif" w:hAnsi="Microsoft Sans Serif" w:cs="Microsoft Sans Serif"/>
              </w:rPr>
              <w:t>Anaphylactic reaction condition record during an inpatient or ER visit; successive records with &gt; 7 days gap are considered independent episodes</w:t>
            </w:r>
          </w:p>
        </w:tc>
        <w:tc>
          <w:tcPr>
            <w:tcW w:w="1645" w:type="dxa"/>
          </w:tcPr>
          <w:p w14:paraId="1F5E2FC1" w14:textId="3560072B"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PEVuZE5vdGU+PENpdGU+PEF1dGhvcj5TY2huZWlkZXI8L0F1dGhvcj48WWVhcj4yMDEyPC9ZZWFy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PEVuZE5vdGU+PENpdGU+PEF1dGhvcj5TY2huZWlkZXI8L0F1dGhvcj48WWVhcj4yMDEyPC9ZZWFy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(55, 57)</w:t>
            </w:r>
            <w:r>
              <w:rPr>
                <w:rFonts w:ascii="Microsoft Sans Serif" w:hAnsi="Microsoft Sans Serif" w:cs="Microsoft Sans Serif"/>
              </w:rPr>
              <w:fldChar w:fldCharType="end"/>
            </w:r>
          </w:p>
        </w:tc>
      </w:tr>
      <w:tr w:rsidR="00610452" w14:paraId="5B03EA45" w14:textId="77777777" w:rsidTr="00684D58">
        <w:tc>
          <w:tcPr>
            <w:tcW w:w="2578" w:type="dxa"/>
          </w:tcPr>
          <w:p w14:paraId="183CC012" w14:textId="401C4FD4" w:rsidR="00610452" w:rsidRDefault="00610452" w:rsidP="00610452">
            <w:pPr>
              <w:rPr>
                <w:rFonts w:ascii="Microsoft Sans Serif" w:hAnsi="Microsoft Sans Serif" w:cs="Microsoft Sans Serif"/>
              </w:rPr>
            </w:pPr>
            <w:r>
              <w:rPr>
                <w:rFonts w:ascii="Microsoft Sans Serif" w:hAnsi="Microsoft Sans Serif" w:cs="Microsoft Sans Serif"/>
              </w:rPr>
              <w:t>Anemia</w:t>
            </w:r>
          </w:p>
        </w:tc>
        <w:tc>
          <w:tcPr>
            <w:tcW w:w="5127" w:type="dxa"/>
          </w:tcPr>
          <w:p w14:paraId="6DA130CD" w14:textId="3693D644"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anemia</w:t>
            </w:r>
          </w:p>
        </w:tc>
        <w:tc>
          <w:tcPr>
            <w:tcW w:w="1645" w:type="dxa"/>
          </w:tcPr>
          <w:p w14:paraId="5BDA2680" w14:textId="6D0BB06A"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PEVuZE5vdGU+PENpdGU+PEF1dGhvcj5IYW48L0F1dGhvcj48WWVhcj4yMDA4PC9ZZWFyPjxSZWNO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PEVuZE5vdGU+PENpdGU+PEF1dGhvcj5IYW48L0F1dGhvcj48WWVhcj4yMDA4PC9ZZWFyPjxSZWNO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(58-60)</w:t>
            </w:r>
            <w:r>
              <w:rPr>
                <w:rFonts w:ascii="Microsoft Sans Serif" w:hAnsi="Microsoft Sans Serif" w:cs="Microsoft Sans Serif"/>
              </w:rPr>
              <w:fldChar w:fldCharType="end"/>
            </w:r>
          </w:p>
        </w:tc>
      </w:tr>
      <w:tr w:rsidR="00610452" w14:paraId="5A15394F" w14:textId="77777777" w:rsidTr="00684D58">
        <w:tc>
          <w:tcPr>
            <w:tcW w:w="2578" w:type="dxa"/>
          </w:tcPr>
          <w:p w14:paraId="44E48906" w14:textId="3C628FA5" w:rsidR="00610452" w:rsidRDefault="00610452" w:rsidP="00610452">
            <w:pPr>
              <w:rPr>
                <w:rFonts w:ascii="Microsoft Sans Serif" w:hAnsi="Microsoft Sans Serif" w:cs="Microsoft Sans Serif"/>
              </w:rPr>
            </w:pPr>
            <w:r>
              <w:rPr>
                <w:rFonts w:ascii="Microsoft Sans Serif" w:hAnsi="Microsoft Sans Serif" w:cs="Microsoft Sans Serif"/>
              </w:rPr>
              <w:t>Anxiety</w:t>
            </w:r>
          </w:p>
        </w:tc>
        <w:tc>
          <w:tcPr>
            <w:tcW w:w="5127" w:type="dxa"/>
          </w:tcPr>
          <w:p w14:paraId="0E6979B5" w14:textId="0C86C786" w:rsidR="00610452" w:rsidRDefault="00610452" w:rsidP="00610452">
            <w:pPr>
              <w:rPr>
                <w:rFonts w:ascii="Microsoft Sans Serif" w:hAnsi="Microsoft Sans Serif" w:cs="Microsoft Sans Serif"/>
              </w:rPr>
            </w:pPr>
            <w:r>
              <w:rPr>
                <w:rFonts w:ascii="Microsoft Sans Serif" w:hAnsi="Microsoft Sans Serif" w:cs="Microsoft Sans Serif"/>
              </w:rPr>
              <w:t xml:space="preserve">The first condition record of anxiety, which is followed by another anxiety condition </w:t>
            </w:r>
            <w:proofErr w:type="gramStart"/>
            <w:r>
              <w:rPr>
                <w:rFonts w:ascii="Microsoft Sans Serif" w:hAnsi="Microsoft Sans Serif" w:cs="Microsoft Sans Serif"/>
              </w:rPr>
              <w:t>record</w:t>
            </w:r>
            <w:proofErr w:type="gramEnd"/>
            <w:r>
              <w:rPr>
                <w:rFonts w:ascii="Microsoft Sans Serif" w:hAnsi="Microsoft Sans Serif" w:cs="Microsoft Sans Serif"/>
              </w:rPr>
              <w:t xml:space="preserve"> or a drug used to treat anxiety</w:t>
            </w:r>
          </w:p>
        </w:tc>
        <w:tc>
          <w:tcPr>
            <w:tcW w:w="1645" w:type="dxa"/>
          </w:tcPr>
          <w:p w14:paraId="7F6ED603" w14:textId="086484AB"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PEVuZE5vdGU+PENpdGU+PEF1dGhvcj5Kb2huPC9BdXRob3I+PFllYXI+MjAxNjwvWWVhcj48UmVj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PEVuZE5vdGU+PENpdGU+PEF1dGhvcj5Kb2huPC9BdXRob3I+PFllYXI+MjAxNjwvWWVhcj48UmVj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(61-64)</w:t>
            </w:r>
            <w:r>
              <w:rPr>
                <w:rFonts w:ascii="Microsoft Sans Serif" w:hAnsi="Microsoft Sans Serif" w:cs="Microsoft Sans Serif"/>
              </w:rPr>
              <w:fldChar w:fldCharType="end"/>
            </w:r>
          </w:p>
        </w:tc>
      </w:tr>
      <w:tr w:rsidR="00610452" w14:paraId="24F5DA69" w14:textId="77777777" w:rsidTr="00684D58">
        <w:tc>
          <w:tcPr>
            <w:tcW w:w="2578" w:type="dxa"/>
          </w:tcPr>
          <w:p w14:paraId="5DDD18F6" w14:textId="37F31DFB" w:rsidR="00610452" w:rsidRDefault="00610452" w:rsidP="00610452">
            <w:pPr>
              <w:rPr>
                <w:rFonts w:ascii="Microsoft Sans Serif" w:hAnsi="Microsoft Sans Serif" w:cs="Microsoft Sans Serif"/>
              </w:rPr>
            </w:pPr>
            <w:r>
              <w:rPr>
                <w:rFonts w:ascii="Microsoft Sans Serif" w:hAnsi="Microsoft Sans Serif" w:cs="Microsoft Sans Serif"/>
              </w:rPr>
              <w:lastRenderedPageBreak/>
              <w:t>Bone fracture</w:t>
            </w:r>
          </w:p>
        </w:tc>
        <w:tc>
          <w:tcPr>
            <w:tcW w:w="5127" w:type="dxa"/>
          </w:tcPr>
          <w:p w14:paraId="061370A2" w14:textId="35620049" w:rsidR="00610452" w:rsidRDefault="00610452" w:rsidP="00610452">
            <w:pPr>
              <w:rPr>
                <w:rFonts w:ascii="Microsoft Sans Serif" w:hAnsi="Microsoft Sans Serif" w:cs="Microsoft Sans Serif"/>
              </w:rPr>
            </w:pPr>
            <w:r>
              <w:rPr>
                <w:rFonts w:ascii="Microsoft Sans Serif" w:hAnsi="Microsoft Sans Serif" w:cs="Microsoft Sans Serif"/>
              </w:rPr>
              <w:t xml:space="preserve">Bone fracture condition record of any type;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episodes</w:t>
            </w:r>
          </w:p>
        </w:tc>
        <w:tc>
          <w:tcPr>
            <w:tcW w:w="1645" w:type="dxa"/>
          </w:tcPr>
          <w:p w14:paraId="32D4B378" w14:textId="77777777" w:rsidR="00610452" w:rsidRDefault="00610452" w:rsidP="00610452">
            <w:pPr>
              <w:rPr>
                <w:rFonts w:ascii="Microsoft Sans Serif" w:hAnsi="Microsoft Sans Serif" w:cs="Microsoft Sans Serif"/>
              </w:rPr>
            </w:pPr>
          </w:p>
        </w:tc>
      </w:tr>
      <w:tr w:rsidR="00610452" w14:paraId="741A035A" w14:textId="77777777" w:rsidTr="00684D58">
        <w:tc>
          <w:tcPr>
            <w:tcW w:w="2578" w:type="dxa"/>
          </w:tcPr>
          <w:p w14:paraId="5338B061" w14:textId="360043E0" w:rsidR="00610452" w:rsidRDefault="00610452" w:rsidP="00610452">
            <w:pPr>
              <w:rPr>
                <w:rFonts w:ascii="Microsoft Sans Serif" w:hAnsi="Microsoft Sans Serif" w:cs="Microsoft Sans Serif"/>
              </w:rPr>
            </w:pPr>
            <w:r>
              <w:rPr>
                <w:rFonts w:ascii="Microsoft Sans Serif" w:hAnsi="Microsoft Sans Serif" w:cs="Microsoft Sans Serif"/>
              </w:rPr>
              <w:t>Bradycardia</w:t>
            </w:r>
          </w:p>
        </w:tc>
        <w:tc>
          <w:tcPr>
            <w:tcW w:w="5127" w:type="dxa"/>
          </w:tcPr>
          <w:p w14:paraId="40D36A88" w14:textId="2992D19C"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bradycardia which is followed by another bradycardia condition record</w:t>
            </w:r>
          </w:p>
        </w:tc>
        <w:tc>
          <w:tcPr>
            <w:tcW w:w="1645" w:type="dxa"/>
          </w:tcPr>
          <w:p w14:paraId="09AAAF76" w14:textId="765B5CDC"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PEVuZE5vdGU+PENpdGU+PEF1dGhvcj5TaGluPC9BdXRob3I+PFllYXI+MjAxMzwvWWVhcj48UmVj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PEVuZE5vdGU+PENpdGU+PEF1dGhvcj5TaGluPC9BdXRob3I+PFllYXI+MjAxMzwvWWVhcj48UmVj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(65, 66)</w:t>
            </w:r>
            <w:r>
              <w:rPr>
                <w:rFonts w:ascii="Microsoft Sans Serif" w:hAnsi="Microsoft Sans Serif" w:cs="Microsoft Sans Serif"/>
              </w:rPr>
              <w:fldChar w:fldCharType="end"/>
            </w:r>
          </w:p>
        </w:tc>
      </w:tr>
      <w:tr w:rsidR="00610452" w14:paraId="3BC159AD" w14:textId="77777777" w:rsidTr="00684D58">
        <w:tc>
          <w:tcPr>
            <w:tcW w:w="2578" w:type="dxa"/>
          </w:tcPr>
          <w:p w14:paraId="5529C649" w14:textId="33D29263" w:rsidR="00610452" w:rsidRDefault="00610452" w:rsidP="00610452">
            <w:pPr>
              <w:rPr>
                <w:rFonts w:ascii="Microsoft Sans Serif" w:hAnsi="Microsoft Sans Serif" w:cs="Microsoft Sans Serif"/>
              </w:rPr>
            </w:pPr>
            <w:r>
              <w:rPr>
                <w:rFonts w:ascii="Microsoft Sans Serif" w:hAnsi="Microsoft Sans Serif" w:cs="Microsoft Sans Serif"/>
              </w:rPr>
              <w:t>Cardiac arrhythmia</w:t>
            </w:r>
          </w:p>
        </w:tc>
        <w:tc>
          <w:tcPr>
            <w:tcW w:w="5127" w:type="dxa"/>
          </w:tcPr>
          <w:p w14:paraId="3EA8BD74" w14:textId="6AFB20A1" w:rsidR="00610452" w:rsidRDefault="00610452" w:rsidP="00610452">
            <w:pPr>
              <w:rPr>
                <w:rFonts w:ascii="Microsoft Sans Serif" w:hAnsi="Microsoft Sans Serif" w:cs="Microsoft Sans Serif"/>
              </w:rPr>
            </w:pPr>
            <w:r w:rsidRPr="00CE175C">
              <w:rPr>
                <w:rFonts w:ascii="Microsoft Sans Serif" w:hAnsi="Microsoft Sans Serif" w:cs="Microsoft Sans Serif"/>
              </w:rPr>
              <w:t>The first condition record of cardiac arrhythmia, which is</w:t>
            </w:r>
            <w:r>
              <w:rPr>
                <w:rFonts w:ascii="Microsoft Sans Serif" w:hAnsi="Microsoft Sans Serif" w:cs="Microsoft Sans Serif"/>
              </w:rPr>
              <w:t xml:space="preserve"> </w:t>
            </w:r>
            <w:r w:rsidRPr="00CE175C">
              <w:rPr>
                <w:rFonts w:ascii="Microsoft Sans Serif" w:hAnsi="Microsoft Sans Serif" w:cs="Microsoft Sans Serif"/>
              </w:rPr>
              <w:t>followed by</w:t>
            </w:r>
            <w:r>
              <w:rPr>
                <w:rFonts w:ascii="Microsoft Sans Serif" w:hAnsi="Microsoft Sans Serif" w:cs="Microsoft Sans Serif"/>
              </w:rPr>
              <w:t xml:space="preserve"> </w:t>
            </w:r>
            <w:r w:rsidRPr="00CE175C">
              <w:rPr>
                <w:rFonts w:ascii="Microsoft Sans Serif" w:hAnsi="Microsoft Sans Serif" w:cs="Microsoft Sans Serif"/>
              </w:rPr>
              <w:t>another cardiac arrhythmia condition record, at</w:t>
            </w:r>
            <w:r>
              <w:rPr>
                <w:rFonts w:ascii="Microsoft Sans Serif" w:hAnsi="Microsoft Sans Serif" w:cs="Microsoft Sans Serif"/>
              </w:rPr>
              <w:t xml:space="preserve"> </w:t>
            </w:r>
            <w:r w:rsidRPr="00CE175C">
              <w:rPr>
                <w:rFonts w:ascii="Microsoft Sans Serif" w:hAnsi="Microsoft Sans Serif" w:cs="Microsoft Sans Serif"/>
              </w:rPr>
              <w:t>least two drug records for a drug used to treat arrhythmias,</w:t>
            </w:r>
            <w:r>
              <w:rPr>
                <w:rFonts w:ascii="Microsoft Sans Serif" w:hAnsi="Microsoft Sans Serif" w:cs="Microsoft Sans Serif"/>
              </w:rPr>
              <w:t xml:space="preserve"> </w:t>
            </w:r>
            <w:r w:rsidRPr="00CE175C">
              <w:rPr>
                <w:rFonts w:ascii="Microsoft Sans Serif" w:hAnsi="Microsoft Sans Serif" w:cs="Microsoft Sans Serif"/>
              </w:rPr>
              <w:t>or a procedure to treat arrhythmias</w:t>
            </w:r>
          </w:p>
        </w:tc>
        <w:tc>
          <w:tcPr>
            <w:tcW w:w="1645" w:type="dxa"/>
          </w:tcPr>
          <w:p w14:paraId="6A78EA4C" w14:textId="4E6B35B5"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PEVuZE5vdGU+PENpdGU+PEF1dGhvcj5LYXJuaWs8L0F1dGhvcj48WWVhcj4yMDEyPC9ZZWFyPjxS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PEVuZE5vdGU+PENpdGU+PEF1dGhvcj5LYXJuaWs8L0F1dGhvcj48WWVhcj4yMDEyPC9ZZWFyPjxS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(27, 67-70)</w:t>
            </w:r>
            <w:r>
              <w:rPr>
                <w:rFonts w:ascii="Microsoft Sans Serif" w:hAnsi="Microsoft Sans Serif" w:cs="Microsoft Sans Serif"/>
              </w:rPr>
              <w:fldChar w:fldCharType="end"/>
            </w:r>
          </w:p>
        </w:tc>
      </w:tr>
      <w:tr w:rsidR="00610452" w14:paraId="5EA64C51" w14:textId="77777777" w:rsidTr="00684D58">
        <w:tc>
          <w:tcPr>
            <w:tcW w:w="2578" w:type="dxa"/>
          </w:tcPr>
          <w:p w14:paraId="37054853" w14:textId="0050A6E3" w:rsidR="00610452" w:rsidRDefault="00610452" w:rsidP="00610452">
            <w:pPr>
              <w:rPr>
                <w:rFonts w:ascii="Microsoft Sans Serif" w:hAnsi="Microsoft Sans Serif" w:cs="Microsoft Sans Serif"/>
              </w:rPr>
            </w:pPr>
            <w:r>
              <w:rPr>
                <w:rFonts w:ascii="Microsoft Sans Serif" w:hAnsi="Microsoft Sans Serif" w:cs="Microsoft Sans Serif"/>
              </w:rPr>
              <w:t>Chest pain or angina</w:t>
            </w:r>
          </w:p>
        </w:tc>
        <w:tc>
          <w:tcPr>
            <w:tcW w:w="5127" w:type="dxa"/>
          </w:tcPr>
          <w:p w14:paraId="60B472AA" w14:textId="0A0E981D"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chest pain or angina</w:t>
            </w:r>
          </w:p>
        </w:tc>
        <w:tc>
          <w:tcPr>
            <w:tcW w:w="1645" w:type="dxa"/>
          </w:tcPr>
          <w:p w14:paraId="059FCDC9" w14:textId="4BB33185"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r>
            <w:r>
              <w:rPr>
                <w:rFonts w:ascii="Microsoft Sans Serif" w:hAnsi="Microsoft Sans Serif" w:cs="Microsoft Sans Serif"/>
              </w:rPr>
              <w:instrText xml:space="preserve"> ADDIN EN.CITE &lt;EndNote&gt;&lt;Cite&gt;&lt;Author&gt;Zaher&lt;/Author&gt;&lt;Year&gt;2004&lt;/Year&gt;&lt;RecNum&gt;132&lt;/RecNum&gt;&lt;DisplayText&gt;(71)&lt;/DisplayText&gt;&lt;record&gt;&lt;rec-number&gt;132&lt;/rec-number&gt;&lt;foreign-keys&gt;&lt;key app="EN" db-id="9pvxxp2eq9wvfme5ea0ps5d1pvedx5xewtr9" timestamp="1712720993"&gt;132&lt;/key&gt;&lt;/foreign-keys&gt;&lt;ref-type name="Journal Article"&gt;17&lt;/ref-type&gt;&lt;contributors&gt;&lt;authors&gt;&lt;author&gt;Zaher, C.&lt;/author&gt;&lt;author&gt;Goldberg, G. A.&lt;/author&gt;&lt;author&gt;Kadlubek, P.&lt;/author&gt;&lt;/authors&gt;&lt;/contributors&gt;&lt;auth-address&gt;Ingenix, Reston, Virginia, USA.&lt;/auth-address&gt;&lt;titles&gt;&lt;title&gt;Estimating angina prevalence in a managed care population&lt;/title&gt;&lt;secondary-title&gt;Am J Manag Care&lt;/secondary-title&gt;&lt;/titles&gt;&lt;periodical&gt;&lt;full-title&gt;Am J Manag Care&lt;/full-title&gt;&lt;/periodical&gt;&lt;pages&gt;S339-46&lt;/pages&gt;&lt;volume&gt;10&lt;/volume&gt;&lt;number&gt;11 Suppl&lt;/number&gt;&lt;keywords&gt;&lt;keyword&gt;Adult&lt;/keyword&gt;&lt;keyword&gt;Aged&lt;/keyword&gt;&lt;keyword&gt;Angina Pectoris/diagnosis/*epidemiology/etiology&lt;/keyword&gt;&lt;keyword&gt;Current Procedural Terminology&lt;/keyword&gt;&lt;keyword&gt;Female&lt;/keyword&gt;&lt;keyword&gt;Health Surveys&lt;/keyword&gt;&lt;keyword&gt;Humans&lt;/keyword&gt;&lt;keyword&gt;Insurance Claim Reporting&lt;/keyword&gt;&lt;keyword&gt;International Classification of Diseases&lt;/keyword&gt;&lt;keyword&gt;Male&lt;/keyword&gt;&lt;keyword&gt;Managed Care Programs/*statistics &amp;amp; numerical data&lt;/keyword&gt;&lt;keyword&gt;Middle Aged&lt;/keyword&gt;&lt;keyword&gt;Myocardial Revascularization/statistics &amp;amp; numerical data&lt;/keyword&gt;&lt;keyword&gt;Prevalence&lt;/keyword&gt;&lt;keyword&gt;United States/epidemiology&lt;/keyword&gt;&lt;/keywords&gt;&lt;dates&gt;&lt;year&gt;2004&lt;/year&gt;&lt;pub-dates&gt;&lt;date&gt;Oct&lt;/date&gt;&lt;/pub-dates&gt;&lt;/dates&gt;&lt;isbn&gt;1088-0224 (Print)&amp;#xD;1088-0224 (Linking)&lt;/isbn&gt;&lt;accession-num&gt;15603243&lt;/accession-num&gt;&lt;urls&gt;&lt;related-urls&gt;&lt;url&gt;https://www.ncbi.nlm.nih.gov/pubmed/15603243&lt;/url&gt;&lt;/related-urls&gt;&lt;/urls&gt;&lt;remote-database-name&gt;Medline&lt;/remote-database-name&gt;&lt;remote-database-provider&gt;NLM&lt;/remote-database-provider&gt;&lt;/record&gt;&lt;/Cite&gt;&lt;/EndNote&gt;</w:instrText>
            </w:r>
            <w:r>
              <w:rPr>
                <w:rFonts w:ascii="Microsoft Sans Serif" w:hAnsi="Microsoft Sans Serif" w:cs="Microsoft Sans Serif"/>
              </w:rPr>
              <w:fldChar w:fldCharType="separate"/>
            </w:r>
            <w:r>
              <w:rPr>
                <w:rFonts w:ascii="Microsoft Sans Serif" w:hAnsi="Microsoft Sans Serif" w:cs="Microsoft Sans Serif"/>
                <w:noProof/>
              </w:rPr>
              <w:t>(71)</w:t>
            </w:r>
            <w:r>
              <w:rPr>
                <w:rFonts w:ascii="Microsoft Sans Serif" w:hAnsi="Microsoft Sans Serif" w:cs="Microsoft Sans Serif"/>
              </w:rPr>
              <w:fldChar w:fldCharType="end"/>
            </w:r>
          </w:p>
        </w:tc>
      </w:tr>
      <w:tr w:rsidR="00610452" w14:paraId="2B62F583" w14:textId="77777777" w:rsidTr="00684D58">
        <w:tc>
          <w:tcPr>
            <w:tcW w:w="2578" w:type="dxa"/>
          </w:tcPr>
          <w:p w14:paraId="203A5C99" w14:textId="2862A97B" w:rsidR="00610452" w:rsidRDefault="00610452" w:rsidP="00610452">
            <w:pPr>
              <w:rPr>
                <w:rFonts w:ascii="Microsoft Sans Serif" w:hAnsi="Microsoft Sans Serif" w:cs="Microsoft Sans Serif"/>
              </w:rPr>
            </w:pPr>
            <w:r>
              <w:rPr>
                <w:rFonts w:ascii="Microsoft Sans Serif" w:hAnsi="Microsoft Sans Serif" w:cs="Microsoft Sans Serif"/>
              </w:rPr>
              <w:t>Chronic kidney disease</w:t>
            </w:r>
          </w:p>
        </w:tc>
        <w:tc>
          <w:tcPr>
            <w:tcW w:w="5127" w:type="dxa"/>
          </w:tcPr>
          <w:p w14:paraId="79FF27E1" w14:textId="6FE67F53"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chronic kidney disease, which is followed by either another chronic kidney disease condition record or a dialysis procedure or observation</w:t>
            </w:r>
          </w:p>
        </w:tc>
        <w:tc>
          <w:tcPr>
            <w:tcW w:w="1645" w:type="dxa"/>
          </w:tcPr>
          <w:p w14:paraId="4CA9DBD2" w14:textId="3FD75CB8"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PEVuZE5vdGU+PENpdGU+PEF1dGhvcj5XaW5rZWxtYXllcjwvQXV0aG9yPjxZZWFyPjIwMDU8L1ll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PEVuZE5vdGU+PENpdGU+PEF1dGhvcj5XaW5rZWxtYXllcjwvQXV0aG9yPjxZZWFyPjIwMDU8L1ll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(48, 72-79)</w:t>
            </w:r>
            <w:r>
              <w:rPr>
                <w:rFonts w:ascii="Microsoft Sans Serif" w:hAnsi="Microsoft Sans Serif" w:cs="Microsoft Sans Serif"/>
              </w:rPr>
              <w:fldChar w:fldCharType="end"/>
            </w:r>
          </w:p>
        </w:tc>
      </w:tr>
      <w:tr w:rsidR="00610452" w14:paraId="0DA9EC0D" w14:textId="77777777" w:rsidTr="00684D58">
        <w:tc>
          <w:tcPr>
            <w:tcW w:w="2578" w:type="dxa"/>
          </w:tcPr>
          <w:p w14:paraId="7F30E4CB" w14:textId="24A08A09" w:rsidR="00610452" w:rsidRDefault="00610452" w:rsidP="00610452">
            <w:pPr>
              <w:rPr>
                <w:rFonts w:ascii="Microsoft Sans Serif" w:hAnsi="Microsoft Sans Serif" w:cs="Microsoft Sans Serif"/>
              </w:rPr>
            </w:pPr>
            <w:r>
              <w:rPr>
                <w:rFonts w:ascii="Microsoft Sans Serif" w:hAnsi="Microsoft Sans Serif" w:cs="Microsoft Sans Serif"/>
              </w:rPr>
              <w:t>Cough</w:t>
            </w:r>
          </w:p>
        </w:tc>
        <w:tc>
          <w:tcPr>
            <w:tcW w:w="5127" w:type="dxa"/>
          </w:tcPr>
          <w:p w14:paraId="11C62F3E" w14:textId="795246BB" w:rsidR="00610452" w:rsidRDefault="00610452" w:rsidP="00610452">
            <w:pPr>
              <w:rPr>
                <w:rFonts w:ascii="Microsoft Sans Serif" w:hAnsi="Microsoft Sans Serif" w:cs="Microsoft Sans Serif"/>
              </w:rPr>
            </w:pPr>
            <w:r>
              <w:rPr>
                <w:rFonts w:ascii="Microsoft Sans Serif" w:hAnsi="Microsoft Sans Serif" w:cs="Microsoft Sans Serif"/>
              </w:rPr>
              <w:t xml:space="preserve">Cough condition record of any type; </w:t>
            </w:r>
          </w:p>
        </w:tc>
        <w:tc>
          <w:tcPr>
            <w:tcW w:w="1645" w:type="dxa"/>
          </w:tcPr>
          <w:p w14:paraId="7B0F1BC9" w14:textId="0F1667F4"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PEVuZE5vdGU+PENpdGU+PEF1dGhvcj5DaGVuPC9BdXRob3I+PFllYXI+MjAxNjwvWWVhcj48UmVj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=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PEVuZE5vdGU+PENpdGU+PEF1dGhvcj5DaGVuPC9BdXRob3I+PFllYXI+MjAxNjwvWWVhcj48UmVj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=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(80, 81)</w:t>
            </w:r>
            <w:r>
              <w:rPr>
                <w:rFonts w:ascii="Microsoft Sans Serif" w:hAnsi="Microsoft Sans Serif" w:cs="Microsoft Sans Serif"/>
              </w:rPr>
              <w:fldChar w:fldCharType="end"/>
            </w:r>
          </w:p>
        </w:tc>
      </w:tr>
      <w:tr w:rsidR="00610452" w14:paraId="26F60CE5" w14:textId="77777777" w:rsidTr="00684D58">
        <w:tc>
          <w:tcPr>
            <w:tcW w:w="2578" w:type="dxa"/>
          </w:tcPr>
          <w:p w14:paraId="73556A52" w14:textId="681EE154" w:rsidR="00610452" w:rsidRDefault="00610452" w:rsidP="00610452">
            <w:pPr>
              <w:rPr>
                <w:rFonts w:ascii="Microsoft Sans Serif" w:hAnsi="Microsoft Sans Serif" w:cs="Microsoft Sans Serif"/>
              </w:rPr>
            </w:pPr>
            <w:r>
              <w:rPr>
                <w:rFonts w:ascii="Microsoft Sans Serif" w:hAnsi="Microsoft Sans Serif" w:cs="Microsoft Sans Serif"/>
              </w:rPr>
              <w:t>Diarrhea</w:t>
            </w:r>
          </w:p>
        </w:tc>
        <w:tc>
          <w:tcPr>
            <w:tcW w:w="5127" w:type="dxa"/>
          </w:tcPr>
          <w:p w14:paraId="2EDCC972" w14:textId="23AD69AC" w:rsidR="00610452" w:rsidRDefault="00610452" w:rsidP="00610452">
            <w:pPr>
              <w:rPr>
                <w:rFonts w:ascii="Microsoft Sans Serif" w:hAnsi="Microsoft Sans Serif" w:cs="Microsoft Sans Serif"/>
              </w:rPr>
            </w:pPr>
            <w:r>
              <w:rPr>
                <w:rFonts w:ascii="Microsoft Sans Serif" w:hAnsi="Microsoft Sans Serif" w:cs="Microsoft Sans Serif"/>
              </w:rPr>
              <w:t xml:space="preserve">Diarrhea condition record of any type; successive records with &gt; </w:t>
            </w:r>
            <w:proofErr w:type="gramStart"/>
            <w:r>
              <w:rPr>
                <w:rFonts w:ascii="Microsoft Sans Serif" w:hAnsi="Microsoft Sans Serif" w:cs="Microsoft Sans Serif"/>
              </w:rPr>
              <w:t>30 day</w:t>
            </w:r>
            <w:proofErr w:type="gramEnd"/>
            <w:r>
              <w:rPr>
                <w:rFonts w:ascii="Microsoft Sans Serif" w:hAnsi="Microsoft Sans Serif" w:cs="Microsoft Sans Serif"/>
              </w:rPr>
              <w:t xml:space="preserve"> gap are considered independent episodes</w:t>
            </w:r>
          </w:p>
        </w:tc>
        <w:tc>
          <w:tcPr>
            <w:tcW w:w="1645" w:type="dxa"/>
          </w:tcPr>
          <w:p w14:paraId="6728E56A" w14:textId="7D99EEA7"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PEVuZE5vdGU+PENpdGU+PEF1dGhvcj5QYW5venpvPC9BdXRob3I+PFllYXI+MjAxNDwvWWVhcj48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PEVuZE5vdGU+PENpdGU+PEF1dGhvcj5QYW5venpvPC9BdXRob3I+PFllYXI+MjAxNDwvWWVhcj48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(82-84)</w:t>
            </w:r>
            <w:r>
              <w:rPr>
                <w:rFonts w:ascii="Microsoft Sans Serif" w:hAnsi="Microsoft Sans Serif" w:cs="Microsoft Sans Serif"/>
              </w:rPr>
              <w:fldChar w:fldCharType="end"/>
            </w:r>
          </w:p>
        </w:tc>
      </w:tr>
      <w:tr w:rsidR="00610452" w14:paraId="0222334D" w14:textId="77777777" w:rsidTr="00684D58">
        <w:tc>
          <w:tcPr>
            <w:tcW w:w="2578" w:type="dxa"/>
          </w:tcPr>
          <w:p w14:paraId="07F9E138" w14:textId="270F6622" w:rsidR="00610452" w:rsidRDefault="00610452" w:rsidP="00610452">
            <w:pPr>
              <w:rPr>
                <w:rFonts w:ascii="Microsoft Sans Serif" w:hAnsi="Microsoft Sans Serif" w:cs="Microsoft Sans Serif"/>
              </w:rPr>
            </w:pPr>
            <w:r>
              <w:rPr>
                <w:rFonts w:ascii="Microsoft Sans Serif" w:hAnsi="Microsoft Sans Serif" w:cs="Microsoft Sans Serif"/>
              </w:rPr>
              <w:t>Dementia</w:t>
            </w:r>
          </w:p>
        </w:tc>
        <w:tc>
          <w:tcPr>
            <w:tcW w:w="5127" w:type="dxa"/>
          </w:tcPr>
          <w:p w14:paraId="1841C610" w14:textId="40B533F7"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dementia</w:t>
            </w:r>
          </w:p>
        </w:tc>
        <w:tc>
          <w:tcPr>
            <w:tcW w:w="1645" w:type="dxa"/>
          </w:tcPr>
          <w:p w14:paraId="2E580771" w14:textId="02DF30B1"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PEVuZE5vdGU+PENpdGU+PEF1dGhvcj5Pc3RieWU8L0F1dGhvcj48WWVhcj4yMDA4PC9ZZWFyPjxS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PEVuZE5vdGU+PENpdGU+PEF1dGhvcj5Pc3RieWU8L0F1dGhvcj48WWVhcj4yMDA4PC9ZZWFyPjxS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(21, 85-91)</w:t>
            </w:r>
            <w:r>
              <w:rPr>
                <w:rFonts w:ascii="Microsoft Sans Serif" w:hAnsi="Microsoft Sans Serif" w:cs="Microsoft Sans Serif"/>
              </w:rPr>
              <w:fldChar w:fldCharType="end"/>
            </w:r>
          </w:p>
        </w:tc>
      </w:tr>
      <w:tr w:rsidR="00610452" w14:paraId="10CE2A10" w14:textId="77777777" w:rsidTr="00684D58">
        <w:tc>
          <w:tcPr>
            <w:tcW w:w="2578" w:type="dxa"/>
          </w:tcPr>
          <w:p w14:paraId="625D21A4" w14:textId="0FD15738" w:rsidR="00610452" w:rsidRDefault="00610452" w:rsidP="00610452">
            <w:pPr>
              <w:rPr>
                <w:rFonts w:ascii="Microsoft Sans Serif" w:hAnsi="Microsoft Sans Serif" w:cs="Microsoft Sans Serif"/>
              </w:rPr>
            </w:pPr>
            <w:r>
              <w:rPr>
                <w:rFonts w:ascii="Microsoft Sans Serif" w:hAnsi="Microsoft Sans Serif" w:cs="Microsoft Sans Serif"/>
              </w:rPr>
              <w:t>Depression</w:t>
            </w:r>
          </w:p>
        </w:tc>
        <w:tc>
          <w:tcPr>
            <w:tcW w:w="5127" w:type="dxa"/>
          </w:tcPr>
          <w:p w14:paraId="29E08DEF" w14:textId="139A5B4E"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depression, which is followed by another depression condition record, at least two drugs used to treat depression without another indication, or two psychotherapy procedure</w:t>
            </w:r>
          </w:p>
        </w:tc>
        <w:tc>
          <w:tcPr>
            <w:tcW w:w="1645" w:type="dxa"/>
          </w:tcPr>
          <w:p w14:paraId="26B1DF3F" w14:textId="441F8861"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PEVuZE5vdGU+PENpdGU+PEF1dGhvcj5BbXJhPC9BdXRob3I+PFllYXI+MjAxNzwvWWVhcj48UmVj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==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PEVuZE5vdGU+PENpdGU+PEF1dGhvcj5BbXJhPC9BdXRob3I+PFllYXI+MjAxNzwvWWVhcj48UmVj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==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(62, 87)</w:t>
            </w:r>
            <w:r>
              <w:rPr>
                <w:rFonts w:ascii="Microsoft Sans Serif" w:hAnsi="Microsoft Sans Serif" w:cs="Microsoft Sans Serif"/>
              </w:rPr>
              <w:fldChar w:fldCharType="end"/>
            </w:r>
            <w:r>
              <w:t xml:space="preserve"> </w:t>
            </w:r>
            <w:r>
              <w:rPr>
                <w:rFonts w:ascii="Microsoft Sans Serif" w:hAnsi="Microsoft Sans Serif" w:cs="Microsoft Sans Serif"/>
              </w:rPr>
              <w:fldChar w:fldCharType="begin">
                <w:fldData xml:space="preserve">PEVuZE5vdGU+PENpdGU+PEF1dGhvcj5XaWxsaWFtc29uPC9BdXRob3I+PFllYXI+MjAxNDwvWWVh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PEVuZE5vdGU+PENpdGU+PEF1dGhvcj5XaWxsaWFtc29uPC9BdXRob3I+PFllYXI+MjAxNDwvWWVh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(91)</w:t>
            </w:r>
            <w:r>
              <w:rPr>
                <w:rFonts w:ascii="Microsoft Sans Serif" w:hAnsi="Microsoft Sans Serif" w:cs="Microsoft Sans Serif"/>
              </w:rPr>
              <w:fldChar w:fldCharType="end"/>
            </w:r>
            <w:r>
              <w:t xml:space="preserve"> </w:t>
            </w:r>
            <w:r>
              <w:rPr>
                <w:rFonts w:ascii="Microsoft Sans Serif" w:hAnsi="Microsoft Sans Serif" w:cs="Microsoft Sans Serif"/>
              </w:rPr>
              <w:fldChar w:fldCharType="begin"/>
            </w:r>
            <w:r>
              <w:rPr>
                <w:rFonts w:ascii="Microsoft Sans Serif" w:hAnsi="Microsoft Sans Serif" w:cs="Microsoft Sans Serif"/>
              </w:rPr>
              <w:instrText xml:space="preserve"> ADDIN EN.CITE &lt;EndNote&gt;&lt;Cite&gt;&lt;Author&gt;Alaghehbandan&lt;/Author&gt;&lt;Year&gt;2012&lt;/Year&gt;&lt;RecNum&gt;156&lt;/RecNum&gt;&lt;DisplayText&gt;(92)&lt;/DisplayText&gt;&lt;record&gt;&lt;rec-number&gt;156&lt;/rec-number&gt;&lt;foreign-keys&gt;&lt;key app="EN" db-id="9pvxxp2eq9wvfme5ea0ps5d1pvedx5xewtr9" timestamp="1712722212"&gt;156&lt;/key&gt;&lt;/foreign-keys&gt;&lt;ref-type name="Journal Article"&gt;17&lt;/ref-type&gt;&lt;contributors&gt;&lt;authors&gt;&lt;author&gt;Alaghehbandan, R.&lt;/author&gt;&lt;author&gt;Macdonald, D.&lt;/author&gt;&lt;author&gt;Barrett, B.&lt;/author&gt;&lt;author&gt;Collins, K.&lt;/author&gt;&lt;author&gt;Chen, Y.&lt;/author&gt;&lt;/authors&gt;&lt;/contributors&gt;&lt;auth-address&gt;Faculty of Medicine, Memorial University of Newfoundland, St. John&amp;apos;s, Newfoundland, Canada. reza.alagh@gmail.com&lt;/auth-address&gt;&lt;titles&gt;&lt;title&gt;Using administrative databases in the surveillance of depressive disorders--case definitions&lt;/title&gt;&lt;secondary-title&gt;Popul Health Manag&lt;/secondary-title&gt;&lt;/titles&gt;&lt;periodical&gt;&lt;full-title&gt;Popul Health Manag&lt;/full-title&gt;&lt;/periodical&gt;&lt;pages&gt;372-80&lt;/pages&gt;&lt;volume&gt;15&lt;/volume&gt;&lt;number&gt;6&lt;/number&gt;&lt;edition&gt;20120712&lt;/edition&gt;&lt;keywords&gt;&lt;keyword&gt;Adolescent&lt;/keyword&gt;&lt;keyword&gt;Adult&lt;/keyword&gt;&lt;keyword&gt;Antidepressive Agents/therapeutic use&lt;/keyword&gt;&lt;keyword&gt;*Databases, Factual&lt;/keyword&gt;&lt;keyword&gt;Depression/drug therapy/*epidemiology&lt;/keyword&gt;&lt;keyword&gt;Family Practice&lt;/keyword&gt;&lt;keyword&gt;Female&lt;/keyword&gt;&lt;keyword&gt;Humans&lt;/keyword&gt;&lt;keyword&gt;Male&lt;/keyword&gt;&lt;keyword&gt;Medical Audit&lt;/keyword&gt;&lt;keyword&gt;Middle Aged&lt;/keyword&gt;&lt;keyword&gt;Newfoundland and Labrador/epidemiology&lt;/keyword&gt;&lt;keyword&gt;Population Surveillance/*methods&lt;/keyword&gt;&lt;keyword&gt;Young Adult&lt;/keyword&gt;&lt;/keywords&gt;&lt;dates&gt;&lt;year&gt;2012&lt;/year&gt;&lt;pub-dates&gt;&lt;date&gt;Dec&lt;/date&gt;&lt;/pub-dates&gt;&lt;/dates&gt;&lt;isbn&gt;1942-7905 (Electronic)&amp;#xD;1942-7891 (Linking)&lt;/isbn&gt;&lt;accession-num&gt;22788998&lt;/accession-num&gt;&lt;urls&gt;&lt;related-urls&gt;&lt;url&gt;https://www.ncbi.nlm.nih.gov/pubmed/22788998&lt;/url&gt;&lt;/related-urls&gt;&lt;/urls&gt;&lt;electronic-resource-num&gt;10.1089/pop.2011.0084&lt;/electronic-resource-num&gt;&lt;remote-database-name&gt;Medline&lt;/remote-database-name&gt;&lt;remote-database-provider&gt;NLM&lt;/remote-database-provider&gt;&lt;/record&gt;&lt;/Cite&gt;&lt;/EndNote&gt;</w:instrText>
            </w:r>
            <w:r>
              <w:rPr>
                <w:rFonts w:ascii="Microsoft Sans Serif" w:hAnsi="Microsoft Sans Serif" w:cs="Microsoft Sans Serif"/>
              </w:rPr>
              <w:fldChar w:fldCharType="separate"/>
            </w:r>
            <w:r>
              <w:rPr>
                <w:rFonts w:ascii="Microsoft Sans Serif" w:hAnsi="Microsoft Sans Serif" w:cs="Microsoft Sans Serif"/>
                <w:noProof/>
              </w:rPr>
              <w:t>(92)</w:t>
            </w:r>
            <w:r>
              <w:rPr>
                <w:rFonts w:ascii="Microsoft Sans Serif" w:hAnsi="Microsoft Sans Serif" w:cs="Microsoft Sans Serif"/>
              </w:rPr>
              <w:fldChar w:fldCharType="end"/>
            </w:r>
            <w:r>
              <w:t xml:space="preserve"> </w:t>
            </w:r>
            <w:r>
              <w:rPr>
                <w:rFonts w:ascii="Microsoft Sans Serif" w:hAnsi="Microsoft Sans Serif" w:cs="Microsoft Sans Serif"/>
              </w:rPr>
              <w:fldChar w:fldCharType="begin">
                <w:fldData xml:space="preserve">PEVuZE5vdGU+PENpdGU+PEF1dGhvcj5DZXBlZGE8L0F1dGhvcj48WWVhcj4yMDE4PC9ZZWFyPjxS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=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PEVuZE5vdGU+PENpdGU+PEF1dGhvcj5DZXBlZGE8L0F1dGhvcj48WWVhcj4yMDE4PC9ZZWFyPjxS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=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(93)</w:t>
            </w:r>
            <w:r>
              <w:rPr>
                <w:rFonts w:ascii="Microsoft Sans Serif" w:hAnsi="Microsoft Sans Serif" w:cs="Microsoft Sans Serif"/>
              </w:rPr>
              <w:fldChar w:fldCharType="end"/>
            </w:r>
            <w:r>
              <w:t xml:space="preserve"> </w:t>
            </w:r>
            <w:r>
              <w:rPr>
                <w:rFonts w:ascii="Microsoft Sans Serif" w:hAnsi="Microsoft Sans Serif" w:cs="Microsoft Sans Serif"/>
              </w:rPr>
              <w:fldChar w:fldCharType="begin">
                <w:fldData xml:space="preserve">PEVuZE5vdGU+PENpdGU+PEF1dGhvcj5EYXZpZHNvbjwvQXV0aG9yPjxZZWFyPjIwMTg8L1llYXI+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PEVuZE5vdGU+PENpdGU+PEF1dGhvcj5EYXZpZHNvbjwvQXV0aG9yPjxZZWFyPjIwMTg8L1llYXI+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(94)</w:t>
            </w:r>
            <w:r>
              <w:rPr>
                <w:rFonts w:ascii="Microsoft Sans Serif" w:hAnsi="Microsoft Sans Serif" w:cs="Microsoft Sans Serif"/>
              </w:rPr>
              <w:fldChar w:fldCharType="end"/>
            </w:r>
            <w:r>
              <w:t xml:space="preserve"> </w:t>
            </w:r>
            <w:r>
              <w:rPr>
                <w:rFonts w:ascii="Microsoft Sans Serif" w:hAnsi="Microsoft Sans Serif" w:cs="Microsoft Sans Serif"/>
              </w:rPr>
              <w:fldChar w:fldCharType="begin">
                <w:fldData xml:space="preserve">PEVuZE5vdGU+PENpdGU+PEF1dGhvcj5Eb2t0b3JjaGlrPC9BdXRob3I+PFllYXI+MjAxOTwvWWVh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PEVuZE5vdGU+PENpdGU+PEF1dGhvcj5Eb2t0b3JjaGlrPC9BdXRob3I+PFllYXI+MjAxOTwvWWVh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(95)</w:t>
            </w:r>
            <w:r>
              <w:rPr>
                <w:rFonts w:ascii="Microsoft Sans Serif" w:hAnsi="Microsoft Sans Serif" w:cs="Microsoft Sans Serif"/>
              </w:rPr>
              <w:fldChar w:fldCharType="end"/>
            </w:r>
          </w:p>
        </w:tc>
      </w:tr>
      <w:tr w:rsidR="00610452" w14:paraId="5E53938A" w14:textId="77777777" w:rsidTr="00684D58">
        <w:tc>
          <w:tcPr>
            <w:tcW w:w="2578" w:type="dxa"/>
          </w:tcPr>
          <w:p w14:paraId="0F905B05" w14:textId="03A13E18" w:rsidR="00610452" w:rsidRDefault="00610452" w:rsidP="00610452">
            <w:pPr>
              <w:rPr>
                <w:rFonts w:ascii="Microsoft Sans Serif" w:hAnsi="Microsoft Sans Serif" w:cs="Microsoft Sans Serif"/>
              </w:rPr>
            </w:pPr>
            <w:r>
              <w:rPr>
                <w:rFonts w:ascii="Microsoft Sans Serif" w:hAnsi="Microsoft Sans Serif" w:cs="Microsoft Sans Serif"/>
              </w:rPr>
              <w:t>Diarrhea</w:t>
            </w:r>
          </w:p>
        </w:tc>
        <w:tc>
          <w:tcPr>
            <w:tcW w:w="5127" w:type="dxa"/>
          </w:tcPr>
          <w:p w14:paraId="30007DA6" w14:textId="0EF4F787" w:rsidR="00610452" w:rsidRDefault="00610452" w:rsidP="00610452">
            <w:pPr>
              <w:rPr>
                <w:rFonts w:ascii="Microsoft Sans Serif" w:hAnsi="Microsoft Sans Serif" w:cs="Microsoft Sans Serif"/>
              </w:rPr>
            </w:pPr>
            <w:r>
              <w:rPr>
                <w:rFonts w:ascii="Microsoft Sans Serif" w:hAnsi="Microsoft Sans Serif" w:cs="Microsoft Sans Serif"/>
              </w:rPr>
              <w:t xml:space="preserve">Diarrhea condition record of any type; successive records with &gt; </w:t>
            </w:r>
            <w:proofErr w:type="gramStart"/>
            <w:r>
              <w:rPr>
                <w:rFonts w:ascii="Microsoft Sans Serif" w:hAnsi="Microsoft Sans Serif" w:cs="Microsoft Sans Serif"/>
              </w:rPr>
              <w:t>30 day</w:t>
            </w:r>
            <w:proofErr w:type="gramEnd"/>
            <w:r>
              <w:rPr>
                <w:rFonts w:ascii="Microsoft Sans Serif" w:hAnsi="Microsoft Sans Serif" w:cs="Microsoft Sans Serif"/>
              </w:rPr>
              <w:t xml:space="preserve"> gap are considered independent episodes</w:t>
            </w:r>
          </w:p>
        </w:tc>
        <w:tc>
          <w:tcPr>
            <w:tcW w:w="1645" w:type="dxa"/>
          </w:tcPr>
          <w:p w14:paraId="1DE110F0" w14:textId="664F76F5"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PEVuZE5vdGU+PENpdGU+PEF1dGhvcj5QYW5venpvPC9BdXRob3I+PFllYXI+MjAxNDwvWWVhcj48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PEVuZE5vdGU+PENpdGU+PEF1dGhvcj5QYW5venpvPC9BdXRob3I+PFllYXI+MjAxNDwvWWVhcj48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(82-84)</w:t>
            </w:r>
            <w:r>
              <w:rPr>
                <w:rFonts w:ascii="Microsoft Sans Serif" w:hAnsi="Microsoft Sans Serif" w:cs="Microsoft Sans Serif"/>
              </w:rPr>
              <w:fldChar w:fldCharType="end"/>
            </w:r>
          </w:p>
        </w:tc>
      </w:tr>
      <w:tr w:rsidR="00610452" w14:paraId="12102CA9" w14:textId="77777777" w:rsidTr="00684D58">
        <w:tc>
          <w:tcPr>
            <w:tcW w:w="2578" w:type="dxa"/>
          </w:tcPr>
          <w:p w14:paraId="65322473" w14:textId="6EBAD44D" w:rsidR="00610452" w:rsidRDefault="00610452" w:rsidP="00610452">
            <w:pPr>
              <w:rPr>
                <w:rFonts w:ascii="Microsoft Sans Serif" w:hAnsi="Microsoft Sans Serif" w:cs="Microsoft Sans Serif"/>
              </w:rPr>
            </w:pPr>
            <w:r>
              <w:rPr>
                <w:rFonts w:ascii="Microsoft Sans Serif" w:hAnsi="Microsoft Sans Serif" w:cs="Microsoft Sans Serif"/>
              </w:rPr>
              <w:t>End stage renal disease</w:t>
            </w:r>
          </w:p>
        </w:tc>
        <w:tc>
          <w:tcPr>
            <w:tcW w:w="5127" w:type="dxa"/>
          </w:tcPr>
          <w:p w14:paraId="4FAD3F0C" w14:textId="177277C4" w:rsidR="00610452" w:rsidRDefault="00610452" w:rsidP="00610452">
            <w:pPr>
              <w:rPr>
                <w:rFonts w:ascii="Microsoft Sans Serif" w:hAnsi="Microsoft Sans Serif" w:cs="Microsoft Sans Serif"/>
              </w:rPr>
            </w:pPr>
            <w:r>
              <w:rPr>
                <w:rFonts w:ascii="Microsoft Sans Serif" w:hAnsi="Microsoft Sans Serif" w:cs="Microsoft Sans Serif"/>
              </w:rPr>
              <w:t>End stage renal disease (ESRD) is defined by at least one diagnosis in any setting, followed by at least one additional diagnosis or a dialysis-related procedure within 90 days</w:t>
            </w:r>
          </w:p>
        </w:tc>
        <w:tc>
          <w:tcPr>
            <w:tcW w:w="1645" w:type="dxa"/>
          </w:tcPr>
          <w:p w14:paraId="44587F15" w14:textId="6C9737F1"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PEVuZE5vdGU+PENpdGU+PEF1dGhvcj5DaGVuPC9BdXRob3I+PFllYXI+MjAxNzwvWWVhcj48UmVj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=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PEVuZE5vdGU+PENpdGU+PEF1dGhvcj5DaGVuPC9BdXRob3I+PFllYXI+MjAxNzwvWWVhcj48UmVj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=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(44, 78, 96)</w:t>
            </w:r>
            <w:r>
              <w:rPr>
                <w:rFonts w:ascii="Microsoft Sans Serif" w:hAnsi="Microsoft Sans Serif" w:cs="Microsoft Sans Serif"/>
              </w:rPr>
              <w:fldChar w:fldCharType="end"/>
            </w:r>
          </w:p>
        </w:tc>
      </w:tr>
      <w:tr w:rsidR="00610452" w14:paraId="73E82163" w14:textId="77777777" w:rsidTr="00684D58">
        <w:tc>
          <w:tcPr>
            <w:tcW w:w="2578" w:type="dxa"/>
          </w:tcPr>
          <w:p w14:paraId="01D1334F" w14:textId="2518717F" w:rsidR="00610452" w:rsidRDefault="00610452" w:rsidP="00610452">
            <w:pPr>
              <w:rPr>
                <w:rFonts w:ascii="Microsoft Sans Serif" w:hAnsi="Microsoft Sans Serif" w:cs="Microsoft Sans Serif"/>
              </w:rPr>
            </w:pPr>
            <w:r>
              <w:rPr>
                <w:rFonts w:ascii="Microsoft Sans Serif" w:hAnsi="Microsoft Sans Serif" w:cs="Microsoft Sans Serif"/>
              </w:rPr>
              <w:t>Fall</w:t>
            </w:r>
          </w:p>
        </w:tc>
        <w:tc>
          <w:tcPr>
            <w:tcW w:w="5127" w:type="dxa"/>
          </w:tcPr>
          <w:p w14:paraId="51AA0616" w14:textId="2F8B3FE5" w:rsidR="00610452" w:rsidRDefault="00610452" w:rsidP="00610452">
            <w:pPr>
              <w:rPr>
                <w:rFonts w:ascii="Microsoft Sans Serif" w:hAnsi="Microsoft Sans Serif" w:cs="Microsoft Sans Serif"/>
              </w:rPr>
            </w:pPr>
            <w:r>
              <w:rPr>
                <w:rFonts w:ascii="Microsoft Sans Serif" w:hAnsi="Microsoft Sans Serif" w:cs="Microsoft Sans Serif"/>
              </w:rPr>
              <w:t xml:space="preserve">Condition record of any type of fall; successive records with &lt; </w:t>
            </w:r>
            <w:proofErr w:type="gramStart"/>
            <w:r>
              <w:rPr>
                <w:rFonts w:ascii="Microsoft Sans Serif" w:hAnsi="Microsoft Sans Serif" w:cs="Microsoft Sans Serif"/>
              </w:rPr>
              <w:t>180 day</w:t>
            </w:r>
            <w:proofErr w:type="gramEnd"/>
            <w:r>
              <w:rPr>
                <w:rFonts w:ascii="Microsoft Sans Serif" w:hAnsi="Microsoft Sans Serif" w:cs="Microsoft Sans Serif"/>
              </w:rPr>
              <w:t xml:space="preserve"> gap are considered independent episodes</w:t>
            </w:r>
          </w:p>
        </w:tc>
        <w:tc>
          <w:tcPr>
            <w:tcW w:w="1645" w:type="dxa"/>
          </w:tcPr>
          <w:p w14:paraId="02B8502B" w14:textId="31FC31F8"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PEVuZE5vdGU+PENpdGU+PEF1dGhvcj5Ib21lcjwvQXV0aG9yPjxZZWFyPjIwMTc8L1llYXI+PFJl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PEVuZE5vdGU+PENpdGU+PEF1dGhvcj5Ib21lcjwvQXV0aG9yPjxZZWFyPjIwMTc8L1llYXI+PFJl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(97-99)</w:t>
            </w:r>
            <w:r>
              <w:rPr>
                <w:rFonts w:ascii="Microsoft Sans Serif" w:hAnsi="Microsoft Sans Serif" w:cs="Microsoft Sans Serif"/>
              </w:rPr>
              <w:fldChar w:fldCharType="end"/>
            </w:r>
          </w:p>
        </w:tc>
      </w:tr>
      <w:tr w:rsidR="00610452" w14:paraId="7301B68C" w14:textId="77777777" w:rsidTr="00684D58">
        <w:tc>
          <w:tcPr>
            <w:tcW w:w="2578" w:type="dxa"/>
          </w:tcPr>
          <w:p w14:paraId="4F049BBC" w14:textId="78145DD9" w:rsidR="00610452" w:rsidRDefault="00610452" w:rsidP="00610452">
            <w:pPr>
              <w:rPr>
                <w:rFonts w:ascii="Microsoft Sans Serif" w:hAnsi="Microsoft Sans Serif" w:cs="Microsoft Sans Serif"/>
              </w:rPr>
            </w:pPr>
            <w:r>
              <w:rPr>
                <w:rFonts w:ascii="Microsoft Sans Serif" w:hAnsi="Microsoft Sans Serif" w:cs="Microsoft Sans Serif"/>
              </w:rPr>
              <w:t>Gastrointestinal bleeding</w:t>
            </w:r>
          </w:p>
        </w:tc>
        <w:tc>
          <w:tcPr>
            <w:tcW w:w="5127" w:type="dxa"/>
          </w:tcPr>
          <w:p w14:paraId="7ED7683D" w14:textId="0978D539"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gastrointestinal hemorrhage during an inpatient or ER visit</w:t>
            </w:r>
          </w:p>
        </w:tc>
        <w:tc>
          <w:tcPr>
            <w:tcW w:w="1645" w:type="dxa"/>
          </w:tcPr>
          <w:p w14:paraId="28C6F069" w14:textId="0FBCBC46"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PEVuZE5vdGU+PENpdGU+PEF1dGhvcj5MYW56YTwvQXV0aG9yPjxZZWFyPjE5OTU8L1llYXI+PFJl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PEVuZE5vdGU+PENpdGU+PEF1dGhvcj5MYW56YTwvQXV0aG9yPjxZZWFyPjE5OTU8L1llYXI+PFJl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(100-104)</w:t>
            </w:r>
            <w:r>
              <w:rPr>
                <w:rFonts w:ascii="Microsoft Sans Serif" w:hAnsi="Microsoft Sans Serif" w:cs="Microsoft Sans Serif"/>
              </w:rPr>
              <w:fldChar w:fldCharType="end"/>
            </w:r>
          </w:p>
        </w:tc>
      </w:tr>
      <w:tr w:rsidR="00610452" w14:paraId="77BC11B4" w14:textId="77777777" w:rsidTr="00684D58">
        <w:tc>
          <w:tcPr>
            <w:tcW w:w="2578" w:type="dxa"/>
          </w:tcPr>
          <w:p w14:paraId="48596A8F" w14:textId="14490C83" w:rsidR="00610452" w:rsidRDefault="00610452" w:rsidP="00610452">
            <w:pPr>
              <w:rPr>
                <w:rFonts w:ascii="Microsoft Sans Serif" w:hAnsi="Microsoft Sans Serif" w:cs="Microsoft Sans Serif"/>
              </w:rPr>
            </w:pPr>
            <w:r>
              <w:rPr>
                <w:rFonts w:ascii="Microsoft Sans Serif" w:hAnsi="Microsoft Sans Serif" w:cs="Microsoft Sans Serif"/>
              </w:rPr>
              <w:t>Genitourinary infection</w:t>
            </w:r>
          </w:p>
        </w:tc>
        <w:tc>
          <w:tcPr>
            <w:tcW w:w="5127" w:type="dxa"/>
          </w:tcPr>
          <w:p w14:paraId="2959C0B9" w14:textId="165AF944"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any type of genital or urinary tract infection during an outpatient or ER visit</w:t>
            </w:r>
          </w:p>
        </w:tc>
        <w:tc>
          <w:tcPr>
            <w:tcW w:w="1645" w:type="dxa"/>
          </w:tcPr>
          <w:p w14:paraId="73434BB3" w14:textId="055E0262"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r>
            <w:r>
              <w:rPr>
                <w:rFonts w:ascii="Microsoft Sans Serif" w:hAnsi="Microsoft Sans Serif" w:cs="Microsoft Sans Serif"/>
              </w:rPr>
              <w:instrText xml:space="preserve"> ADDIN EN.CITE &lt;EndNote&gt;&lt;Cite&gt;&lt;Author&gt;Nichols&lt;/Author&gt;&lt;Year&gt;2017&lt;/Year&gt;&lt;RecNum&gt;70&lt;/RecNum&gt;&lt;DisplayText&gt;(105)&lt;/DisplayText&gt;&lt;record&gt;&lt;rec-number&gt;70&lt;/rec-number&gt;&lt;foreign-keys&gt;&lt;key app="EN" db-id="9pvxxp2eq9wvfme5ea0ps5d1pvedx5xewtr9" timestamp="1712685169"&gt;70&lt;/key&gt;&lt;/foreign-keys&gt;&lt;ref-type name="Journal Article"&gt;17&lt;/ref-type&gt;&lt;contributors&gt;&lt;authors&gt;&lt;author&gt;Nichols, Gregory A.&lt;/author&gt;&lt;author&gt;Brodovicz, Kimberly G.&lt;/author&gt;&lt;author&gt;Kimes, Teresa M.&lt;/author&gt;&lt;author&gt;Déruaz-Luyet, Anouk&lt;/author&gt;&lt;author&gt;Bartels, Dorothee B.&lt;/author&gt;&lt;/authors&gt;&lt;/contributors&gt;&lt;titles&gt;&lt;title&gt;Prevalence and incidence of urinary tract and genital infections among patients with and without type 2 diabetes&lt;/title&gt;&lt;secondary-title&gt;Journal of Diabetes and its Complications&lt;/secondary-title&gt;&lt;/titles&gt;&lt;periodical&gt;&lt;full-title&gt;Journal of Diabetes and its Complications&lt;/full-title&gt;&lt;/periodical&gt;&lt;pages&gt;1587-1591&lt;/pages&gt;&lt;volume&gt;31&lt;/volume&gt;&lt;number&gt;11&lt;/number&gt;&lt;keywords&gt;&lt;keyword&gt;UTI&lt;/keyword&gt;&lt;keyword&gt;GI&lt;/keyword&gt;&lt;keyword&gt;Type 2&lt;/keyword&gt;&lt;keyword&gt;Diabetes&lt;/keyword&gt;&lt;keyword&gt;Incidence&lt;/keyword&gt;&lt;/keywords&gt;&lt;dates&gt;&lt;year&gt;2017&lt;/year&gt;&lt;pub-dates&gt;&lt;date&gt;2017/11/01/&lt;/date&gt;&lt;/pub-dates&gt;&lt;/dates&gt;&lt;isbn&gt;1056-8727&lt;/isbn&gt;&lt;urls&gt;&lt;related-urls&gt;&lt;url&gt;https://www.sciencedirect.com/science/article/pii/S1056872717306633&lt;/url&gt;&lt;/related-urls&gt;&lt;/urls&gt;&lt;electronic-resource-num&gt;https://doi.org/10.1016/j.jdiacomp.2017.07.018&lt;/electronic-resource-num&gt;&lt;/record&gt;&lt;/Cite&gt;&lt;/EndNote&gt;</w:instrText>
            </w:r>
            <w:r>
              <w:rPr>
                <w:rFonts w:ascii="Microsoft Sans Serif" w:hAnsi="Microsoft Sans Serif" w:cs="Microsoft Sans Serif"/>
              </w:rPr>
              <w:fldChar w:fldCharType="separate"/>
            </w:r>
            <w:r>
              <w:rPr>
                <w:rFonts w:ascii="Microsoft Sans Serif" w:hAnsi="Microsoft Sans Serif" w:cs="Microsoft Sans Serif"/>
                <w:noProof/>
              </w:rPr>
              <w:t>(105)</w:t>
            </w:r>
            <w:r>
              <w:rPr>
                <w:rFonts w:ascii="Microsoft Sans Serif" w:hAnsi="Microsoft Sans Serif" w:cs="Microsoft Sans Serif"/>
              </w:rPr>
              <w:fldChar w:fldCharType="end"/>
            </w:r>
          </w:p>
        </w:tc>
      </w:tr>
      <w:tr w:rsidR="00610452" w14:paraId="62B609E2" w14:textId="77777777" w:rsidTr="00684D58">
        <w:tc>
          <w:tcPr>
            <w:tcW w:w="2578" w:type="dxa"/>
          </w:tcPr>
          <w:p w14:paraId="761DB8EA" w14:textId="06728756" w:rsidR="00610452" w:rsidRDefault="00610452" w:rsidP="00610452">
            <w:pPr>
              <w:rPr>
                <w:rFonts w:ascii="Microsoft Sans Serif" w:hAnsi="Microsoft Sans Serif" w:cs="Microsoft Sans Serif"/>
              </w:rPr>
            </w:pPr>
            <w:r>
              <w:rPr>
                <w:rFonts w:ascii="Microsoft Sans Serif" w:hAnsi="Microsoft Sans Serif" w:cs="Microsoft Sans Serif"/>
              </w:rPr>
              <w:t>Gout</w:t>
            </w:r>
          </w:p>
        </w:tc>
        <w:tc>
          <w:tcPr>
            <w:tcW w:w="5127" w:type="dxa"/>
          </w:tcPr>
          <w:p w14:paraId="6D4BDA72" w14:textId="75640E84"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gout</w:t>
            </w:r>
          </w:p>
        </w:tc>
        <w:tc>
          <w:tcPr>
            <w:tcW w:w="1645" w:type="dxa"/>
          </w:tcPr>
          <w:p w14:paraId="120847C5" w14:textId="2C7114D7"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PEVuZE5vdGU+PENpdGU+PEF1dGhvcj5DYWR6b3c8L0F1dGhvcj48WWVhcj4yMDE3PC9ZZWFyPjxS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PEVuZE5vdGU+PENpdGU+PEF1dGhvcj5DYWR6b3c8L0F1dGhvcj48WWVhcj4yMDE3PC9ZZWFyPjxS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(106-109)</w:t>
            </w:r>
            <w:r>
              <w:rPr>
                <w:rFonts w:ascii="Microsoft Sans Serif" w:hAnsi="Microsoft Sans Serif" w:cs="Microsoft Sans Serif"/>
              </w:rPr>
              <w:fldChar w:fldCharType="end"/>
            </w:r>
          </w:p>
        </w:tc>
      </w:tr>
      <w:tr w:rsidR="00610452" w14:paraId="453724BC" w14:textId="77777777" w:rsidTr="00684D58">
        <w:tc>
          <w:tcPr>
            <w:tcW w:w="2578" w:type="dxa"/>
          </w:tcPr>
          <w:p w14:paraId="332D301B" w14:textId="7A293EED" w:rsidR="00610452" w:rsidRDefault="00610452" w:rsidP="00610452">
            <w:pPr>
              <w:rPr>
                <w:rFonts w:ascii="Microsoft Sans Serif" w:hAnsi="Microsoft Sans Serif" w:cs="Microsoft Sans Serif"/>
              </w:rPr>
            </w:pPr>
            <w:r>
              <w:rPr>
                <w:rFonts w:ascii="Microsoft Sans Serif" w:hAnsi="Microsoft Sans Serif" w:cs="Microsoft Sans Serif"/>
              </w:rPr>
              <w:t>Headache</w:t>
            </w:r>
          </w:p>
        </w:tc>
        <w:tc>
          <w:tcPr>
            <w:tcW w:w="5127" w:type="dxa"/>
          </w:tcPr>
          <w:p w14:paraId="679B4636" w14:textId="2B5DE8F8" w:rsidR="00610452" w:rsidRDefault="00610452" w:rsidP="00610452">
            <w:pPr>
              <w:rPr>
                <w:rFonts w:ascii="Microsoft Sans Serif" w:hAnsi="Microsoft Sans Serif" w:cs="Microsoft Sans Serif"/>
              </w:rPr>
            </w:pPr>
            <w:r>
              <w:rPr>
                <w:rFonts w:ascii="Microsoft Sans Serif" w:hAnsi="Microsoft Sans Serif" w:cs="Microsoft Sans Serif"/>
              </w:rPr>
              <w:t xml:space="preserve">Headache condition record of any type; successive records with &gt; </w:t>
            </w:r>
            <w:proofErr w:type="gramStart"/>
            <w:r>
              <w:rPr>
                <w:rFonts w:ascii="Microsoft Sans Serif" w:hAnsi="Microsoft Sans Serif" w:cs="Microsoft Sans Serif"/>
              </w:rPr>
              <w:t>30 day</w:t>
            </w:r>
            <w:proofErr w:type="gramEnd"/>
            <w:r>
              <w:rPr>
                <w:rFonts w:ascii="Microsoft Sans Serif" w:hAnsi="Microsoft Sans Serif" w:cs="Microsoft Sans Serif"/>
              </w:rPr>
              <w:t xml:space="preserve"> gap are considered independent episodes</w:t>
            </w:r>
          </w:p>
        </w:tc>
        <w:tc>
          <w:tcPr>
            <w:tcW w:w="1645" w:type="dxa"/>
          </w:tcPr>
          <w:p w14:paraId="4AE16D9E" w14:textId="49C09937"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PEVuZE5vdGU+PENpdGU+PEF1dGhvcj5SaXp6b2xpPC9BdXRob3I+PFllYXI+MjAxNjwvWWVhcj48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PEVuZE5vdGU+PENpdGU+PEF1dGhvcj5SaXp6b2xpPC9BdXRob3I+PFllYXI+MjAxNjwvWWVhcj48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(110, 111)</w:t>
            </w:r>
            <w:r>
              <w:rPr>
                <w:rFonts w:ascii="Microsoft Sans Serif" w:hAnsi="Microsoft Sans Serif" w:cs="Microsoft Sans Serif"/>
              </w:rPr>
              <w:fldChar w:fldCharType="end"/>
            </w:r>
          </w:p>
        </w:tc>
      </w:tr>
      <w:tr w:rsidR="00610452" w14:paraId="2F0DDF8D" w14:textId="77777777" w:rsidTr="00684D58">
        <w:tc>
          <w:tcPr>
            <w:tcW w:w="2578" w:type="dxa"/>
          </w:tcPr>
          <w:p w14:paraId="7A4A5251" w14:textId="708AD10B" w:rsidR="00610452" w:rsidRDefault="00610452" w:rsidP="00610452">
            <w:pPr>
              <w:rPr>
                <w:rFonts w:ascii="Microsoft Sans Serif" w:hAnsi="Microsoft Sans Serif" w:cs="Microsoft Sans Serif"/>
              </w:rPr>
            </w:pPr>
            <w:r>
              <w:rPr>
                <w:rFonts w:ascii="Microsoft Sans Serif" w:hAnsi="Microsoft Sans Serif" w:cs="Microsoft Sans Serif"/>
              </w:rPr>
              <w:lastRenderedPageBreak/>
              <w:t>Hepatic failure</w:t>
            </w:r>
          </w:p>
        </w:tc>
        <w:tc>
          <w:tcPr>
            <w:tcW w:w="5127" w:type="dxa"/>
          </w:tcPr>
          <w:p w14:paraId="1044D8CD" w14:textId="4AEE225D" w:rsidR="00610452" w:rsidRDefault="00610452" w:rsidP="00610452">
            <w:pPr>
              <w:rPr>
                <w:rFonts w:ascii="Microsoft Sans Serif" w:hAnsi="Microsoft Sans Serif" w:cs="Microsoft Sans Serif"/>
              </w:rPr>
            </w:pPr>
            <w:r>
              <w:rPr>
                <w:rFonts w:ascii="Microsoft Sans Serif" w:hAnsi="Microsoft Sans Serif" w:cs="Microsoft Sans Serif"/>
              </w:rPr>
              <w:t xml:space="preserve">The first condition record of hepatic failure, </w:t>
            </w:r>
            <w:proofErr w:type="gramStart"/>
            <w:r>
              <w:rPr>
                <w:rFonts w:ascii="Microsoft Sans Serif" w:hAnsi="Microsoft Sans Serif" w:cs="Microsoft Sans Serif"/>
              </w:rPr>
              <w:t>necrosis</w:t>
            </w:r>
            <w:proofErr w:type="gramEnd"/>
            <w:r>
              <w:rPr>
                <w:rFonts w:ascii="Microsoft Sans Serif" w:hAnsi="Microsoft Sans Serif" w:cs="Microsoft Sans Serif"/>
              </w:rPr>
              <w:t xml:space="preserve"> or coma</w:t>
            </w:r>
          </w:p>
        </w:tc>
        <w:tc>
          <w:tcPr>
            <w:tcW w:w="1645" w:type="dxa"/>
          </w:tcPr>
          <w:p w14:paraId="3C3DEF30" w14:textId="07D07D94"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PEVuZE5vdGU+PENpdGU+PEF1dGhvcj5DaGVldGhhbTwvQXV0aG9yPjxZZWFyPjIwMTQ8L1llYXI+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PEVuZE5vdGU+PENpdGU+PEF1dGhvcj5DaGVldGhhbTwvQXV0aG9yPjxZZWFyPjIwMTQ8L1llYXI+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(112-119)</w:t>
            </w:r>
            <w:r>
              <w:rPr>
                <w:rFonts w:ascii="Microsoft Sans Serif" w:hAnsi="Microsoft Sans Serif" w:cs="Microsoft Sans Serif"/>
              </w:rPr>
              <w:fldChar w:fldCharType="end"/>
            </w:r>
          </w:p>
        </w:tc>
      </w:tr>
      <w:tr w:rsidR="00610452" w14:paraId="38F5742D" w14:textId="77777777" w:rsidTr="00684D58">
        <w:tc>
          <w:tcPr>
            <w:tcW w:w="2578" w:type="dxa"/>
          </w:tcPr>
          <w:p w14:paraId="05001404" w14:textId="50C40908" w:rsidR="00610452" w:rsidRDefault="00610452" w:rsidP="00610452">
            <w:pPr>
              <w:rPr>
                <w:rFonts w:ascii="Microsoft Sans Serif" w:hAnsi="Microsoft Sans Serif" w:cs="Microsoft Sans Serif"/>
              </w:rPr>
            </w:pPr>
            <w:r>
              <w:rPr>
                <w:rFonts w:ascii="Microsoft Sans Serif" w:hAnsi="Microsoft Sans Serif" w:cs="Microsoft Sans Serif"/>
              </w:rPr>
              <w:t>Hyperkalemia</w:t>
            </w:r>
          </w:p>
        </w:tc>
        <w:tc>
          <w:tcPr>
            <w:tcW w:w="5127" w:type="dxa"/>
          </w:tcPr>
          <w:p w14:paraId="6F0C8709" w14:textId="01A7F6F7" w:rsidR="00610452" w:rsidRDefault="00610452" w:rsidP="00610452">
            <w:pPr>
              <w:rPr>
                <w:rFonts w:ascii="Microsoft Sans Serif" w:hAnsi="Microsoft Sans Serif" w:cs="Microsoft Sans Serif"/>
              </w:rPr>
            </w:pPr>
            <w:r>
              <w:rPr>
                <w:rFonts w:ascii="Microsoft Sans Serif" w:hAnsi="Microsoft Sans Serif" w:cs="Microsoft Sans Serif"/>
              </w:rPr>
              <w:t xml:space="preserve">Condition record for hyperkalemia or potassium measurement &gt; 5.6 mmol/L;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w:t>
            </w:r>
          </w:p>
        </w:tc>
        <w:tc>
          <w:tcPr>
            <w:tcW w:w="1645" w:type="dxa"/>
          </w:tcPr>
          <w:p w14:paraId="4EA55D34" w14:textId="56DB5873"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PEVuZE5vdGU+PENpdGU+PEF1dGhvcj5CZXR0czwvQXV0aG9yPjxZZWFyPjIwMTg8L1llYXI+PFJl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PEVuZE5vdGU+PENpdGU+PEF1dGhvcj5CZXR0czwvQXV0aG9yPjxZZWFyPjIwMTg8L1llYXI+PFJl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(120-122)</w:t>
            </w:r>
            <w:r>
              <w:rPr>
                <w:rFonts w:ascii="Microsoft Sans Serif" w:hAnsi="Microsoft Sans Serif" w:cs="Microsoft Sans Serif"/>
              </w:rPr>
              <w:fldChar w:fldCharType="end"/>
            </w:r>
          </w:p>
        </w:tc>
      </w:tr>
      <w:tr w:rsidR="00610452" w14:paraId="30A6F9ED" w14:textId="77777777" w:rsidTr="00684D58">
        <w:tc>
          <w:tcPr>
            <w:tcW w:w="2578" w:type="dxa"/>
          </w:tcPr>
          <w:p w14:paraId="349DE585" w14:textId="6EBFD7D1" w:rsidR="00610452" w:rsidRDefault="00610452" w:rsidP="00610452">
            <w:pPr>
              <w:rPr>
                <w:rFonts w:ascii="Microsoft Sans Serif" w:hAnsi="Microsoft Sans Serif" w:cs="Microsoft Sans Serif"/>
              </w:rPr>
            </w:pPr>
            <w:r>
              <w:rPr>
                <w:rFonts w:ascii="Microsoft Sans Serif" w:hAnsi="Microsoft Sans Serif" w:cs="Microsoft Sans Serif"/>
              </w:rPr>
              <w:t>Hypokalemia</w:t>
            </w:r>
          </w:p>
        </w:tc>
        <w:tc>
          <w:tcPr>
            <w:tcW w:w="5127" w:type="dxa"/>
          </w:tcPr>
          <w:p w14:paraId="287AFCD4" w14:textId="24C05919" w:rsidR="00610452" w:rsidRDefault="00610452" w:rsidP="00610452">
            <w:pPr>
              <w:rPr>
                <w:rFonts w:ascii="Microsoft Sans Serif" w:hAnsi="Microsoft Sans Serif" w:cs="Microsoft Sans Serif"/>
              </w:rPr>
            </w:pPr>
            <w:r>
              <w:rPr>
                <w:rFonts w:ascii="Microsoft Sans Serif" w:hAnsi="Microsoft Sans Serif" w:cs="Microsoft Sans Serif"/>
              </w:rPr>
              <w:t xml:space="preserve">Condition record for hypokalemia;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w:t>
            </w:r>
          </w:p>
        </w:tc>
        <w:tc>
          <w:tcPr>
            <w:tcW w:w="1645" w:type="dxa"/>
          </w:tcPr>
          <w:p w14:paraId="11421EDF" w14:textId="3A75EBF3"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PEVuZE5vdGU+PENpdGU+PEF1dGhvcj5Lcm9nYWdlcjwvQXV0aG9yPjxZZWFyPjIwMTc8L1llYXI+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PEVuZE5vdGU+PENpdGU+PEF1dGhvcj5Lcm9nYWdlcjwvQXV0aG9yPjxZZWFyPjIwMTc8L1llYXI+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(123)</w:t>
            </w:r>
            <w:r>
              <w:rPr>
                <w:rFonts w:ascii="Microsoft Sans Serif" w:hAnsi="Microsoft Sans Serif" w:cs="Microsoft Sans Serif"/>
              </w:rPr>
              <w:fldChar w:fldCharType="end"/>
            </w:r>
          </w:p>
        </w:tc>
      </w:tr>
      <w:tr w:rsidR="00610452" w14:paraId="7CDF8E53" w14:textId="77777777" w:rsidTr="00684D58">
        <w:tc>
          <w:tcPr>
            <w:tcW w:w="2578" w:type="dxa"/>
          </w:tcPr>
          <w:p w14:paraId="4B63E13E" w14:textId="1DE1E7EC" w:rsidR="00610452" w:rsidRDefault="00610452" w:rsidP="00610452">
            <w:pPr>
              <w:rPr>
                <w:rFonts w:ascii="Microsoft Sans Serif" w:hAnsi="Microsoft Sans Serif" w:cs="Microsoft Sans Serif"/>
              </w:rPr>
            </w:pPr>
            <w:r>
              <w:rPr>
                <w:rFonts w:ascii="Microsoft Sans Serif" w:hAnsi="Microsoft Sans Serif" w:cs="Microsoft Sans Serif"/>
              </w:rPr>
              <w:t>Hyponatremia</w:t>
            </w:r>
          </w:p>
        </w:tc>
        <w:tc>
          <w:tcPr>
            <w:tcW w:w="5127" w:type="dxa"/>
          </w:tcPr>
          <w:p w14:paraId="51C4D779" w14:textId="7E8B15E8" w:rsidR="00610452" w:rsidRDefault="00610452" w:rsidP="00610452">
            <w:pPr>
              <w:rPr>
                <w:rFonts w:ascii="Microsoft Sans Serif" w:hAnsi="Microsoft Sans Serif" w:cs="Microsoft Sans Serif"/>
              </w:rPr>
            </w:pPr>
            <w:r>
              <w:rPr>
                <w:rFonts w:ascii="Microsoft Sans Serif" w:hAnsi="Microsoft Sans Serif" w:cs="Microsoft Sans Serif"/>
              </w:rPr>
              <w:t xml:space="preserve">Condition record for hyponatremia of any type; </w:t>
            </w:r>
          </w:p>
        </w:tc>
        <w:tc>
          <w:tcPr>
            <w:tcW w:w="1645" w:type="dxa"/>
          </w:tcPr>
          <w:p w14:paraId="078B0F88" w14:textId="6D905213"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PEVuZE5vdGU+PENpdGU+PEF1dGhvcj5TaGVhPC9BdXRob3I+PFllYXI+MjAwODwvWWVhcj48UmVj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PEVuZE5vdGU+PENpdGU+PEF1dGhvcj5TaGVhPC9BdXRob3I+PFllYXI+MjAwODwvWWVhcj48UmVj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(124, 125)</w:t>
            </w:r>
            <w:r>
              <w:rPr>
                <w:rFonts w:ascii="Microsoft Sans Serif" w:hAnsi="Microsoft Sans Serif" w:cs="Microsoft Sans Serif"/>
              </w:rPr>
              <w:fldChar w:fldCharType="end"/>
            </w:r>
          </w:p>
        </w:tc>
      </w:tr>
      <w:tr w:rsidR="00610452" w14:paraId="5CBFDE65" w14:textId="77777777" w:rsidTr="00684D58">
        <w:tc>
          <w:tcPr>
            <w:tcW w:w="2578" w:type="dxa"/>
          </w:tcPr>
          <w:p w14:paraId="758C53F6" w14:textId="06774F88" w:rsidR="00610452" w:rsidRDefault="00610452" w:rsidP="00610452">
            <w:pPr>
              <w:rPr>
                <w:rFonts w:ascii="Microsoft Sans Serif" w:hAnsi="Microsoft Sans Serif" w:cs="Microsoft Sans Serif"/>
              </w:rPr>
            </w:pPr>
            <w:r>
              <w:rPr>
                <w:rFonts w:ascii="Microsoft Sans Serif" w:hAnsi="Microsoft Sans Serif" w:cs="Microsoft Sans Serif"/>
              </w:rPr>
              <w:t>Hypomagnesemia</w:t>
            </w:r>
          </w:p>
        </w:tc>
        <w:tc>
          <w:tcPr>
            <w:tcW w:w="5127" w:type="dxa"/>
          </w:tcPr>
          <w:p w14:paraId="237DFFDA" w14:textId="4A70B2BF" w:rsidR="00610452" w:rsidRDefault="00610452" w:rsidP="00610452">
            <w:pPr>
              <w:rPr>
                <w:rFonts w:ascii="Microsoft Sans Serif" w:hAnsi="Microsoft Sans Serif" w:cs="Microsoft Sans Serif"/>
              </w:rPr>
            </w:pPr>
            <w:r>
              <w:rPr>
                <w:rFonts w:ascii="Microsoft Sans Serif" w:hAnsi="Microsoft Sans Serif" w:cs="Microsoft Sans Serif"/>
              </w:rPr>
              <w:t xml:space="preserve">Hypomagnesemia condition record of any type;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episodes</w:t>
            </w:r>
          </w:p>
        </w:tc>
        <w:tc>
          <w:tcPr>
            <w:tcW w:w="1645" w:type="dxa"/>
          </w:tcPr>
          <w:p w14:paraId="33CD0EDC" w14:textId="4BE594C4"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PEVuZE5vdGU+PENpdGU+PEF1dGhvcj5NYXJrb3ZpdHM8L0F1dGhvcj48WWVhcj4yMDE0PC9ZZWFy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PEVuZE5vdGU+PENpdGU+PEF1dGhvcj5NYXJrb3ZpdHM8L0F1dGhvcj48WWVhcj4yMDE0PC9ZZWFy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(126, 127)</w:t>
            </w:r>
            <w:r>
              <w:rPr>
                <w:rFonts w:ascii="Microsoft Sans Serif" w:hAnsi="Microsoft Sans Serif" w:cs="Microsoft Sans Serif"/>
              </w:rPr>
              <w:fldChar w:fldCharType="end"/>
            </w:r>
          </w:p>
        </w:tc>
      </w:tr>
      <w:tr w:rsidR="00610452" w14:paraId="37480AEA" w14:textId="77777777" w:rsidTr="00684D58">
        <w:tc>
          <w:tcPr>
            <w:tcW w:w="2578" w:type="dxa"/>
          </w:tcPr>
          <w:p w14:paraId="379C5915" w14:textId="69533F0A" w:rsidR="00610452" w:rsidRDefault="00610452" w:rsidP="00610452">
            <w:pPr>
              <w:rPr>
                <w:rFonts w:ascii="Microsoft Sans Serif" w:hAnsi="Microsoft Sans Serif" w:cs="Microsoft Sans Serif"/>
              </w:rPr>
            </w:pPr>
            <w:r>
              <w:rPr>
                <w:rFonts w:ascii="Microsoft Sans Serif" w:hAnsi="Microsoft Sans Serif" w:cs="Microsoft Sans Serif"/>
              </w:rPr>
              <w:t>Hypotension</w:t>
            </w:r>
          </w:p>
        </w:tc>
        <w:tc>
          <w:tcPr>
            <w:tcW w:w="5127" w:type="dxa"/>
          </w:tcPr>
          <w:p w14:paraId="04124842" w14:textId="325DC745" w:rsidR="00610452" w:rsidRDefault="00610452" w:rsidP="00610452">
            <w:pPr>
              <w:rPr>
                <w:rFonts w:ascii="Microsoft Sans Serif" w:hAnsi="Microsoft Sans Serif" w:cs="Microsoft Sans Serif"/>
              </w:rPr>
            </w:pPr>
            <w:r>
              <w:rPr>
                <w:rFonts w:ascii="Microsoft Sans Serif" w:hAnsi="Microsoft Sans Serif" w:cs="Microsoft Sans Serif"/>
              </w:rPr>
              <w:t xml:space="preserve">Hypotension condition record of any type;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episodes</w:t>
            </w:r>
          </w:p>
        </w:tc>
        <w:tc>
          <w:tcPr>
            <w:tcW w:w="1645" w:type="dxa"/>
          </w:tcPr>
          <w:p w14:paraId="4C6AC658" w14:textId="771B1A0B"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r>
            <w:r>
              <w:rPr>
                <w:rFonts w:ascii="Microsoft Sans Serif" w:hAnsi="Microsoft Sans Serif" w:cs="Microsoft Sans Serif"/>
              </w:rPr>
              <w:instrText xml:space="preserve"> ADDIN EN.CITE &lt;EndNote&gt;&lt;Cite&gt;&lt;Author&gt;Chrischilles&lt;/Author&gt;&lt;Year&gt;2001&lt;/Year&gt;&lt;RecNum&gt;75&lt;/RecNum&gt;&lt;DisplayText&gt;(128)&lt;/DisplayText&gt;&lt;record&gt;&lt;rec-number&gt;75&lt;/rec-number&gt;&lt;foreign-keys&gt;&lt;key app="EN" db-id="9pvxxp2eq9wvfme5ea0ps5d1pvedx5xewtr9" timestamp="1712685272"&gt;75&lt;/key&gt;&lt;/foreign-keys&gt;&lt;ref-type name="Journal Article"&gt;17&lt;/ref-type&gt;&lt;contributors&gt;&lt;authors&gt;&lt;author&gt;Chrischilles, Elizabeth&lt;/author&gt;&lt;author&gt;Rubenstein, Linda&lt;/author&gt;&lt;author&gt;Chao, Jingdong&lt;/author&gt;&lt;author&gt;Kreder, Karl J.&lt;/author&gt;&lt;author&gt;Gilden, Daniel&lt;/author&gt;&lt;author&gt;Shah, Hemal&lt;/author&gt;&lt;/authors&gt;&lt;/contributors&gt;&lt;titles&gt;&lt;title&gt;Initiation of nonselective alpha1-antagonist therapy and occurrence of hypotension-related adverse events among men with benign prostatic hyperplasia: a retrospective cohort study&lt;/title&gt;&lt;secondary-title&gt;Clinical Therapeutics&lt;/secondary-title&gt;&lt;/titles&gt;&lt;periodical&gt;&lt;full-title&gt;Clinical Therapeutics&lt;/full-title&gt;&lt;/periodical&gt;&lt;pages&gt;727-743&lt;/pages&gt;&lt;volume&gt;23&lt;/volume&gt;&lt;number&gt;5&lt;/number&gt;&lt;keywords&gt;&lt;keyword&gt;benign prostatic hyperplasia&lt;/keyword&gt;&lt;keyword&gt;adrenergic antagonists&lt;/keyword&gt;&lt;keyword&gt;adverse effects&lt;/keyword&gt;&lt;keyword&gt;blood pressure monitoring&lt;/keyword&gt;&lt;/keywords&gt;&lt;dates&gt;&lt;year&gt;2001&lt;/year&gt;&lt;pub-dates&gt;&lt;date&gt;2001/05/01/&lt;/date&gt;&lt;/pub-dates&gt;&lt;/dates&gt;&lt;isbn&gt;0149-2918&lt;/isbn&gt;&lt;urls&gt;&lt;related-urls&gt;&lt;url&gt;https://www.sciencedirect.com/science/article/pii/S0149291801800229&lt;/url&gt;&lt;/related-urls&gt;&lt;/urls&gt;&lt;electronic-resource-num&gt;https://doi.org/10.1016/S0149-2918(01)80022-9&lt;/electronic-resource-num&gt;&lt;/record&gt;&lt;/Cite&gt;&lt;/EndNote&gt;</w:instrText>
            </w:r>
            <w:r>
              <w:rPr>
                <w:rFonts w:ascii="Microsoft Sans Serif" w:hAnsi="Microsoft Sans Serif" w:cs="Microsoft Sans Serif"/>
              </w:rPr>
              <w:fldChar w:fldCharType="separate"/>
            </w:r>
            <w:r>
              <w:rPr>
                <w:rFonts w:ascii="Microsoft Sans Serif" w:hAnsi="Microsoft Sans Serif" w:cs="Microsoft Sans Serif"/>
                <w:noProof/>
              </w:rPr>
              <w:t>(128)</w:t>
            </w:r>
            <w:r>
              <w:rPr>
                <w:rFonts w:ascii="Microsoft Sans Serif" w:hAnsi="Microsoft Sans Serif" w:cs="Microsoft Sans Serif"/>
              </w:rPr>
              <w:fldChar w:fldCharType="end"/>
            </w:r>
          </w:p>
        </w:tc>
      </w:tr>
      <w:tr w:rsidR="00610452" w14:paraId="5D2E4498" w14:textId="77777777" w:rsidTr="00684D58">
        <w:tc>
          <w:tcPr>
            <w:tcW w:w="2578" w:type="dxa"/>
          </w:tcPr>
          <w:p w14:paraId="7CDBDE82" w14:textId="30D9AD58" w:rsidR="00610452" w:rsidRDefault="00610452" w:rsidP="00610452">
            <w:pPr>
              <w:rPr>
                <w:rFonts w:ascii="Microsoft Sans Serif" w:hAnsi="Microsoft Sans Serif" w:cs="Microsoft Sans Serif"/>
              </w:rPr>
            </w:pPr>
            <w:r>
              <w:rPr>
                <w:rFonts w:ascii="Microsoft Sans Serif" w:hAnsi="Microsoft Sans Serif" w:cs="Microsoft Sans Serif"/>
              </w:rPr>
              <w:t>Impotence</w:t>
            </w:r>
          </w:p>
        </w:tc>
        <w:tc>
          <w:tcPr>
            <w:tcW w:w="5127" w:type="dxa"/>
          </w:tcPr>
          <w:p w14:paraId="19F418F7" w14:textId="2E27A92C"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impotence</w:t>
            </w:r>
          </w:p>
        </w:tc>
        <w:tc>
          <w:tcPr>
            <w:tcW w:w="1645" w:type="dxa"/>
          </w:tcPr>
          <w:p w14:paraId="446E793F" w14:textId="349C82D5"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PEVuZE5vdGU+PENpdGU+PEF1dGhvcj5NY1Zhcnk8L0F1dGhvcj48WWVhcj4yMDA4PC9ZZWFyPjxS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PEVuZE5vdGU+PENpdGU+PEF1dGhvcj5NY1Zhcnk8L0F1dGhvcj48WWVhcj4yMDA4PC9ZZWFyPjxS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(129-132)</w:t>
            </w:r>
            <w:r>
              <w:rPr>
                <w:rFonts w:ascii="Microsoft Sans Serif" w:hAnsi="Microsoft Sans Serif" w:cs="Microsoft Sans Serif"/>
              </w:rPr>
              <w:fldChar w:fldCharType="end"/>
            </w:r>
          </w:p>
        </w:tc>
      </w:tr>
      <w:tr w:rsidR="00610452" w14:paraId="7AAC5A02" w14:textId="77777777" w:rsidTr="00684D58">
        <w:tc>
          <w:tcPr>
            <w:tcW w:w="2578" w:type="dxa"/>
          </w:tcPr>
          <w:p w14:paraId="037A9408" w14:textId="63202E52" w:rsidR="00610452" w:rsidRDefault="00610452" w:rsidP="00610452">
            <w:pPr>
              <w:rPr>
                <w:rFonts w:ascii="Microsoft Sans Serif" w:hAnsi="Microsoft Sans Serif" w:cs="Microsoft Sans Serif"/>
              </w:rPr>
            </w:pPr>
            <w:r>
              <w:rPr>
                <w:rFonts w:ascii="Microsoft Sans Serif" w:hAnsi="Microsoft Sans Serif" w:cs="Microsoft Sans Serif"/>
              </w:rPr>
              <w:t>Joint pain</w:t>
            </w:r>
          </w:p>
        </w:tc>
        <w:tc>
          <w:tcPr>
            <w:tcW w:w="5127" w:type="dxa"/>
          </w:tcPr>
          <w:p w14:paraId="108DB27A" w14:textId="59AE36F9" w:rsidR="00610452" w:rsidRDefault="00610452" w:rsidP="00610452">
            <w:pPr>
              <w:rPr>
                <w:rFonts w:ascii="Microsoft Sans Serif" w:hAnsi="Microsoft Sans Serif" w:cs="Microsoft Sans Serif"/>
              </w:rPr>
            </w:pPr>
            <w:r>
              <w:rPr>
                <w:rFonts w:ascii="Microsoft Sans Serif" w:hAnsi="Microsoft Sans Serif" w:cs="Microsoft Sans Serif"/>
              </w:rPr>
              <w:t>Joint pain condition record of any type; successive records with &gt; 90 days gap are considered independent episode</w:t>
            </w:r>
          </w:p>
        </w:tc>
        <w:tc>
          <w:tcPr>
            <w:tcW w:w="1645" w:type="dxa"/>
          </w:tcPr>
          <w:p w14:paraId="2704B54F" w14:textId="77777777" w:rsidR="00610452" w:rsidRDefault="00610452" w:rsidP="00610452">
            <w:pPr>
              <w:rPr>
                <w:rFonts w:ascii="Microsoft Sans Serif" w:hAnsi="Microsoft Sans Serif" w:cs="Microsoft Sans Serif"/>
              </w:rPr>
            </w:pPr>
          </w:p>
        </w:tc>
      </w:tr>
      <w:tr w:rsidR="00610452" w14:paraId="3F93DA66" w14:textId="77777777" w:rsidTr="00684D58">
        <w:tc>
          <w:tcPr>
            <w:tcW w:w="2578" w:type="dxa"/>
          </w:tcPr>
          <w:p w14:paraId="2116FFE0" w14:textId="229D12AA" w:rsidR="00610452" w:rsidRDefault="00610452" w:rsidP="00610452">
            <w:pPr>
              <w:rPr>
                <w:rFonts w:ascii="Microsoft Sans Serif" w:hAnsi="Microsoft Sans Serif" w:cs="Microsoft Sans Serif"/>
              </w:rPr>
            </w:pPr>
            <w:r>
              <w:rPr>
                <w:rFonts w:ascii="Microsoft Sans Serif" w:hAnsi="Microsoft Sans Serif" w:cs="Microsoft Sans Serif"/>
              </w:rPr>
              <w:t>Malignant neoplasm</w:t>
            </w:r>
          </w:p>
        </w:tc>
        <w:tc>
          <w:tcPr>
            <w:tcW w:w="5127" w:type="dxa"/>
          </w:tcPr>
          <w:p w14:paraId="0A630514" w14:textId="68448D37" w:rsidR="00610452" w:rsidRDefault="00610452" w:rsidP="00610452">
            <w:pPr>
              <w:rPr>
                <w:rFonts w:ascii="Microsoft Sans Serif" w:hAnsi="Microsoft Sans Serif" w:cs="Microsoft Sans Serif"/>
              </w:rPr>
            </w:pPr>
            <w:r>
              <w:rPr>
                <w:rFonts w:ascii="Microsoft Sans Serif" w:hAnsi="Microsoft Sans Serif" w:cs="Microsoft Sans Serif"/>
              </w:rPr>
              <w:t>First occurrence of malignant neoplasm, followed by at least one additional diagnosis of the same type (melanoma, bladder, brain, breast, colon and rectum, kidney, leukemia, liver, lung, lymphoma, multiple myeloma, ovary, pancreas, prostate, thyroid, uterus, myelodysplastic syndrome)</w:t>
            </w:r>
          </w:p>
        </w:tc>
        <w:tc>
          <w:tcPr>
            <w:tcW w:w="1645" w:type="dxa"/>
          </w:tcPr>
          <w:p w14:paraId="13C6756F" w14:textId="65E9E52B"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Q2FyZTwvZnVsbC10aXRsZT48L3BlcmlvZGljYWw+PHBhZ2VzPmUzMi1lMzg8L3BhZ2VzPjx2b2x1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PEVuZE5vdGU+PENpdGU+PEF1dGhvcj5BYnJhaGE8L0F1dGhvcj48WWVhcj4yMDE4PC9ZZWFyPjxS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==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fldChar w:fldCharType="begin">
                <w:fldData xml:space="preserve">Q2FyZTwvZnVsbC10aXRsZT48L3BlcmlvZGljYWw+PHBhZ2VzPmUzMi1lMzg8L3BhZ2VzPjx2b2x1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(92, 133-145)</w:t>
            </w:r>
            <w:r>
              <w:rPr>
                <w:rFonts w:ascii="Microsoft Sans Serif" w:hAnsi="Microsoft Sans Serif" w:cs="Microsoft Sans Serif"/>
              </w:rPr>
              <w:fldChar w:fldCharType="end"/>
            </w:r>
          </w:p>
        </w:tc>
      </w:tr>
      <w:tr w:rsidR="00610452" w14:paraId="205CFB08" w14:textId="77777777" w:rsidTr="00684D58">
        <w:tc>
          <w:tcPr>
            <w:tcW w:w="2578" w:type="dxa"/>
          </w:tcPr>
          <w:p w14:paraId="6F993A5C" w14:textId="2811C9B5" w:rsidR="00610452" w:rsidRDefault="00610452" w:rsidP="00610452">
            <w:pPr>
              <w:rPr>
                <w:rFonts w:ascii="Microsoft Sans Serif" w:hAnsi="Microsoft Sans Serif" w:cs="Microsoft Sans Serif"/>
              </w:rPr>
            </w:pPr>
            <w:r>
              <w:rPr>
                <w:rFonts w:ascii="Microsoft Sans Serif" w:hAnsi="Microsoft Sans Serif" w:cs="Microsoft Sans Serif"/>
              </w:rPr>
              <w:t>Measured renal dysfunction</w:t>
            </w:r>
          </w:p>
        </w:tc>
        <w:tc>
          <w:tcPr>
            <w:tcW w:w="5127" w:type="dxa"/>
          </w:tcPr>
          <w:p w14:paraId="6460DFF8" w14:textId="4007E41E" w:rsidR="00610452" w:rsidRDefault="00610452" w:rsidP="00610452">
            <w:pPr>
              <w:rPr>
                <w:rFonts w:ascii="Microsoft Sans Serif" w:hAnsi="Microsoft Sans Serif" w:cs="Microsoft Sans Serif"/>
              </w:rPr>
            </w:pPr>
            <w:r>
              <w:rPr>
                <w:rFonts w:ascii="Microsoft Sans Serif" w:hAnsi="Microsoft Sans Serif" w:cs="Microsoft Sans Serif"/>
              </w:rPr>
              <w:t>The first creatinine measurement with value &gt; 3 mg/dL</w:t>
            </w:r>
          </w:p>
        </w:tc>
        <w:tc>
          <w:tcPr>
            <w:tcW w:w="1645" w:type="dxa"/>
          </w:tcPr>
          <w:p w14:paraId="737D135E" w14:textId="706EBFFF"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PEVuZE5vdGU+PENpdGU+PEF1dGhvcj5SaGVlPC9BdXRob3I+PFllYXI+MjAxNTwvWWVhcj48UmVj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PEVuZE5vdGU+PENpdGU+PEF1dGhvcj5SaGVlPC9BdXRob3I+PFllYXI+MjAxNTwvWWVhcj48UmVj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(53)</w:t>
            </w:r>
            <w:r>
              <w:rPr>
                <w:rFonts w:ascii="Microsoft Sans Serif" w:hAnsi="Microsoft Sans Serif" w:cs="Microsoft Sans Serif"/>
              </w:rPr>
              <w:fldChar w:fldCharType="end"/>
            </w:r>
          </w:p>
        </w:tc>
      </w:tr>
      <w:tr w:rsidR="00610452" w14:paraId="52E859A9" w14:textId="77777777" w:rsidTr="00684D58">
        <w:tc>
          <w:tcPr>
            <w:tcW w:w="2578" w:type="dxa"/>
          </w:tcPr>
          <w:p w14:paraId="7AC05936" w14:textId="0E8860F5" w:rsidR="00610452" w:rsidRDefault="00610452" w:rsidP="00610452">
            <w:pPr>
              <w:rPr>
                <w:rFonts w:ascii="Microsoft Sans Serif" w:hAnsi="Microsoft Sans Serif" w:cs="Microsoft Sans Serif"/>
              </w:rPr>
            </w:pPr>
            <w:r>
              <w:rPr>
                <w:rFonts w:ascii="Microsoft Sans Serif" w:hAnsi="Microsoft Sans Serif" w:cs="Microsoft Sans Serif"/>
              </w:rPr>
              <w:t>Nausea</w:t>
            </w:r>
          </w:p>
        </w:tc>
        <w:tc>
          <w:tcPr>
            <w:tcW w:w="5127" w:type="dxa"/>
          </w:tcPr>
          <w:p w14:paraId="402B6E2B" w14:textId="4AB5878B" w:rsidR="00610452" w:rsidRDefault="00610452" w:rsidP="00610452">
            <w:pPr>
              <w:rPr>
                <w:rFonts w:ascii="Microsoft Sans Serif" w:hAnsi="Microsoft Sans Serif" w:cs="Microsoft Sans Serif"/>
              </w:rPr>
            </w:pPr>
            <w:r>
              <w:rPr>
                <w:rFonts w:ascii="Microsoft Sans Serif" w:hAnsi="Microsoft Sans Serif" w:cs="Microsoft Sans Serif"/>
              </w:rPr>
              <w:t xml:space="preserve">Nausea condition record of any type; successive records with &gt; </w:t>
            </w:r>
            <w:proofErr w:type="gramStart"/>
            <w:r>
              <w:rPr>
                <w:rFonts w:ascii="Microsoft Sans Serif" w:hAnsi="Microsoft Sans Serif" w:cs="Microsoft Sans Serif"/>
              </w:rPr>
              <w:t>30 day</w:t>
            </w:r>
            <w:proofErr w:type="gramEnd"/>
            <w:r>
              <w:rPr>
                <w:rFonts w:ascii="Microsoft Sans Serif" w:hAnsi="Microsoft Sans Serif" w:cs="Microsoft Sans Serif"/>
              </w:rPr>
              <w:t xml:space="preserve"> gap are considered independent episode</w:t>
            </w:r>
          </w:p>
        </w:tc>
        <w:tc>
          <w:tcPr>
            <w:tcW w:w="1645" w:type="dxa"/>
          </w:tcPr>
          <w:p w14:paraId="5D2E43B5" w14:textId="3B2EF3B7"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PEVuZE5vdGU+PENpdGU+PEF1dGhvcj5Eb25nYTwvQXV0aG9yPjxZZWFyPjIwMTc8L1llYXI+PFJl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dGl0bGU+PHNlY29uZGFyeS10aXRsZT5QYWluIFRoZXI8L3NlY29uZGFyeS10aXRsZT48L3RpdGxl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==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PEVuZE5vdGU+PENpdGU+PEF1dGhvcj5Eb25nYTwvQXV0aG9yPjxZZWFyPjIwMTc8L1llYXI+PFJl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dGl0bGU+PHNlY29uZGFyeS10aXRsZT5QYWluIFRoZXI8L3NlY29uZGFyeS10aXRsZT48L3RpdGxl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==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(36, 146, 147)</w:t>
            </w:r>
            <w:r>
              <w:rPr>
                <w:rFonts w:ascii="Microsoft Sans Serif" w:hAnsi="Microsoft Sans Serif" w:cs="Microsoft Sans Serif"/>
              </w:rPr>
              <w:fldChar w:fldCharType="end"/>
            </w:r>
          </w:p>
        </w:tc>
      </w:tr>
      <w:tr w:rsidR="00610452" w14:paraId="4625DBA3" w14:textId="77777777" w:rsidTr="00684D58">
        <w:tc>
          <w:tcPr>
            <w:tcW w:w="2578" w:type="dxa"/>
          </w:tcPr>
          <w:p w14:paraId="2F7D4A7C" w14:textId="5B4A642C" w:rsidR="00610452" w:rsidRDefault="00610452" w:rsidP="00610452">
            <w:pPr>
              <w:rPr>
                <w:rFonts w:ascii="Microsoft Sans Serif" w:hAnsi="Microsoft Sans Serif" w:cs="Microsoft Sans Serif"/>
              </w:rPr>
            </w:pPr>
            <w:r>
              <w:rPr>
                <w:rFonts w:ascii="Microsoft Sans Serif" w:hAnsi="Microsoft Sans Serif" w:cs="Microsoft Sans Serif"/>
              </w:rPr>
              <w:t>Neutropenia or agranulocytosis</w:t>
            </w:r>
          </w:p>
        </w:tc>
        <w:tc>
          <w:tcPr>
            <w:tcW w:w="5127" w:type="dxa"/>
          </w:tcPr>
          <w:p w14:paraId="749F4FD6" w14:textId="4F42F362"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neutropenia or agranulocytosis</w:t>
            </w:r>
          </w:p>
        </w:tc>
        <w:tc>
          <w:tcPr>
            <w:tcW w:w="1645" w:type="dxa"/>
          </w:tcPr>
          <w:p w14:paraId="1EC6A7F3" w14:textId="0BD6001A"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PEVuZE5vdGU+PENpdGU+PEF1dGhvcj5LaW08L0F1dGhvcj48WWVhcj4yMDExPC9ZZWFyPjxSZWNO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PEVuZE5vdGU+PENpdGU+PEF1dGhvcj5LaW08L0F1dGhvcj48WWVhcj4yMDExPC9ZZWFyPjxSZWNO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(148, 149)</w:t>
            </w:r>
            <w:r>
              <w:rPr>
                <w:rFonts w:ascii="Microsoft Sans Serif" w:hAnsi="Microsoft Sans Serif" w:cs="Microsoft Sans Serif"/>
              </w:rPr>
              <w:fldChar w:fldCharType="end"/>
            </w:r>
          </w:p>
        </w:tc>
      </w:tr>
      <w:tr w:rsidR="00610452" w14:paraId="09710E72" w14:textId="77777777" w:rsidTr="00684D58">
        <w:tc>
          <w:tcPr>
            <w:tcW w:w="2578" w:type="dxa"/>
          </w:tcPr>
          <w:p w14:paraId="36C4793E" w14:textId="4D42E884" w:rsidR="00610452" w:rsidRDefault="00610452" w:rsidP="00610452">
            <w:pPr>
              <w:rPr>
                <w:rFonts w:ascii="Microsoft Sans Serif" w:hAnsi="Microsoft Sans Serif" w:cs="Microsoft Sans Serif"/>
              </w:rPr>
            </w:pPr>
            <w:r>
              <w:rPr>
                <w:rFonts w:ascii="Microsoft Sans Serif" w:hAnsi="Microsoft Sans Serif" w:cs="Microsoft Sans Serif"/>
              </w:rPr>
              <w:t>Peripheral edema</w:t>
            </w:r>
          </w:p>
        </w:tc>
        <w:tc>
          <w:tcPr>
            <w:tcW w:w="5127" w:type="dxa"/>
          </w:tcPr>
          <w:p w14:paraId="2A6C18FD" w14:textId="2E378AB4" w:rsidR="00610452" w:rsidRDefault="00610452" w:rsidP="00610452">
            <w:pPr>
              <w:rPr>
                <w:rFonts w:ascii="Microsoft Sans Serif" w:hAnsi="Microsoft Sans Serif" w:cs="Microsoft Sans Serif"/>
              </w:rPr>
            </w:pPr>
            <w:r>
              <w:rPr>
                <w:rFonts w:ascii="Microsoft Sans Serif" w:hAnsi="Microsoft Sans Serif" w:cs="Microsoft Sans Serif"/>
              </w:rPr>
              <w:t xml:space="preserve">Edema condition record of any type; successive records with &gt; </w:t>
            </w:r>
            <w:proofErr w:type="gramStart"/>
            <w:r>
              <w:rPr>
                <w:rFonts w:ascii="Microsoft Sans Serif" w:hAnsi="Microsoft Sans Serif" w:cs="Microsoft Sans Serif"/>
              </w:rPr>
              <w:t>180 day</w:t>
            </w:r>
            <w:proofErr w:type="gramEnd"/>
            <w:r>
              <w:rPr>
                <w:rFonts w:ascii="Microsoft Sans Serif" w:hAnsi="Microsoft Sans Serif" w:cs="Microsoft Sans Serif"/>
              </w:rPr>
              <w:t xml:space="preserve"> gap are considered independent episode</w:t>
            </w:r>
          </w:p>
        </w:tc>
        <w:tc>
          <w:tcPr>
            <w:tcW w:w="1645" w:type="dxa"/>
          </w:tcPr>
          <w:p w14:paraId="1007771B" w14:textId="77777777" w:rsidR="00610452" w:rsidRDefault="00610452" w:rsidP="00610452">
            <w:pPr>
              <w:rPr>
                <w:rFonts w:ascii="Microsoft Sans Serif" w:hAnsi="Microsoft Sans Serif" w:cs="Microsoft Sans Serif"/>
              </w:rPr>
            </w:pPr>
          </w:p>
        </w:tc>
      </w:tr>
      <w:tr w:rsidR="00610452" w14:paraId="32F9AC2C" w14:textId="77777777" w:rsidTr="00684D58">
        <w:tc>
          <w:tcPr>
            <w:tcW w:w="2578" w:type="dxa"/>
          </w:tcPr>
          <w:p w14:paraId="4863A194" w14:textId="4517B4B3" w:rsidR="00610452" w:rsidRDefault="00610452" w:rsidP="00610452">
            <w:pPr>
              <w:rPr>
                <w:rFonts w:ascii="Microsoft Sans Serif" w:hAnsi="Microsoft Sans Serif" w:cs="Microsoft Sans Serif"/>
              </w:rPr>
            </w:pPr>
            <w:r>
              <w:rPr>
                <w:rFonts w:ascii="Microsoft Sans Serif" w:hAnsi="Microsoft Sans Serif" w:cs="Microsoft Sans Serif"/>
              </w:rPr>
              <w:t>Photosensitivity</w:t>
            </w:r>
          </w:p>
        </w:tc>
        <w:tc>
          <w:tcPr>
            <w:tcW w:w="5127" w:type="dxa"/>
          </w:tcPr>
          <w:p w14:paraId="313A8B0D" w14:textId="6177DAE3" w:rsidR="00610452" w:rsidRDefault="00610452" w:rsidP="00610452">
            <w:pPr>
              <w:rPr>
                <w:rFonts w:ascii="Microsoft Sans Serif" w:hAnsi="Microsoft Sans Serif" w:cs="Microsoft Sans Serif"/>
              </w:rPr>
            </w:pPr>
            <w:r>
              <w:rPr>
                <w:rFonts w:ascii="Microsoft Sans Serif" w:hAnsi="Microsoft Sans Serif" w:cs="Microsoft Sans Serif"/>
              </w:rPr>
              <w:t>Condition record of drug-induced photosensitivity during any type of visit</w:t>
            </w:r>
          </w:p>
        </w:tc>
        <w:tc>
          <w:tcPr>
            <w:tcW w:w="1645" w:type="dxa"/>
          </w:tcPr>
          <w:p w14:paraId="2DF534DC" w14:textId="77777777" w:rsidR="00610452" w:rsidRDefault="00610452" w:rsidP="00610452">
            <w:pPr>
              <w:rPr>
                <w:rFonts w:ascii="Microsoft Sans Serif" w:hAnsi="Microsoft Sans Serif" w:cs="Microsoft Sans Serif"/>
              </w:rPr>
            </w:pPr>
          </w:p>
        </w:tc>
      </w:tr>
      <w:tr w:rsidR="00610452" w14:paraId="4AFE3B07" w14:textId="77777777" w:rsidTr="00684D58">
        <w:tc>
          <w:tcPr>
            <w:tcW w:w="2578" w:type="dxa"/>
          </w:tcPr>
          <w:p w14:paraId="448BF79B" w14:textId="789134DF" w:rsidR="00610452" w:rsidRDefault="00610452" w:rsidP="00610452">
            <w:pPr>
              <w:rPr>
                <w:rFonts w:ascii="Microsoft Sans Serif" w:hAnsi="Microsoft Sans Serif" w:cs="Microsoft Sans Serif"/>
              </w:rPr>
            </w:pPr>
            <w:r>
              <w:rPr>
                <w:rFonts w:ascii="Microsoft Sans Serif" w:hAnsi="Microsoft Sans Serif" w:cs="Microsoft Sans Serif"/>
              </w:rPr>
              <w:t>Rash</w:t>
            </w:r>
          </w:p>
        </w:tc>
        <w:tc>
          <w:tcPr>
            <w:tcW w:w="5127" w:type="dxa"/>
          </w:tcPr>
          <w:p w14:paraId="48A6D7D7" w14:textId="0B585062" w:rsidR="00610452" w:rsidRDefault="00610452" w:rsidP="00610452">
            <w:pPr>
              <w:rPr>
                <w:rFonts w:ascii="Microsoft Sans Serif" w:hAnsi="Microsoft Sans Serif" w:cs="Microsoft Sans Serif"/>
              </w:rPr>
            </w:pPr>
            <w:r>
              <w:rPr>
                <w:rFonts w:ascii="Microsoft Sans Serif" w:hAnsi="Microsoft Sans Serif" w:cs="Microsoft Sans Serif"/>
              </w:rPr>
              <w:t xml:space="preserve">Rash condition record of any type;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episodes</w:t>
            </w:r>
          </w:p>
        </w:tc>
        <w:tc>
          <w:tcPr>
            <w:tcW w:w="1645" w:type="dxa"/>
          </w:tcPr>
          <w:p w14:paraId="43B3277A" w14:textId="05C4F0B1"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PEVuZE5vdGU+PENpdGU+PEF1dGhvcj5TY2huZWlkZXI8L0F1dGhvcj48WWVhcj4yMDEyPC9ZZWFy
PjxSZWNOdW0+MjEzPC9SZWNOdW0+PERpc3BsYXlUZXh0PigxNTApPC9EaXNwbGF5VGV4dD48cmVj
b3JkPjxyZWMtbnVtYmVyPjIxMzwvcmVjLW51bWJlcj48Zm9yZWlnbi1rZXlzPjxrZXkgYXBwPSJF
TiIgZGItaWQ9Ijlwdnh4cDJlcTl3dmZtZTVlYTBwczVkMXB2ZWR4NXhld3RyOSIgdGltZXN0YW1w
PSIxNzEyNzI1MjMzIj4yMTM8L2tleT48L2ZvcmVpZ24ta2V5cz48cmVmLXR5cGUgbmFtZT0iSm91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eW5vbGRzLCBNLiBXLjwvYXV0aG9yPjwvYXV0aG9ycz48L2NvbnRyaWJ1dG9ycz48YXV0aC1hZGRy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PEVuZE5vdGU+PENpdGU+PEF1dGhvcj5TY2huZWlkZXI8L0F1dGhvcj48WWVhcj4yMDEyPC9ZZWFy
PjxSZWNOdW0+MjEzPC9SZWNOdW0+PERpc3BsYXlUZXh0PigxNTApPC9EaXNwbGF5VGV4dD48cmVj
b3JkPjxyZWMtbnVtYmVyPjIxMzwvcmVjLW51bWJlcj48Zm9yZWlnbi1rZXlzPjxrZXkgYXBwPSJF
TiIgZGItaWQ9Ijlwdnh4cDJlcTl3dmZtZTVlYTBwczVkMXB2ZWR4NXhld3RyOSIgdGltZXN0YW1w
PSIxNzEyNzI1MjMzIj4yMTM8L2tleT48L2ZvcmVpZ24ta2V5cz48cmVmLXR5cGUgbmFtZT0iSm91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eW5vbGRzLCBNLiBXLjwvYXV0aG9yPjwvYXV0aG9ycz48L2NvbnRyaWJ1dG9ycz48YXV0aC1hZGRy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(150)</w:t>
            </w:r>
            <w:r>
              <w:rPr>
                <w:rFonts w:ascii="Microsoft Sans Serif" w:hAnsi="Microsoft Sans Serif" w:cs="Microsoft Sans Serif"/>
              </w:rPr>
              <w:fldChar w:fldCharType="end"/>
            </w:r>
          </w:p>
        </w:tc>
      </w:tr>
      <w:tr w:rsidR="00610452" w14:paraId="0AD5CDBE" w14:textId="77777777" w:rsidTr="00684D58">
        <w:tc>
          <w:tcPr>
            <w:tcW w:w="2578" w:type="dxa"/>
          </w:tcPr>
          <w:p w14:paraId="6B868801" w14:textId="1C4EA06B" w:rsidR="00610452" w:rsidRDefault="00610452" w:rsidP="00610452">
            <w:pPr>
              <w:rPr>
                <w:rFonts w:ascii="Microsoft Sans Serif" w:hAnsi="Microsoft Sans Serif" w:cs="Microsoft Sans Serif"/>
              </w:rPr>
            </w:pPr>
            <w:r>
              <w:rPr>
                <w:rFonts w:ascii="Microsoft Sans Serif" w:hAnsi="Microsoft Sans Serif" w:cs="Microsoft Sans Serif"/>
              </w:rPr>
              <w:t>Rhabdomyolysis</w:t>
            </w:r>
          </w:p>
        </w:tc>
        <w:tc>
          <w:tcPr>
            <w:tcW w:w="5127" w:type="dxa"/>
          </w:tcPr>
          <w:p w14:paraId="231C788A" w14:textId="07FFE106" w:rsidR="00610452" w:rsidRDefault="00610452" w:rsidP="00610452">
            <w:pPr>
              <w:rPr>
                <w:rFonts w:ascii="Microsoft Sans Serif" w:hAnsi="Microsoft Sans Serif" w:cs="Microsoft Sans Serif"/>
              </w:rPr>
            </w:pPr>
            <w:r>
              <w:rPr>
                <w:rFonts w:ascii="Microsoft Sans Serif" w:hAnsi="Microsoft Sans Serif" w:cs="Microsoft Sans Serif"/>
              </w:rPr>
              <w:t xml:space="preserve">Rhabdomyolysis condition record of muscle disorder condition record with creatinine measurement 5*ULN during an inpatient or </w:t>
            </w:r>
            <w:r>
              <w:rPr>
                <w:rFonts w:ascii="Microsoft Sans Serif" w:hAnsi="Microsoft Sans Serif" w:cs="Microsoft Sans Serif"/>
              </w:rPr>
              <w:lastRenderedPageBreak/>
              <w:t xml:space="preserve">ER visit; successive records with &gt; </w:t>
            </w:r>
            <w:proofErr w:type="gramStart"/>
            <w:r>
              <w:rPr>
                <w:rFonts w:ascii="Microsoft Sans Serif" w:hAnsi="Microsoft Sans Serif" w:cs="Microsoft Sans Serif"/>
              </w:rPr>
              <w:t>90 day</w:t>
            </w:r>
            <w:proofErr w:type="gramEnd"/>
            <w:r>
              <w:rPr>
                <w:rFonts w:ascii="Microsoft Sans Serif" w:hAnsi="Microsoft Sans Serif" w:cs="Microsoft Sans Serif"/>
              </w:rPr>
              <w:t xml:space="preserve"> gap are considered independent episodes</w:t>
            </w:r>
          </w:p>
        </w:tc>
        <w:tc>
          <w:tcPr>
            <w:tcW w:w="1645" w:type="dxa"/>
          </w:tcPr>
          <w:p w14:paraId="16490872" w14:textId="16B629D6" w:rsidR="00610452" w:rsidRDefault="00610452" w:rsidP="00610452">
            <w:pPr>
              <w:rPr>
                <w:rFonts w:ascii="Microsoft Sans Serif" w:hAnsi="Microsoft Sans Serif" w:cs="Microsoft Sans Serif"/>
              </w:rPr>
            </w:pPr>
            <w:r>
              <w:rPr>
                <w:rFonts w:ascii="Microsoft Sans Serif" w:hAnsi="Microsoft Sans Serif" w:cs="Microsoft Sans Serif"/>
              </w:rPr>
              <w:lastRenderedPageBreak/>
              <w:fldChar w:fldCharType="begin">
                <w:fldData xml:space="preserve">PEVuZE5vdGU+PENpdGU+PEF1dGhvcj5DaGFuPC9BdXRob3I+PFllYXI+MjAxNzwvWWVhcj48UmVj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PEVuZE5vdGU+PENpdGU+PEF1dGhvcj5DaGFuPC9BdXRob3I+PFllYXI+MjAxNzwvWWVhcj48UmVj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(151, 152)</w:t>
            </w:r>
            <w:r>
              <w:rPr>
                <w:rFonts w:ascii="Microsoft Sans Serif" w:hAnsi="Microsoft Sans Serif" w:cs="Microsoft Sans Serif"/>
              </w:rPr>
              <w:fldChar w:fldCharType="end"/>
            </w:r>
          </w:p>
        </w:tc>
      </w:tr>
      <w:tr w:rsidR="00610452" w14:paraId="76A05982" w14:textId="77777777" w:rsidTr="00684D58">
        <w:tc>
          <w:tcPr>
            <w:tcW w:w="2578" w:type="dxa"/>
          </w:tcPr>
          <w:p w14:paraId="085EC003" w14:textId="0BA80329" w:rsidR="00610452" w:rsidRDefault="00610452" w:rsidP="00610452">
            <w:pPr>
              <w:rPr>
                <w:rFonts w:ascii="Microsoft Sans Serif" w:hAnsi="Microsoft Sans Serif" w:cs="Microsoft Sans Serif"/>
              </w:rPr>
            </w:pPr>
            <w:r>
              <w:rPr>
                <w:rFonts w:ascii="Microsoft Sans Serif" w:hAnsi="Microsoft Sans Serif" w:cs="Microsoft Sans Serif"/>
              </w:rPr>
              <w:t>Syncope</w:t>
            </w:r>
          </w:p>
        </w:tc>
        <w:tc>
          <w:tcPr>
            <w:tcW w:w="5127" w:type="dxa"/>
          </w:tcPr>
          <w:p w14:paraId="35F8F9E6" w14:textId="48B51D99" w:rsidR="00610452" w:rsidRDefault="00610452" w:rsidP="00610452">
            <w:pPr>
              <w:rPr>
                <w:rFonts w:ascii="Microsoft Sans Serif" w:hAnsi="Microsoft Sans Serif" w:cs="Microsoft Sans Serif"/>
              </w:rPr>
            </w:pPr>
            <w:r>
              <w:rPr>
                <w:rFonts w:ascii="Microsoft Sans Serif" w:hAnsi="Microsoft Sans Serif" w:cs="Microsoft Sans Serif"/>
              </w:rPr>
              <w:t xml:space="preserve">Syncope condition record of any type; successive records with &gt; </w:t>
            </w:r>
            <w:proofErr w:type="gramStart"/>
            <w:r>
              <w:rPr>
                <w:rFonts w:ascii="Microsoft Sans Serif" w:hAnsi="Microsoft Sans Serif" w:cs="Microsoft Sans Serif"/>
              </w:rPr>
              <w:t>180 day</w:t>
            </w:r>
            <w:proofErr w:type="gramEnd"/>
            <w:r>
              <w:rPr>
                <w:rFonts w:ascii="Microsoft Sans Serif" w:hAnsi="Microsoft Sans Serif" w:cs="Microsoft Sans Serif"/>
              </w:rPr>
              <w:t xml:space="preserve"> gap are considered independent episodes</w:t>
            </w:r>
          </w:p>
        </w:tc>
        <w:tc>
          <w:tcPr>
            <w:tcW w:w="1645" w:type="dxa"/>
          </w:tcPr>
          <w:p w14:paraId="2B97B8FC" w14:textId="1FBEEB2F"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r>
            <w:r>
              <w:rPr>
                <w:rFonts w:ascii="Microsoft Sans Serif" w:hAnsi="Microsoft Sans Serif" w:cs="Microsoft Sans Serif"/>
              </w:rPr>
              <w:instrText xml:space="preserve"> ADDIN EN.CITE &lt;EndNote&gt;&lt;Cite&gt;&lt;Author&gt;Chrischilles&lt;/Author&gt;&lt;Year&gt;2001&lt;/Year&gt;&lt;RecNum&gt;75&lt;/RecNum&gt;&lt;DisplayText&gt;(128)&lt;/DisplayText&gt;&lt;record&gt;&lt;rec-number&gt;75&lt;/rec-number&gt;&lt;foreign-keys&gt;&lt;key app="EN" db-id="9pvxxp2eq9wvfme5ea0ps5d1pvedx5xewtr9" timestamp="1712685272"&gt;75&lt;/key&gt;&lt;/foreign-keys&gt;&lt;ref-type name="Journal Article"&gt;17&lt;/ref-type&gt;&lt;contributors&gt;&lt;authors&gt;&lt;author&gt;Chrischilles, Elizabeth&lt;/author&gt;&lt;author&gt;Rubenstein, Linda&lt;/author&gt;&lt;author&gt;Chao, Jingdong&lt;/author&gt;&lt;author&gt;Kreder, Karl J.&lt;/author&gt;&lt;author&gt;Gilden, Daniel&lt;/author&gt;&lt;author&gt;Shah, Hemal&lt;/author&gt;&lt;/authors&gt;&lt;/contributors&gt;&lt;titles&gt;&lt;title&gt;Initiation of nonselective alpha1-antagonist therapy and occurrence of hypotension-related adverse events among men with benign prostatic hyperplasia: a retrospective cohort study&lt;/title&gt;&lt;secondary-title&gt;Clinical Therapeutics&lt;/secondary-title&gt;&lt;/titles&gt;&lt;periodical&gt;&lt;full-title&gt;Clinical Therapeutics&lt;/full-title&gt;&lt;/periodical&gt;&lt;pages&gt;727-743&lt;/pages&gt;&lt;volume&gt;23&lt;/volume&gt;&lt;number&gt;5&lt;/number&gt;&lt;keywords&gt;&lt;keyword&gt;benign prostatic hyperplasia&lt;/keyword&gt;&lt;keyword&gt;adrenergic antagonists&lt;/keyword&gt;&lt;keyword&gt;adverse effects&lt;/keyword&gt;&lt;keyword&gt;blood pressure monitoring&lt;/keyword&gt;&lt;/keywords&gt;&lt;dates&gt;&lt;year&gt;2001&lt;/year&gt;&lt;pub-dates&gt;&lt;date&gt;2001/05/01/&lt;/date&gt;&lt;/pub-dates&gt;&lt;/dates&gt;&lt;isbn&gt;0149-2918&lt;/isbn&gt;&lt;urls&gt;&lt;related-urls&gt;&lt;url&gt;https://www.sciencedirect.com/science/article/pii/S0149291801800229&lt;/url&gt;&lt;/related-urls&gt;&lt;/urls&gt;&lt;electronic-resource-num&gt;https://doi.org/10.1016/S0149-2918(01)80022-9&lt;/electronic-resource-num&gt;&lt;/record&gt;&lt;/Cite&gt;&lt;/EndNote&gt;</w:instrText>
            </w:r>
            <w:r>
              <w:rPr>
                <w:rFonts w:ascii="Microsoft Sans Serif" w:hAnsi="Microsoft Sans Serif" w:cs="Microsoft Sans Serif"/>
              </w:rPr>
              <w:fldChar w:fldCharType="separate"/>
            </w:r>
            <w:r>
              <w:rPr>
                <w:rFonts w:ascii="Microsoft Sans Serif" w:hAnsi="Microsoft Sans Serif" w:cs="Microsoft Sans Serif"/>
                <w:noProof/>
              </w:rPr>
              <w:t>(128)</w:t>
            </w:r>
            <w:r>
              <w:rPr>
                <w:rFonts w:ascii="Microsoft Sans Serif" w:hAnsi="Microsoft Sans Serif" w:cs="Microsoft Sans Serif"/>
              </w:rPr>
              <w:fldChar w:fldCharType="end"/>
            </w:r>
          </w:p>
        </w:tc>
      </w:tr>
      <w:tr w:rsidR="00610452" w14:paraId="3A2A9B5F" w14:textId="77777777" w:rsidTr="00684D58">
        <w:tc>
          <w:tcPr>
            <w:tcW w:w="2578" w:type="dxa"/>
          </w:tcPr>
          <w:p w14:paraId="627BDF08" w14:textId="724183E7" w:rsidR="00610452" w:rsidRDefault="00610452" w:rsidP="00610452">
            <w:pPr>
              <w:rPr>
                <w:rFonts w:ascii="Microsoft Sans Serif" w:hAnsi="Microsoft Sans Serif" w:cs="Microsoft Sans Serif"/>
              </w:rPr>
            </w:pPr>
            <w:r>
              <w:rPr>
                <w:rFonts w:ascii="Microsoft Sans Serif" w:hAnsi="Microsoft Sans Serif" w:cs="Microsoft Sans Serif"/>
              </w:rPr>
              <w:t>Transient ischemic attack</w:t>
            </w:r>
          </w:p>
        </w:tc>
        <w:tc>
          <w:tcPr>
            <w:tcW w:w="5127" w:type="dxa"/>
          </w:tcPr>
          <w:p w14:paraId="4528137E" w14:textId="775328F0" w:rsidR="00610452" w:rsidRDefault="00610452" w:rsidP="00610452">
            <w:pPr>
              <w:rPr>
                <w:rFonts w:ascii="Microsoft Sans Serif" w:hAnsi="Microsoft Sans Serif" w:cs="Microsoft Sans Serif"/>
              </w:rPr>
            </w:pPr>
            <w:r>
              <w:rPr>
                <w:rFonts w:ascii="Microsoft Sans Serif" w:hAnsi="Microsoft Sans Serif" w:cs="Microsoft Sans Serif"/>
              </w:rPr>
              <w:t>Transient ischemic attack condition record during an inpatient or ER visit; successive records with &gt; 30 days gap are considered independent episodes</w:t>
            </w:r>
          </w:p>
        </w:tc>
        <w:tc>
          <w:tcPr>
            <w:tcW w:w="1645" w:type="dxa"/>
          </w:tcPr>
          <w:p w14:paraId="2D809D98" w14:textId="4F9E15E0"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PEVuZE5vdGU+PENpdGU+PEF1dGhvcj5ZdWFuPC9BdXRob3I+PFllYXI+MjAxNzwvWWVhcj48UmVj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PEVuZE5vdGU+PENpdGU+PEF1dGhvcj5ZdWFuPC9BdXRob3I+PFllYXI+MjAxNzwvWWVhcj48UmVj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(26)</w:t>
            </w:r>
            <w:r>
              <w:rPr>
                <w:rFonts w:ascii="Microsoft Sans Serif" w:hAnsi="Microsoft Sans Serif" w:cs="Microsoft Sans Serif"/>
              </w:rPr>
              <w:fldChar w:fldCharType="end"/>
            </w:r>
          </w:p>
        </w:tc>
      </w:tr>
      <w:tr w:rsidR="00610452" w14:paraId="0191B8A3" w14:textId="77777777" w:rsidTr="00684D58">
        <w:tc>
          <w:tcPr>
            <w:tcW w:w="2578" w:type="dxa"/>
          </w:tcPr>
          <w:p w14:paraId="76F79B61" w14:textId="14B46617" w:rsidR="00610452" w:rsidRDefault="00610452" w:rsidP="00610452">
            <w:pPr>
              <w:rPr>
                <w:rFonts w:ascii="Microsoft Sans Serif" w:hAnsi="Microsoft Sans Serif" w:cs="Microsoft Sans Serif"/>
              </w:rPr>
            </w:pPr>
            <w:r>
              <w:rPr>
                <w:rFonts w:ascii="Microsoft Sans Serif" w:hAnsi="Microsoft Sans Serif" w:cs="Microsoft Sans Serif"/>
              </w:rPr>
              <w:t>Thrombocytopenia</w:t>
            </w:r>
          </w:p>
        </w:tc>
        <w:tc>
          <w:tcPr>
            <w:tcW w:w="5127" w:type="dxa"/>
          </w:tcPr>
          <w:p w14:paraId="1410C27D" w14:textId="5707FE41"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thrombocytopenia</w:t>
            </w:r>
          </w:p>
        </w:tc>
        <w:tc>
          <w:tcPr>
            <w:tcW w:w="1645" w:type="dxa"/>
          </w:tcPr>
          <w:p w14:paraId="6201FE9D" w14:textId="21E9FCAF"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PEVuZE5vdGU+PENpdGU+PEF1dGhvcj5Eb25nYTwvQXV0aG9yPjxZZWFyPjIwMTc8L1llYXI+PFJl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PEVuZE5vdGU+PENpdGU+PEF1dGhvcj5Eb25nYTwvQXV0aG9yPjxZZWFyPjIwMTc8L1llYXI+PFJl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(146, 153, 154)</w:t>
            </w:r>
            <w:r>
              <w:rPr>
                <w:rFonts w:ascii="Microsoft Sans Serif" w:hAnsi="Microsoft Sans Serif" w:cs="Microsoft Sans Serif"/>
              </w:rPr>
              <w:fldChar w:fldCharType="end"/>
            </w:r>
          </w:p>
        </w:tc>
      </w:tr>
      <w:tr w:rsidR="00610452" w14:paraId="34E285D2" w14:textId="77777777" w:rsidTr="00684D58">
        <w:tc>
          <w:tcPr>
            <w:tcW w:w="2578" w:type="dxa"/>
          </w:tcPr>
          <w:p w14:paraId="31E62182" w14:textId="23F49F78" w:rsidR="00610452" w:rsidRDefault="00610452" w:rsidP="00610452">
            <w:pPr>
              <w:rPr>
                <w:rFonts w:ascii="Microsoft Sans Serif" w:hAnsi="Microsoft Sans Serif" w:cs="Microsoft Sans Serif"/>
              </w:rPr>
            </w:pPr>
            <w:r>
              <w:rPr>
                <w:rFonts w:ascii="Microsoft Sans Serif" w:hAnsi="Microsoft Sans Serif" w:cs="Microsoft Sans Serif"/>
              </w:rPr>
              <w:t>Type 2 diabetes</w:t>
            </w:r>
          </w:p>
        </w:tc>
        <w:tc>
          <w:tcPr>
            <w:tcW w:w="5127" w:type="dxa"/>
          </w:tcPr>
          <w:p w14:paraId="64A0379D" w14:textId="3197910D"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type 2 diabetes mellitus, which is followed by another type 2 diabetes mellitus condition record, at least 2 drugs used to treat type 2 diabetes, or at least 2 HbA1c measurement s with value &gt; 6.5%</w:t>
            </w:r>
          </w:p>
        </w:tc>
        <w:tc>
          <w:tcPr>
            <w:tcW w:w="1645" w:type="dxa"/>
          </w:tcPr>
          <w:p w14:paraId="7182757F" w14:textId="02214B42"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PEVuZE5vdGU+PENpdGU+PEF1dGhvcj5MZW9uZzwvQXV0aG9yPjxZZWFyPjIwMTM8L1llYXI+PFJl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PEVuZE5vdGU+PENpdGU+PEF1dGhvcj5MZW9uZzwvQXV0aG9yPjxZZWFyPjIwMTM8L1llYXI+PFJl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(155-157)</w:t>
            </w:r>
            <w:r>
              <w:rPr>
                <w:rFonts w:ascii="Microsoft Sans Serif" w:hAnsi="Microsoft Sans Serif" w:cs="Microsoft Sans Serif"/>
              </w:rPr>
              <w:fldChar w:fldCharType="end"/>
            </w:r>
          </w:p>
        </w:tc>
      </w:tr>
      <w:tr w:rsidR="00610452" w14:paraId="65196794" w14:textId="77777777" w:rsidTr="00684D58">
        <w:tc>
          <w:tcPr>
            <w:tcW w:w="2578" w:type="dxa"/>
          </w:tcPr>
          <w:p w14:paraId="6271FAA4" w14:textId="3D92C2D1" w:rsidR="00610452" w:rsidRDefault="00610452" w:rsidP="00610452">
            <w:pPr>
              <w:rPr>
                <w:rFonts w:ascii="Microsoft Sans Serif" w:hAnsi="Microsoft Sans Serif" w:cs="Microsoft Sans Serif"/>
              </w:rPr>
            </w:pPr>
            <w:r>
              <w:rPr>
                <w:rFonts w:ascii="Microsoft Sans Serif" w:hAnsi="Microsoft Sans Serif" w:cs="Microsoft Sans Serif"/>
              </w:rPr>
              <w:t>Unstable angina</w:t>
            </w:r>
          </w:p>
        </w:tc>
        <w:tc>
          <w:tcPr>
            <w:tcW w:w="5127" w:type="dxa"/>
          </w:tcPr>
          <w:p w14:paraId="49A94B7C" w14:textId="34185D9B" w:rsidR="00610452" w:rsidRDefault="00610452" w:rsidP="00610452">
            <w:pPr>
              <w:rPr>
                <w:rFonts w:ascii="Microsoft Sans Serif" w:hAnsi="Microsoft Sans Serif" w:cs="Microsoft Sans Serif"/>
              </w:rPr>
            </w:pPr>
            <w:r>
              <w:rPr>
                <w:rFonts w:ascii="Microsoft Sans Serif" w:hAnsi="Microsoft Sans Serif" w:cs="Microsoft Sans Serif"/>
              </w:rPr>
              <w:t xml:space="preserve">Inpatient or ER visits with </w:t>
            </w:r>
            <w:proofErr w:type="spellStart"/>
            <w:r>
              <w:rPr>
                <w:rFonts w:ascii="Microsoft Sans Serif" w:hAnsi="Microsoft Sans Serif" w:cs="Microsoft Sans Serif"/>
              </w:rPr>
              <w:t>preinfarction</w:t>
            </w:r>
            <w:proofErr w:type="spellEnd"/>
            <w:r>
              <w:rPr>
                <w:rFonts w:ascii="Microsoft Sans Serif" w:hAnsi="Microsoft Sans Serif" w:cs="Microsoft Sans Serif"/>
              </w:rPr>
              <w:t xml:space="preserve"> syndrome condition record; all qualifying inpatient visit occurring &gt; 7 days apart are considered independent episodes</w:t>
            </w:r>
          </w:p>
        </w:tc>
        <w:tc>
          <w:tcPr>
            <w:tcW w:w="1645" w:type="dxa"/>
          </w:tcPr>
          <w:p w14:paraId="7EC19FB9" w14:textId="19A1C05C"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PEVuZE5vdGU+PENpdGU+PEF1dGhvcj5TYXZlcjwvQXV0aG9yPjxZZWFyPjIwMDk8L1llYXI+PFJl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PEVuZE5vdGU+PENpdGU+PEF1dGhvcj5TYXZlcjwvQXV0aG9yPjxZZWFyPjIwMDk8L1llYXI+PFJl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(158, 159)</w:t>
            </w:r>
            <w:r>
              <w:rPr>
                <w:rFonts w:ascii="Microsoft Sans Serif" w:hAnsi="Microsoft Sans Serif" w:cs="Microsoft Sans Serif"/>
              </w:rPr>
              <w:fldChar w:fldCharType="end"/>
            </w:r>
          </w:p>
        </w:tc>
      </w:tr>
      <w:tr w:rsidR="00610452" w14:paraId="4833CD89" w14:textId="77777777" w:rsidTr="00684D58">
        <w:tc>
          <w:tcPr>
            <w:tcW w:w="2578" w:type="dxa"/>
          </w:tcPr>
          <w:p w14:paraId="61F0FF0B" w14:textId="1468ADFB" w:rsidR="00610452" w:rsidRDefault="00610452" w:rsidP="00610452">
            <w:pPr>
              <w:rPr>
                <w:rFonts w:ascii="Microsoft Sans Serif" w:hAnsi="Microsoft Sans Serif" w:cs="Microsoft Sans Serif"/>
              </w:rPr>
            </w:pPr>
            <w:r>
              <w:rPr>
                <w:rFonts w:ascii="Microsoft Sans Serif" w:hAnsi="Microsoft Sans Serif" w:cs="Microsoft Sans Serif"/>
              </w:rPr>
              <w:t>Vasculitis</w:t>
            </w:r>
          </w:p>
        </w:tc>
        <w:tc>
          <w:tcPr>
            <w:tcW w:w="5127" w:type="dxa"/>
          </w:tcPr>
          <w:p w14:paraId="75753DCE" w14:textId="61AA2657"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vasculitis, which is followed by another vasculitis condition record or drug to treat vasculitis</w:t>
            </w:r>
          </w:p>
        </w:tc>
        <w:tc>
          <w:tcPr>
            <w:tcW w:w="1645" w:type="dxa"/>
          </w:tcPr>
          <w:p w14:paraId="2DD10EDC" w14:textId="4E98F999"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PEVuZE5vdGU+PENpdGU+PEF1dGhvcj5UaG9ycGU8L0F1dGhvcj48WWVhcj4yMDE4PC9ZZWFyPjxS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PEVuZE5vdGU+PENpdGU+PEF1dGhvcj5UaG9ycGU8L0F1dGhvcj48WWVhcj4yMDE4PC9ZZWFyPjxS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(160, 161)</w:t>
            </w:r>
            <w:r>
              <w:rPr>
                <w:rFonts w:ascii="Microsoft Sans Serif" w:hAnsi="Microsoft Sans Serif" w:cs="Microsoft Sans Serif"/>
              </w:rPr>
              <w:fldChar w:fldCharType="end"/>
            </w:r>
          </w:p>
        </w:tc>
      </w:tr>
      <w:tr w:rsidR="00610452" w14:paraId="09C7DF7C" w14:textId="77777777" w:rsidTr="00684D58">
        <w:tc>
          <w:tcPr>
            <w:tcW w:w="2578" w:type="dxa"/>
          </w:tcPr>
          <w:p w14:paraId="3A73D196" w14:textId="6B8C54A3" w:rsidR="00610452" w:rsidRDefault="00610452" w:rsidP="00610452">
            <w:pPr>
              <w:rPr>
                <w:rFonts w:ascii="Microsoft Sans Serif" w:hAnsi="Microsoft Sans Serif" w:cs="Microsoft Sans Serif"/>
              </w:rPr>
            </w:pPr>
            <w:r>
              <w:rPr>
                <w:rFonts w:ascii="Microsoft Sans Serif" w:hAnsi="Microsoft Sans Serif" w:cs="Microsoft Sans Serif"/>
              </w:rPr>
              <w:t>Venous thromboembolism</w:t>
            </w:r>
          </w:p>
        </w:tc>
        <w:tc>
          <w:tcPr>
            <w:tcW w:w="5127" w:type="dxa"/>
          </w:tcPr>
          <w:p w14:paraId="083C3259" w14:textId="0197D613" w:rsidR="00610452" w:rsidRDefault="00610452" w:rsidP="00610452">
            <w:pPr>
              <w:rPr>
                <w:rFonts w:ascii="Microsoft Sans Serif" w:hAnsi="Microsoft Sans Serif" w:cs="Microsoft Sans Serif"/>
              </w:rPr>
            </w:pPr>
            <w:r>
              <w:rPr>
                <w:rFonts w:ascii="Microsoft Sans Serif" w:hAnsi="Microsoft Sans Serif" w:cs="Microsoft Sans Serif"/>
              </w:rPr>
              <w:t xml:space="preserve">Venous thromboembolism condition record of any type; successive records with &gt; </w:t>
            </w:r>
            <w:proofErr w:type="gramStart"/>
            <w:r>
              <w:rPr>
                <w:rFonts w:ascii="Microsoft Sans Serif" w:hAnsi="Microsoft Sans Serif" w:cs="Microsoft Sans Serif"/>
              </w:rPr>
              <w:t>180 day</w:t>
            </w:r>
            <w:proofErr w:type="gramEnd"/>
            <w:r>
              <w:rPr>
                <w:rFonts w:ascii="Microsoft Sans Serif" w:hAnsi="Microsoft Sans Serif" w:cs="Microsoft Sans Serif"/>
              </w:rPr>
              <w:t xml:space="preserve"> gap are considered independent episodes</w:t>
            </w:r>
          </w:p>
        </w:tc>
        <w:tc>
          <w:tcPr>
            <w:tcW w:w="1645" w:type="dxa"/>
          </w:tcPr>
          <w:p w14:paraId="0864456B" w14:textId="09BC7D2E"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PEVuZE5vdGU+PENpdGU+PEF1dGhvcj5BbW1hbm48L0F1dGhvcj48WWVhcj4yMDE4PC9ZZWFyPjxS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PEVuZE5vdGU+PENpdGU+PEF1dGhvcj5BbW1hbm48L0F1dGhvcj48WWVhcj4yMDE4PC9ZZWFyPjxS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(162-165)</w:t>
            </w:r>
            <w:r>
              <w:rPr>
                <w:rFonts w:ascii="Microsoft Sans Serif" w:hAnsi="Microsoft Sans Serif" w:cs="Microsoft Sans Serif"/>
              </w:rPr>
              <w:fldChar w:fldCharType="end"/>
            </w:r>
          </w:p>
        </w:tc>
      </w:tr>
      <w:tr w:rsidR="00610452" w14:paraId="38CAAA2A" w14:textId="77777777" w:rsidTr="00684D58">
        <w:tc>
          <w:tcPr>
            <w:tcW w:w="2578" w:type="dxa"/>
          </w:tcPr>
          <w:p w14:paraId="7FDA1100" w14:textId="38FC36BF" w:rsidR="00610452" w:rsidRDefault="00610452" w:rsidP="00610452">
            <w:pPr>
              <w:rPr>
                <w:rFonts w:ascii="Microsoft Sans Serif" w:hAnsi="Microsoft Sans Serif" w:cs="Microsoft Sans Serif"/>
              </w:rPr>
            </w:pPr>
            <w:r>
              <w:rPr>
                <w:rFonts w:ascii="Microsoft Sans Serif" w:hAnsi="Microsoft Sans Serif" w:cs="Microsoft Sans Serif"/>
              </w:rPr>
              <w:t>Vertigo</w:t>
            </w:r>
          </w:p>
        </w:tc>
        <w:tc>
          <w:tcPr>
            <w:tcW w:w="5127" w:type="dxa"/>
          </w:tcPr>
          <w:p w14:paraId="6BCB2149" w14:textId="22548E6A" w:rsidR="00610452" w:rsidRDefault="00610452" w:rsidP="00610452">
            <w:pPr>
              <w:rPr>
                <w:rFonts w:ascii="Microsoft Sans Serif" w:hAnsi="Microsoft Sans Serif" w:cs="Microsoft Sans Serif"/>
              </w:rPr>
            </w:pPr>
            <w:r>
              <w:rPr>
                <w:rFonts w:ascii="Microsoft Sans Serif" w:hAnsi="Microsoft Sans Serif" w:cs="Microsoft Sans Serif"/>
              </w:rPr>
              <w:t>The first condition record of vertigo</w:t>
            </w:r>
          </w:p>
        </w:tc>
        <w:tc>
          <w:tcPr>
            <w:tcW w:w="1645" w:type="dxa"/>
          </w:tcPr>
          <w:p w14:paraId="6AC8EA1F" w14:textId="22A4BAB0"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PEVuZE5vdGU+PENpdGU+PEF1dGhvcj5Lb288L0F1dGhvcj48WWVhcj4yMDE2PC9ZZWFyPjxSZWNO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PEVuZE5vdGU+PENpdGU+PEF1dGhvcj5Lb288L0F1dGhvcj48WWVhcj4yMDE2PC9ZZWFyPjxSZWNO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(166)</w:t>
            </w:r>
            <w:r>
              <w:rPr>
                <w:rFonts w:ascii="Microsoft Sans Serif" w:hAnsi="Microsoft Sans Serif" w:cs="Microsoft Sans Serif"/>
              </w:rPr>
              <w:fldChar w:fldCharType="end"/>
            </w:r>
          </w:p>
        </w:tc>
      </w:tr>
      <w:tr w:rsidR="00610452" w14:paraId="06ED86C1" w14:textId="77777777" w:rsidTr="00684D58">
        <w:tc>
          <w:tcPr>
            <w:tcW w:w="2578" w:type="dxa"/>
          </w:tcPr>
          <w:p w14:paraId="0660E2C8" w14:textId="355FE620" w:rsidR="00610452" w:rsidRDefault="00610452" w:rsidP="00610452">
            <w:pPr>
              <w:rPr>
                <w:rFonts w:ascii="Microsoft Sans Serif" w:hAnsi="Microsoft Sans Serif" w:cs="Microsoft Sans Serif"/>
              </w:rPr>
            </w:pPr>
            <w:r>
              <w:rPr>
                <w:rFonts w:ascii="Microsoft Sans Serif" w:hAnsi="Microsoft Sans Serif" w:cs="Microsoft Sans Serif"/>
              </w:rPr>
              <w:t>Vomiting</w:t>
            </w:r>
          </w:p>
        </w:tc>
        <w:tc>
          <w:tcPr>
            <w:tcW w:w="5127" w:type="dxa"/>
          </w:tcPr>
          <w:p w14:paraId="4DE8B63F" w14:textId="4E08FF33" w:rsidR="00610452" w:rsidRDefault="00610452" w:rsidP="00610452">
            <w:pPr>
              <w:rPr>
                <w:rFonts w:ascii="Microsoft Sans Serif" w:hAnsi="Microsoft Sans Serif" w:cs="Microsoft Sans Serif"/>
              </w:rPr>
            </w:pPr>
            <w:r>
              <w:rPr>
                <w:rFonts w:ascii="Microsoft Sans Serif" w:hAnsi="Microsoft Sans Serif" w:cs="Microsoft Sans Serif"/>
              </w:rPr>
              <w:t xml:space="preserve">Vomiting condition record of any type; successive records with &gt; </w:t>
            </w:r>
            <w:proofErr w:type="gramStart"/>
            <w:r>
              <w:rPr>
                <w:rFonts w:ascii="Microsoft Sans Serif" w:hAnsi="Microsoft Sans Serif" w:cs="Microsoft Sans Serif"/>
              </w:rPr>
              <w:t>30 day</w:t>
            </w:r>
            <w:proofErr w:type="gramEnd"/>
            <w:r>
              <w:rPr>
                <w:rFonts w:ascii="Microsoft Sans Serif" w:hAnsi="Microsoft Sans Serif" w:cs="Microsoft Sans Serif"/>
              </w:rPr>
              <w:t xml:space="preserve"> gap are considered independent episodes</w:t>
            </w:r>
          </w:p>
        </w:tc>
        <w:tc>
          <w:tcPr>
            <w:tcW w:w="1645" w:type="dxa"/>
          </w:tcPr>
          <w:p w14:paraId="73A47370" w14:textId="16AA8415" w:rsidR="00610452" w:rsidRDefault="00610452" w:rsidP="00610452">
            <w:pPr>
              <w:rPr>
                <w:rFonts w:ascii="Microsoft Sans Serif" w:hAnsi="Microsoft Sans Serif" w:cs="Microsoft Sans Serif"/>
              </w:rPr>
            </w:pPr>
            <w:r>
              <w:rPr>
                <w:rFonts w:ascii="Microsoft Sans Serif" w:hAnsi="Microsoft Sans Serif" w:cs="Microsoft Sans Serif"/>
              </w:rPr>
              <w:fldChar w:fldCharType="begin">
                <w:fldData xml:space="preserve">PEVuZE5vdGU+PENpdGU+PEF1dGhvcj5Eb25nYTwvQXV0aG9yPjxZZWFyPjIwMTc8L1llYXI+PFJl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dGl0bGU+PHNlY29uZGFyeS10aXRsZT5QYWluIFRoZXI8L3NlY29uZGFyeS10aXRsZT48L3RpdGxl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==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PEVuZE5vdGU+PENpdGU+PEF1dGhvcj5Eb25nYTwvQXV0aG9yPjxZZWFyPjIwMTc8L1llYXI+PFJl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dGl0bGU+PHNlY29uZGFyeS10aXRsZT5QYWluIFRoZXI8L3NlY29uZGFyeS10aXRsZT48L3RpdGxl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==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Pr>
                <w:rFonts w:ascii="Microsoft Sans Serif" w:hAnsi="Microsoft Sans Serif" w:cs="Microsoft Sans Serif"/>
              </w:rPr>
            </w:r>
            <w:r>
              <w:rPr>
                <w:rFonts w:ascii="Microsoft Sans Serif" w:hAnsi="Microsoft Sans Serif" w:cs="Microsoft Sans Serif"/>
              </w:rPr>
              <w:fldChar w:fldCharType="separate"/>
            </w:r>
            <w:r>
              <w:rPr>
                <w:rFonts w:ascii="Microsoft Sans Serif" w:hAnsi="Microsoft Sans Serif" w:cs="Microsoft Sans Serif"/>
                <w:noProof/>
              </w:rPr>
              <w:t>(36, 146, 147)</w:t>
            </w:r>
            <w:r>
              <w:rPr>
                <w:rFonts w:ascii="Microsoft Sans Serif" w:hAnsi="Microsoft Sans Serif" w:cs="Microsoft Sans Serif"/>
              </w:rPr>
              <w:fldChar w:fldCharType="end"/>
            </w:r>
          </w:p>
        </w:tc>
      </w:tr>
    </w:tbl>
    <w:p w14:paraId="25183A2E" w14:textId="77777777" w:rsidR="00A92532" w:rsidRPr="000D08C5" w:rsidRDefault="00A92532">
      <w:pPr>
        <w:rPr>
          <w:rFonts w:ascii="Microsoft Sans Serif" w:hAnsi="Microsoft Sans Serif" w:cs="Microsoft Sans Serif"/>
        </w:rPr>
      </w:pPr>
    </w:p>
    <w:p w14:paraId="43592666" w14:textId="7F8ECDE6" w:rsidR="00080F2D" w:rsidRPr="003A6037" w:rsidRDefault="00080F2D">
      <w:pPr>
        <w:rPr>
          <w:rFonts w:ascii="Microsoft Sans Serif" w:hAnsi="Microsoft Sans Serif" w:cs="Microsoft Sans Serif"/>
          <w:b/>
          <w:bCs/>
        </w:rPr>
      </w:pPr>
      <w:r w:rsidRPr="003A6037">
        <w:rPr>
          <w:rFonts w:ascii="Microsoft Sans Serif" w:hAnsi="Microsoft Sans Serif" w:cs="Microsoft Sans Serif"/>
          <w:b/>
          <w:bCs/>
        </w:rPr>
        <w:t>8.6 Analysis</w:t>
      </w:r>
    </w:p>
    <w:p w14:paraId="280BE663" w14:textId="2825119D" w:rsidR="00A92532" w:rsidRDefault="00255E35">
      <w:pPr>
        <w:rPr>
          <w:rFonts w:ascii="Microsoft Sans Serif" w:hAnsi="Microsoft Sans Serif" w:cs="Microsoft Sans Serif"/>
          <w:b/>
          <w:bCs/>
        </w:rPr>
      </w:pPr>
      <w:r w:rsidRPr="00255E35">
        <w:rPr>
          <w:rFonts w:ascii="Microsoft Sans Serif" w:hAnsi="Microsoft Sans Serif" w:cs="Microsoft Sans Serif"/>
          <w:b/>
          <w:bCs/>
        </w:rPr>
        <w:t>8.6.1 Contemporary utilization of drug classes and individual agents</w:t>
      </w:r>
    </w:p>
    <w:p w14:paraId="7A35BBBC" w14:textId="1F278CD8" w:rsidR="00255E35" w:rsidRDefault="008343CA" w:rsidP="00D413BA">
      <w:pPr>
        <w:jc w:val="both"/>
        <w:rPr>
          <w:rFonts w:ascii="Microsoft Sans Serif" w:hAnsi="Microsoft Sans Serif" w:cs="Microsoft Sans Serif"/>
        </w:rPr>
      </w:pPr>
      <w:r>
        <w:rPr>
          <w:rFonts w:ascii="Microsoft Sans Serif" w:hAnsi="Microsoft Sans Serif" w:cs="Microsoft Sans Serif"/>
        </w:rPr>
        <w:t xml:space="preserve">For all cohorts in the three studies, we will describe overall utilization as well as temporal trends in the use of each drug class and agents within the class. Further, we will evaluate these trends in patient groups by age (18-44 / 45-64 / </w:t>
      </w:r>
      <w:r>
        <w:rPr>
          <w:rFonts w:ascii="Microsoft Sans Serif" w:hAnsi="Microsoft Sans Serif" w:cs="Microsoft Sans Serif"/>
        </w:rPr>
        <w:sym w:font="Symbol" w:char="F0B3"/>
      </w:r>
      <w:r>
        <w:rPr>
          <w:rFonts w:ascii="Microsoft Sans Serif" w:hAnsi="Microsoft Sans Serif" w:cs="Microsoft Sans Serif"/>
        </w:rPr>
        <w:t xml:space="preserve">65 years), gender, </w:t>
      </w:r>
      <w:r w:rsidR="00D413BA">
        <w:rPr>
          <w:rFonts w:ascii="Microsoft Sans Serif" w:hAnsi="Microsoft Sans Serif" w:cs="Microsoft Sans Serif"/>
        </w:rPr>
        <w:t>race,</w:t>
      </w:r>
      <w:r>
        <w:rPr>
          <w:rFonts w:ascii="Microsoft Sans Serif" w:hAnsi="Microsoft Sans Serif" w:cs="Microsoft Sans Serif"/>
        </w:rPr>
        <w:t xml:space="preserve"> and geographic regions.</w:t>
      </w:r>
      <w:r w:rsidR="00D413BA">
        <w:rPr>
          <w:rFonts w:ascii="Microsoft Sans Serif" w:hAnsi="Microsoft Sans Serif" w:cs="Microsoft Sans Serif"/>
        </w:rPr>
        <w:t xml:space="preserve"> </w:t>
      </w:r>
      <w:r w:rsidR="003D14C3">
        <w:rPr>
          <w:rFonts w:ascii="Microsoft Sans Serif" w:hAnsi="Microsoft Sans Serif" w:cs="Microsoft Sans Serif"/>
        </w:rPr>
        <w:t xml:space="preserve">These data will provide insight into the current patterns of use ad possible disparities. These data are critical to guide the real-world application of treatment decision pathways for the treatment of </w:t>
      </w:r>
      <w:r w:rsidR="008E5D4F">
        <w:rPr>
          <w:rFonts w:ascii="Microsoft Sans Serif" w:hAnsi="Microsoft Sans Serif" w:cs="Microsoft Sans Serif"/>
        </w:rPr>
        <w:t>HTN</w:t>
      </w:r>
      <w:r w:rsidR="003D14C3">
        <w:rPr>
          <w:rFonts w:ascii="Microsoft Sans Serif" w:hAnsi="Microsoft Sans Serif" w:cs="Microsoft Sans Serif"/>
        </w:rPr>
        <w:t xml:space="preserve"> patients.</w:t>
      </w:r>
      <w:r w:rsidR="00D413BA">
        <w:rPr>
          <w:rFonts w:ascii="Microsoft Sans Serif" w:hAnsi="Microsoft Sans Serif" w:cs="Microsoft Sans Serif"/>
        </w:rPr>
        <w:t xml:space="preserve"> </w:t>
      </w:r>
    </w:p>
    <w:p w14:paraId="1FD4E7C5" w14:textId="7B064FD9" w:rsidR="00894ED4" w:rsidRDefault="00894ED4" w:rsidP="00D413BA">
      <w:pPr>
        <w:jc w:val="both"/>
        <w:rPr>
          <w:rFonts w:ascii="Microsoft Sans Serif" w:hAnsi="Microsoft Sans Serif" w:cs="Microsoft Sans Serif"/>
        </w:rPr>
      </w:pPr>
      <w:r>
        <w:rPr>
          <w:rFonts w:ascii="Microsoft Sans Serif" w:hAnsi="Microsoft Sans Serif" w:cs="Microsoft Sans Serif"/>
        </w:rPr>
        <w:t xml:space="preserve">Specifically, we will calculate and validate aggregate drug utilization using the OHDSI’s </w:t>
      </w:r>
      <w:proofErr w:type="spellStart"/>
      <w:r>
        <w:rPr>
          <w:rFonts w:ascii="Microsoft Sans Serif" w:hAnsi="Microsoft Sans Serif" w:cs="Microsoft Sans Serif"/>
        </w:rPr>
        <w:t>CohortDiagnostics</w:t>
      </w:r>
      <w:proofErr w:type="spellEnd"/>
      <w:r>
        <w:rPr>
          <w:rFonts w:ascii="Microsoft Sans Serif" w:hAnsi="Microsoft Sans Serif" w:cs="Microsoft Sans Serif"/>
        </w:rPr>
        <w:t xml:space="preserve"> package against data sources. The </w:t>
      </w:r>
      <w:proofErr w:type="spellStart"/>
      <w:r>
        <w:rPr>
          <w:rFonts w:ascii="Microsoft Sans Serif" w:hAnsi="Microsoft Sans Serif" w:cs="Microsoft Sans Serif"/>
        </w:rPr>
        <w:t>CohortDiganostics</w:t>
      </w:r>
      <w:proofErr w:type="spellEnd"/>
      <w:r>
        <w:rPr>
          <w:rFonts w:ascii="Microsoft Sans Serif" w:hAnsi="Microsoft Sans Serif" w:cs="Microsoft Sans Serif"/>
        </w:rPr>
        <w:t xml:space="preserve"> package works in two steps: 1) Generate the utilization results and diagnostics against a data source and </w:t>
      </w:r>
      <w:r>
        <w:rPr>
          <w:rFonts w:ascii="Microsoft Sans Serif" w:hAnsi="Microsoft Sans Serif" w:cs="Microsoft Sans Serif"/>
        </w:rPr>
        <w:lastRenderedPageBreak/>
        <w:t>2) Explore the generated utilization and diagnostics in a user-friendly graphical interface R-Shiny app. Through the interface, one can explore patient profiles of a random sample of subjects in a cohort. These diagnostics provide a consistent methodology to evaluate cohort defin</w:t>
      </w:r>
      <w:r w:rsidR="004375FF">
        <w:rPr>
          <w:rFonts w:ascii="Microsoft Sans Serif" w:hAnsi="Microsoft Sans Serif" w:cs="Microsoft Sans Serif"/>
        </w:rPr>
        <w:t>i</w:t>
      </w:r>
      <w:r>
        <w:rPr>
          <w:rFonts w:ascii="Microsoft Sans Serif" w:hAnsi="Microsoft Sans Serif" w:cs="Microsoft Sans Serif"/>
        </w:rPr>
        <w:t>tion</w:t>
      </w:r>
      <w:r w:rsidR="004375FF">
        <w:rPr>
          <w:rFonts w:ascii="Microsoft Sans Serif" w:hAnsi="Microsoft Sans Serif" w:cs="Microsoft Sans Serif"/>
        </w:rPr>
        <w:t xml:space="preserve"> and </w:t>
      </w:r>
      <w:r>
        <w:rPr>
          <w:rFonts w:ascii="Microsoft Sans Serif" w:hAnsi="Microsoft Sans Serif" w:cs="Microsoft Sans Serif"/>
        </w:rPr>
        <w:t>phenotype algorithms across a variety of observational databases. This will enable researchers and stakeholders to become informed on the appropriateness of including specific data sources within analyses, exposing potential risks related to heterogeneity and variability in patient care delivery that, when not addressed in the design, could result in errors such as high correlated covariates in propensity score matching of a target and a comparator cohort. Thus, the added value of this approach is two-fold in terms of exposing data quality for a study question and ensuring face validity checks are performed on proposed covariates to be used for balancing propensity scores.</w:t>
      </w:r>
    </w:p>
    <w:p w14:paraId="469C76B1" w14:textId="77777777" w:rsidR="00FC1F6B" w:rsidRPr="00255E35" w:rsidRDefault="00FC1F6B" w:rsidP="00D413BA">
      <w:pPr>
        <w:jc w:val="both"/>
        <w:rPr>
          <w:rFonts w:ascii="Microsoft Sans Serif" w:hAnsi="Microsoft Sans Serif" w:cs="Microsoft Sans Serif"/>
        </w:rPr>
      </w:pPr>
    </w:p>
    <w:p w14:paraId="69D1DB28" w14:textId="3840CB4B" w:rsidR="00255E35" w:rsidRPr="00255E35" w:rsidRDefault="00255E35">
      <w:pPr>
        <w:rPr>
          <w:rFonts w:ascii="Microsoft Sans Serif" w:hAnsi="Microsoft Sans Serif" w:cs="Microsoft Sans Serif"/>
          <w:b/>
          <w:bCs/>
        </w:rPr>
      </w:pPr>
      <w:r w:rsidRPr="00255E35">
        <w:rPr>
          <w:rFonts w:ascii="Microsoft Sans Serif" w:hAnsi="Microsoft Sans Serif" w:cs="Microsoft Sans Serif"/>
          <w:b/>
          <w:bCs/>
        </w:rPr>
        <w:t>8.6.2 Relative risk of cardiovascular and patient-centered outcomes</w:t>
      </w:r>
    </w:p>
    <w:p w14:paraId="380D03FE" w14:textId="0AC66FB2" w:rsidR="00255E35" w:rsidRDefault="00FC1F6B" w:rsidP="00F35448">
      <w:pPr>
        <w:jc w:val="both"/>
        <w:rPr>
          <w:rFonts w:ascii="Microsoft Sans Serif" w:hAnsi="Microsoft Sans Serif" w:cs="Microsoft Sans Serif"/>
        </w:rPr>
      </w:pPr>
      <w:r>
        <w:rPr>
          <w:rFonts w:ascii="Microsoft Sans Serif" w:hAnsi="Microsoft Sans Serif" w:cs="Microsoft Sans Serif"/>
        </w:rPr>
        <w:t xml:space="preserve">We will execute a systematic process to estimate the relative risk of cardiovascular and patient-centered outcomes between new-users of </w:t>
      </w:r>
      <w:proofErr w:type="gramStart"/>
      <w:r>
        <w:rPr>
          <w:rFonts w:ascii="Microsoft Sans Serif" w:hAnsi="Microsoft Sans Serif" w:cs="Microsoft Sans Serif"/>
        </w:rPr>
        <w:t>second-line</w:t>
      </w:r>
      <w:proofErr w:type="gramEnd"/>
      <w:r>
        <w:rPr>
          <w:rFonts w:ascii="Microsoft Sans Serif" w:hAnsi="Microsoft Sans Serif" w:cs="Microsoft Sans Serif"/>
        </w:rPr>
        <w:t xml:space="preserve"> HTN agents. The process will adjust </w:t>
      </w:r>
      <w:r w:rsidR="00F96EC8">
        <w:rPr>
          <w:rFonts w:ascii="Microsoft Sans Serif" w:hAnsi="Microsoft Sans Serif" w:cs="Microsoft Sans Serif"/>
        </w:rPr>
        <w:t xml:space="preserve">for measured confounding, control from further residual (unmeasured) bias and accommodate important design choices to best emulate the nearly impossible to execute, idealized RCT that our stakeholders envision across data source populations, comparators, </w:t>
      </w:r>
      <w:r w:rsidR="00F35448">
        <w:rPr>
          <w:rFonts w:ascii="Microsoft Sans Serif" w:hAnsi="Microsoft Sans Serif" w:cs="Microsoft Sans Serif"/>
        </w:rPr>
        <w:t>outcomes,</w:t>
      </w:r>
      <w:r w:rsidR="00F96EC8">
        <w:rPr>
          <w:rFonts w:ascii="Microsoft Sans Serif" w:hAnsi="Microsoft Sans Serif" w:cs="Microsoft Sans Serif"/>
        </w:rPr>
        <w:t xml:space="preserve"> and subgroups. </w:t>
      </w:r>
    </w:p>
    <w:p w14:paraId="0F4F1DF1" w14:textId="2318DDC4" w:rsidR="00F35448" w:rsidRDefault="00F35448" w:rsidP="00F35448">
      <w:pPr>
        <w:jc w:val="both"/>
        <w:rPr>
          <w:rFonts w:ascii="Microsoft Sans Serif" w:hAnsi="Microsoft Sans Serif" w:cs="Microsoft Sans Serif"/>
        </w:rPr>
      </w:pPr>
      <w:r>
        <w:rPr>
          <w:rFonts w:ascii="Microsoft Sans Serif" w:hAnsi="Microsoft Sans Serif" w:cs="Microsoft Sans Serif"/>
        </w:rPr>
        <w:t xml:space="preserve">To adjust for potential measured confounding and improve the balance between cohorts, we will build large-scale propensity score (PS) models for each pairwise comparison and data source using a consistent data-driven process through regularized regression. </w:t>
      </w:r>
      <w:r w:rsidR="00A93C6C">
        <w:rPr>
          <w:rFonts w:ascii="Microsoft Sans Serif" w:hAnsi="Microsoft Sans Serif" w:cs="Microsoft Sans Serif"/>
        </w:rPr>
        <w:t xml:space="preserve">This process engineers a large set of predefined baseline patient characteristics, including age, gender, race, index month/year and other demographics and prior conditions, drug exposures, procedures, laboratory measurements and health service utilization behaviors, to provide the most accurate prediction of treatment and balance patient cohorts across many characteristics. Construction of condition, drug, </w:t>
      </w:r>
      <w:proofErr w:type="gramStart"/>
      <w:r w:rsidR="00A93C6C">
        <w:rPr>
          <w:rFonts w:ascii="Microsoft Sans Serif" w:hAnsi="Microsoft Sans Serif" w:cs="Microsoft Sans Serif"/>
        </w:rPr>
        <w:t>procedures</w:t>
      </w:r>
      <w:proofErr w:type="gramEnd"/>
      <w:r w:rsidR="00A93C6C">
        <w:rPr>
          <w:rFonts w:ascii="Microsoft Sans Serif" w:hAnsi="Microsoft Sans Serif" w:cs="Microsoft Sans Serif"/>
        </w:rPr>
        <w:t xml:space="preserve"> and observations include occurrences within 365, 180, and 30 days prior to index date and are aggregated at several SNOMED (condition) and ingredient/ATC class (drug) levels. Other</w:t>
      </w:r>
      <w:r w:rsidR="00BC0E28">
        <w:rPr>
          <w:rFonts w:ascii="Microsoft Sans Serif" w:hAnsi="Microsoft Sans Serif" w:cs="Microsoft Sans Serif"/>
        </w:rPr>
        <w:t xml:space="preserve"> demographic measures include comorbidity risk scores (</w:t>
      </w:r>
      <w:proofErr w:type="spellStart"/>
      <w:r w:rsidR="00BC0E28">
        <w:rPr>
          <w:rFonts w:ascii="Microsoft Sans Serif" w:hAnsi="Microsoft Sans Serif" w:cs="Microsoft Sans Serif"/>
        </w:rPr>
        <w:t>Charlson</w:t>
      </w:r>
      <w:proofErr w:type="spellEnd"/>
      <w:r w:rsidR="00BC0E28">
        <w:rPr>
          <w:rFonts w:ascii="Microsoft Sans Serif" w:hAnsi="Microsoft Sans Serif" w:cs="Microsoft Sans Serif"/>
        </w:rPr>
        <w:t xml:space="preserve">, DCSI, CHADS2, CHAD2VASc). From </w:t>
      </w:r>
      <w:r w:rsidR="003C5737">
        <w:rPr>
          <w:rFonts w:ascii="Microsoft Sans Serif" w:hAnsi="Microsoft Sans Serif" w:cs="Microsoft Sans Serif"/>
        </w:rPr>
        <w:t>prior work, feature counts have ranged in the 1,000s-10,000s, and these large-scale PS models have outperform</w:t>
      </w:r>
      <w:r w:rsidR="00484846">
        <w:rPr>
          <w:rFonts w:ascii="Microsoft Sans Serif" w:hAnsi="Microsoft Sans Serif" w:cs="Microsoft Sans Serif"/>
        </w:rPr>
        <w:t xml:space="preserve">ed </w:t>
      </w:r>
      <w:proofErr w:type="spellStart"/>
      <w:r w:rsidR="00484846">
        <w:rPr>
          <w:rFonts w:ascii="Microsoft Sans Serif" w:hAnsi="Microsoft Sans Serif" w:cs="Microsoft Sans Serif"/>
        </w:rPr>
        <w:t>hdPS</w:t>
      </w:r>
      <w:proofErr w:type="spellEnd"/>
      <w:r w:rsidR="00484846">
        <w:rPr>
          <w:rFonts w:ascii="Microsoft Sans Serif" w:hAnsi="Microsoft Sans Serif" w:cs="Microsoft Sans Serif"/>
        </w:rPr>
        <w:t xml:space="preserve"> in simulation and real-world examples.</w:t>
      </w:r>
    </w:p>
    <w:p w14:paraId="06849FF8" w14:textId="7725B371" w:rsidR="00601C13" w:rsidRDefault="00601C13" w:rsidP="00F35448">
      <w:pPr>
        <w:jc w:val="both"/>
        <w:rPr>
          <w:rFonts w:ascii="Microsoft Sans Serif" w:hAnsi="Microsoft Sans Serif" w:cs="Microsoft Sans Serif"/>
        </w:rPr>
      </w:pPr>
      <w:r>
        <w:rPr>
          <w:rFonts w:ascii="Microsoft Sans Serif" w:hAnsi="Microsoft Sans Serif" w:cs="Microsoft Sans Serif"/>
        </w:rPr>
        <w:t>We will:</w:t>
      </w:r>
    </w:p>
    <w:p w14:paraId="567E7549" w14:textId="51739D3F" w:rsidR="00601C13" w:rsidRDefault="00601C13" w:rsidP="00601C13">
      <w:pPr>
        <w:pStyle w:val="ListParagraph"/>
        <w:numPr>
          <w:ilvl w:val="0"/>
          <w:numId w:val="2"/>
        </w:numPr>
        <w:jc w:val="both"/>
        <w:rPr>
          <w:rFonts w:ascii="Microsoft Sans Serif" w:hAnsi="Microsoft Sans Serif" w:cs="Microsoft Sans Serif"/>
        </w:rPr>
      </w:pPr>
      <w:r>
        <w:rPr>
          <w:rFonts w:ascii="Microsoft Sans Serif" w:hAnsi="Microsoft Sans Serif" w:cs="Microsoft Sans Serif"/>
        </w:rPr>
        <w:t>Exclude patients who have experienced the outcome prior to their index date,</w:t>
      </w:r>
    </w:p>
    <w:p w14:paraId="7B642002" w14:textId="1E834E73" w:rsidR="00601C13" w:rsidRDefault="00601C13" w:rsidP="00601C13">
      <w:pPr>
        <w:pStyle w:val="ListParagraph"/>
        <w:numPr>
          <w:ilvl w:val="0"/>
          <w:numId w:val="2"/>
        </w:numPr>
        <w:jc w:val="both"/>
        <w:rPr>
          <w:rFonts w:ascii="Microsoft Sans Serif" w:hAnsi="Microsoft Sans Serif" w:cs="Microsoft Sans Serif"/>
        </w:rPr>
      </w:pPr>
      <w:r>
        <w:rPr>
          <w:rFonts w:ascii="Microsoft Sans Serif" w:hAnsi="Microsoft Sans Serif" w:cs="Microsoft Sans Serif"/>
        </w:rPr>
        <w:t>Stratify and variable-ratio match patients by PS, and</w:t>
      </w:r>
    </w:p>
    <w:p w14:paraId="28924F8E" w14:textId="049CE1ED" w:rsidR="00601C13" w:rsidRDefault="00601C13" w:rsidP="00601C13">
      <w:pPr>
        <w:pStyle w:val="ListParagraph"/>
        <w:numPr>
          <w:ilvl w:val="0"/>
          <w:numId w:val="2"/>
        </w:numPr>
        <w:jc w:val="both"/>
        <w:rPr>
          <w:rFonts w:ascii="Microsoft Sans Serif" w:hAnsi="Microsoft Sans Serif" w:cs="Microsoft Sans Serif"/>
        </w:rPr>
      </w:pPr>
      <w:r>
        <w:rPr>
          <w:rFonts w:ascii="Microsoft Sans Serif" w:hAnsi="Microsoft Sans Serif" w:cs="Microsoft Sans Serif"/>
        </w:rPr>
        <w:t xml:space="preserve">Use Cox proportional hazard </w:t>
      </w:r>
      <w:proofErr w:type="gramStart"/>
      <w:r>
        <w:rPr>
          <w:rFonts w:ascii="Microsoft Sans Serif" w:hAnsi="Microsoft Sans Serif" w:cs="Microsoft Sans Serif"/>
        </w:rPr>
        <w:t>models</w:t>
      </w:r>
      <w:proofErr w:type="gramEnd"/>
    </w:p>
    <w:p w14:paraId="761D05EC" w14:textId="6B48BC20" w:rsidR="00601C13" w:rsidRDefault="00601C13" w:rsidP="00601C13">
      <w:pPr>
        <w:jc w:val="both"/>
        <w:rPr>
          <w:rFonts w:ascii="Microsoft Sans Serif" w:hAnsi="Microsoft Sans Serif" w:cs="Microsoft Sans Serif"/>
        </w:rPr>
      </w:pPr>
      <w:r>
        <w:rPr>
          <w:rFonts w:ascii="Microsoft Sans Serif" w:hAnsi="Microsoft Sans Serif" w:cs="Microsoft Sans Serif"/>
        </w:rPr>
        <w:lastRenderedPageBreak/>
        <w:t xml:space="preserve">to estimate hazard ratios (HRs) between alternative target and comparator treatments for the risk of each outcome in each data source. In addition, we will perform a sensitivity analysis that does not exclude individuals who previously experienced a </w:t>
      </w:r>
      <w:commentRangeStart w:id="63"/>
      <w:commentRangeStart w:id="64"/>
      <w:r w:rsidR="00086EB8">
        <w:rPr>
          <w:rFonts w:ascii="Microsoft Sans Serif" w:hAnsi="Microsoft Sans Serif" w:cs="Microsoft Sans Serif"/>
        </w:rPr>
        <w:t xml:space="preserve">glycemic control outcome </w:t>
      </w:r>
      <w:commentRangeEnd w:id="63"/>
      <w:r w:rsidR="00086EB8">
        <w:rPr>
          <w:rStyle w:val="CommentReference"/>
        </w:rPr>
        <w:commentReference w:id="63"/>
      </w:r>
      <w:commentRangeEnd w:id="64"/>
      <w:r w:rsidR="00086EB8">
        <w:rPr>
          <w:rStyle w:val="CommentReference"/>
        </w:rPr>
        <w:commentReference w:id="64"/>
      </w:r>
      <w:r w:rsidR="00086EB8">
        <w:rPr>
          <w:rFonts w:ascii="Microsoft Sans Serif" w:hAnsi="Microsoft Sans Serif" w:cs="Microsoft Sans Serif"/>
        </w:rPr>
        <w:t>before the index date.</w:t>
      </w:r>
      <w:r w:rsidR="00E85AD4">
        <w:rPr>
          <w:rFonts w:ascii="Microsoft Sans Serif" w:hAnsi="Microsoft Sans Serif" w:cs="Microsoft Sans Serif"/>
        </w:rPr>
        <w:t xml:space="preserve"> The regression will condition on the PS strata/matching-unit with treatment allocation as the sole explanatory variable and censor patients at the end of their time-at-risk (TAR) or data source observation period. We will prefer stratification over matching if both sufficiently balance patients (see Section 9)</w:t>
      </w:r>
      <w:r w:rsidR="007748FA">
        <w:rPr>
          <w:rFonts w:ascii="Microsoft Sans Serif" w:hAnsi="Microsoft Sans Serif" w:cs="Microsoft Sans Serif"/>
        </w:rPr>
        <w:t>, as the former optimizes patient inclusions and thus generalizability.</w:t>
      </w:r>
    </w:p>
    <w:p w14:paraId="74FB1179" w14:textId="6F6BFE5E" w:rsidR="00233750" w:rsidRDefault="00233750" w:rsidP="00601C13">
      <w:pPr>
        <w:jc w:val="both"/>
        <w:rPr>
          <w:rFonts w:ascii="Microsoft Sans Serif" w:hAnsi="Microsoft Sans Serif" w:cs="Microsoft Sans Serif"/>
        </w:rPr>
      </w:pPr>
      <w:r>
        <w:rPr>
          <w:rFonts w:ascii="Microsoft Sans Serif" w:hAnsi="Microsoft Sans Serif" w:cs="Microsoft Sans Serif"/>
        </w:rPr>
        <w:t>We will execute each comparison using three different TAR definitions, reflecting different and import causal contrasts:</w:t>
      </w:r>
    </w:p>
    <w:p w14:paraId="3A0FE64E" w14:textId="009F10E8" w:rsidR="00FE7754" w:rsidRDefault="00FE7754" w:rsidP="00FE7754">
      <w:pPr>
        <w:pStyle w:val="ListParagraph"/>
        <w:numPr>
          <w:ilvl w:val="0"/>
          <w:numId w:val="3"/>
        </w:numPr>
        <w:jc w:val="both"/>
        <w:rPr>
          <w:rFonts w:ascii="Microsoft Sans Serif" w:hAnsi="Microsoft Sans Serif" w:cs="Microsoft Sans Serif"/>
        </w:rPr>
      </w:pPr>
      <w:r>
        <w:rPr>
          <w:rFonts w:ascii="Microsoft Sans Serif" w:hAnsi="Microsoft Sans Serif" w:cs="Microsoft Sans Serif"/>
        </w:rPr>
        <w:t xml:space="preserve">Intent-to-treat (TAR: index + 1 </w:t>
      </w:r>
      <w:r w:rsidRPr="00FE7754">
        <w:rPr>
          <w:rFonts w:ascii="Microsoft Sans Serif" w:hAnsi="Microsoft Sans Serif" w:cs="Microsoft Sans Serif"/>
        </w:rPr>
        <w:sym w:font="Wingdings" w:char="F0E0"/>
      </w:r>
      <w:r>
        <w:rPr>
          <w:rFonts w:ascii="Microsoft Sans Serif" w:hAnsi="Microsoft Sans Serif" w:cs="Microsoft Sans Serif"/>
        </w:rPr>
        <w:t xml:space="preserve"> end of observation) captures both direct treatment effects and (long-term) behavioral/treatment changes that initial assignment </w:t>
      </w:r>
      <w:proofErr w:type="gramStart"/>
      <w:r>
        <w:rPr>
          <w:rFonts w:ascii="Microsoft Sans Serif" w:hAnsi="Microsoft Sans Serif" w:cs="Microsoft Sans Serif"/>
        </w:rPr>
        <w:t>triggers</w:t>
      </w:r>
      <w:proofErr w:type="gramEnd"/>
    </w:p>
    <w:p w14:paraId="5FB7D253" w14:textId="2FCC9BB5" w:rsidR="00FE7754" w:rsidRDefault="00FE7754" w:rsidP="00FE7754">
      <w:pPr>
        <w:pStyle w:val="ListParagraph"/>
        <w:numPr>
          <w:ilvl w:val="0"/>
          <w:numId w:val="3"/>
        </w:numPr>
        <w:jc w:val="both"/>
        <w:rPr>
          <w:rFonts w:ascii="Microsoft Sans Serif" w:hAnsi="Microsoft Sans Serif" w:cs="Microsoft Sans Serif"/>
        </w:rPr>
      </w:pPr>
      <w:r>
        <w:rPr>
          <w:rFonts w:ascii="Microsoft Sans Serif" w:hAnsi="Microsoft Sans Serif" w:cs="Microsoft Sans Serif"/>
        </w:rPr>
        <w:t>On-treatment-1</w:t>
      </w:r>
      <w:r w:rsidR="00941936">
        <w:rPr>
          <w:rFonts w:ascii="Microsoft Sans Serif" w:hAnsi="Microsoft Sans Serif" w:cs="Microsoft Sans Serif"/>
        </w:rPr>
        <w:t xml:space="preserve"> (TAR: index + 1 </w:t>
      </w:r>
      <w:r w:rsidR="00941936" w:rsidRPr="00941936">
        <w:rPr>
          <w:rFonts w:ascii="Microsoft Sans Serif" w:hAnsi="Microsoft Sans Serif" w:cs="Microsoft Sans Serif"/>
        </w:rPr>
        <w:sym w:font="Wingdings" w:char="F0E0"/>
      </w:r>
      <w:r w:rsidR="00941936">
        <w:rPr>
          <w:rFonts w:ascii="Microsoft Sans Serif" w:hAnsi="Microsoft Sans Serif" w:cs="Microsoft Sans Serif"/>
        </w:rPr>
        <w:t xml:space="preserve"> treatment discontinuation) is more patient-centered and captures direct treatment effect while allowing for escalation with additional HTN agents; and </w:t>
      </w:r>
    </w:p>
    <w:p w14:paraId="21609027" w14:textId="4151D6BC" w:rsidR="00941936" w:rsidRDefault="00941936" w:rsidP="00FE7754">
      <w:pPr>
        <w:pStyle w:val="ListParagraph"/>
        <w:numPr>
          <w:ilvl w:val="0"/>
          <w:numId w:val="3"/>
        </w:numPr>
        <w:jc w:val="both"/>
        <w:rPr>
          <w:rFonts w:ascii="Microsoft Sans Serif" w:hAnsi="Microsoft Sans Serif" w:cs="Microsoft Sans Serif"/>
        </w:rPr>
      </w:pPr>
      <w:r>
        <w:rPr>
          <w:rFonts w:ascii="Microsoft Sans Serif" w:hAnsi="Microsoft Sans Serif" w:cs="Microsoft Sans Serif"/>
        </w:rPr>
        <w:t xml:space="preserve">On-treatment-2 (TAR: index + 1 </w:t>
      </w:r>
      <w:r w:rsidRPr="00941936">
        <w:rPr>
          <w:rFonts w:ascii="Microsoft Sans Serif" w:hAnsi="Microsoft Sans Serif" w:cs="Microsoft Sans Serif"/>
        </w:rPr>
        <w:sym w:font="Wingdings" w:char="F0E0"/>
      </w:r>
      <w:r>
        <w:rPr>
          <w:rFonts w:ascii="Microsoft Sans Serif" w:hAnsi="Microsoft Sans Serif" w:cs="Microsoft Sans Serif"/>
        </w:rPr>
        <w:t xml:space="preserve"> </w:t>
      </w:r>
      <w:r w:rsidR="004044ED">
        <w:rPr>
          <w:rFonts w:ascii="Microsoft Sans Serif" w:hAnsi="Microsoft Sans Serif" w:cs="Microsoft Sans Serif"/>
        </w:rPr>
        <w:t xml:space="preserve">discontinuation or escalation with HTN agents) carries the least possible confounding with other concurrent HTN agents. </w:t>
      </w:r>
    </w:p>
    <w:p w14:paraId="51973C74" w14:textId="40C83EDB" w:rsidR="004044ED" w:rsidRDefault="004044ED" w:rsidP="004044ED">
      <w:pPr>
        <w:jc w:val="both"/>
        <w:rPr>
          <w:rFonts w:ascii="Microsoft Sans Serif" w:hAnsi="Microsoft Sans Serif" w:cs="Microsoft Sans Serif"/>
        </w:rPr>
      </w:pPr>
      <w:r>
        <w:rPr>
          <w:rFonts w:ascii="Microsoft Sans Serif" w:hAnsi="Microsoft Sans Serif" w:cs="Microsoft Sans Serif"/>
        </w:rPr>
        <w:t xml:space="preserve">Our “on-treatment” is often called “per-protocol”. Systematically executing with multiple causal contrasts enables us to identify potential biases that missing prescription data, treatment escalation and behavioral changes introduce, while preserving the ease of intent-to-treat interpretation and power if the data demonstrate them as unbiased. </w:t>
      </w:r>
      <w:commentRangeStart w:id="65"/>
      <w:r>
        <w:rPr>
          <w:rFonts w:ascii="Microsoft Sans Serif" w:hAnsi="Microsoft Sans Serif" w:cs="Microsoft Sans Serif"/>
        </w:rPr>
        <w:t xml:space="preserve">Appendix A.3 </w:t>
      </w:r>
      <w:commentRangeEnd w:id="65"/>
      <w:r>
        <w:rPr>
          <w:rStyle w:val="CommentReference"/>
        </w:rPr>
        <w:commentReference w:id="65"/>
      </w:r>
      <w:r>
        <w:rPr>
          <w:rFonts w:ascii="Microsoft Sans Serif" w:hAnsi="Microsoft Sans Serif" w:cs="Microsoft Sans Serif"/>
        </w:rPr>
        <w:t>reports the modified cohort exit rule for the on-treatment-2 TAR.</w:t>
      </w:r>
    </w:p>
    <w:p w14:paraId="7976178E" w14:textId="257464F6" w:rsidR="00BF54DD" w:rsidRDefault="00BF54DD" w:rsidP="004044ED">
      <w:pPr>
        <w:jc w:val="both"/>
        <w:rPr>
          <w:rFonts w:ascii="Microsoft Sans Serif" w:hAnsi="Microsoft Sans Serif" w:cs="Microsoft Sans Serif"/>
        </w:rPr>
      </w:pPr>
      <w:r>
        <w:rPr>
          <w:rFonts w:ascii="Microsoft Sans Serif" w:hAnsi="Microsoft Sans Serif" w:cs="Microsoft Sans Serif"/>
        </w:rPr>
        <w:t xml:space="preserve">We will aggregate HR estimates across non-overlapping data sources to produce meta-analytic estimates using a random-effects meta-analysis. </w:t>
      </w:r>
      <w:r w:rsidR="00BA386E">
        <w:rPr>
          <w:rFonts w:ascii="Microsoft Sans Serif" w:hAnsi="Microsoft Sans Serif" w:cs="Microsoft Sans Serif"/>
        </w:rPr>
        <w:t>The classic meta-analysis assumes that per-data source likelihoods are approximately normally distributed. This assumption fails when outcomes are rare as we expect for some safety events. Here, our recent research shows that as the number of data sources increases, the non-normality effect increases to where coverage of 95% confidence intervals (CIs) can be as low as 5%. To counter this, we will also apply a Bayesian meta-analysis model that neither assumes normality nor requires patient-level data sharing by building on composite like</w:t>
      </w:r>
      <w:r w:rsidR="00B675A7">
        <w:rPr>
          <w:rFonts w:ascii="Microsoft Sans Serif" w:hAnsi="Microsoft Sans Serif" w:cs="Microsoft Sans Serif"/>
        </w:rPr>
        <w:t>li</w:t>
      </w:r>
      <w:r w:rsidR="00BA386E">
        <w:rPr>
          <w:rFonts w:ascii="Microsoft Sans Serif" w:hAnsi="Microsoft Sans Serif" w:cs="Microsoft Sans Serif"/>
        </w:rPr>
        <w:t>hood methods and enables us to introduce appropriate overlap weights between data sources.</w:t>
      </w:r>
    </w:p>
    <w:p w14:paraId="16A10801" w14:textId="7FF94874" w:rsidR="001C28BC" w:rsidRDefault="001C28BC" w:rsidP="004044ED">
      <w:pPr>
        <w:jc w:val="both"/>
        <w:rPr>
          <w:rFonts w:ascii="Microsoft Sans Serif" w:hAnsi="Microsoft Sans Serif" w:cs="Microsoft Sans Serif"/>
        </w:rPr>
      </w:pPr>
      <w:r>
        <w:rPr>
          <w:rFonts w:ascii="Microsoft Sans Serif" w:hAnsi="Microsoft Sans Serif" w:cs="Microsoft Sans Serif"/>
        </w:rPr>
        <w:t>Residual study bias from unmeasured and systematic sources often remains in observational studies</w:t>
      </w:r>
      <w:r w:rsidR="005A1ED5">
        <w:rPr>
          <w:rFonts w:ascii="Microsoft Sans Serif" w:hAnsi="Microsoft Sans Serif" w:cs="Microsoft Sans Serif"/>
        </w:rPr>
        <w:t xml:space="preserve"> even after controlling for measured confounding through PS-adjustment. For each comparison-outcome effect, we will conduct negative control (falsification) outcome experiments, where the null hypothesis of no effect is believed to be true, using approximately 100 controls. We identified these controls through a data-</w:t>
      </w:r>
      <w:r w:rsidR="005A1ED5">
        <w:rPr>
          <w:rFonts w:ascii="Microsoft Sans Serif" w:hAnsi="Microsoft Sans Serif" w:cs="Microsoft Sans Serif"/>
        </w:rPr>
        <w:lastRenderedPageBreak/>
        <w:t xml:space="preserve">rich algorithm that identifies prevalent OMOP condition concept occurrences that lack evidence of association with exposures in published literature, drug-product </w:t>
      </w:r>
      <w:proofErr w:type="gramStart"/>
      <w:r w:rsidR="005A1ED5">
        <w:rPr>
          <w:rFonts w:ascii="Microsoft Sans Serif" w:hAnsi="Microsoft Sans Serif" w:cs="Microsoft Sans Serif"/>
        </w:rPr>
        <w:t>labeling</w:t>
      </w:r>
      <w:proofErr w:type="gramEnd"/>
      <w:r w:rsidR="005A1ED5">
        <w:rPr>
          <w:rFonts w:ascii="Microsoft Sans Serif" w:hAnsi="Microsoft Sans Serif" w:cs="Microsoft Sans Serif"/>
        </w:rPr>
        <w:t xml:space="preserve"> and spontaneous reports, and were then adjudicated by clinical review. We previously validated 60 of the controls in LEGEND-HTN. Appendix C lists these negative controls and their OMOP condition concept IDs.</w:t>
      </w:r>
    </w:p>
    <w:p w14:paraId="66612F4B" w14:textId="653364C4" w:rsidR="00CA4CB9" w:rsidRPr="004044ED" w:rsidRDefault="00CA4CB9" w:rsidP="004044ED">
      <w:pPr>
        <w:jc w:val="both"/>
        <w:rPr>
          <w:rFonts w:ascii="Microsoft Sans Serif" w:hAnsi="Microsoft Sans Serif" w:cs="Microsoft Sans Serif"/>
        </w:rPr>
      </w:pPr>
      <w:r>
        <w:rPr>
          <w:rFonts w:ascii="Microsoft Sans Serif" w:hAnsi="Microsoft Sans Serif" w:cs="Microsoft Sans Serif"/>
        </w:rPr>
        <w:t xml:space="preserve">Using the empirical null distributions from these experiments, we will calibrate each study effect HR estimate, its 95% CI and the </w:t>
      </w:r>
      <w:r w:rsidRPr="00CA4CB9">
        <w:rPr>
          <w:rFonts w:ascii="Microsoft Sans Serif" w:hAnsi="Microsoft Sans Serif" w:cs="Microsoft Sans Serif"/>
          <w:i/>
          <w:iCs/>
        </w:rPr>
        <w:t>p</w:t>
      </w:r>
      <w:r>
        <w:rPr>
          <w:rFonts w:ascii="Microsoft Sans Serif" w:hAnsi="Microsoft Sans Serif" w:cs="Microsoft Sans Serif"/>
        </w:rPr>
        <w:t xml:space="preserve">-value </w:t>
      </w:r>
      <w:r w:rsidR="00F61C43">
        <w:rPr>
          <w:rFonts w:ascii="Microsoft Sans Serif" w:hAnsi="Microsoft Sans Serif" w:cs="Microsoft Sans Serif"/>
        </w:rPr>
        <w:t xml:space="preserve">to reject the null hypothesis of no differential effect. We will declare an HR as significantly different from no effect when its calibrated p &lt; 0.05 without correcting for multiple testing. </w:t>
      </w:r>
      <w:r w:rsidR="00BB4834">
        <w:rPr>
          <w:rFonts w:ascii="Microsoft Sans Serif" w:hAnsi="Microsoft Sans Serif" w:cs="Microsoft Sans Serif"/>
        </w:rPr>
        <w:t>Finally, blinded to all trial results, study investigators will evaluate study diagnostics for all comparisons to assess</w:t>
      </w:r>
      <w:r w:rsidR="00455CA7">
        <w:rPr>
          <w:rFonts w:ascii="Microsoft Sans Serif" w:hAnsi="Microsoft Sans Serif" w:cs="Microsoft Sans Serif"/>
        </w:rPr>
        <w:t xml:space="preserve"> if they were likely to yield unbiased estimates (Section 9).</w:t>
      </w:r>
    </w:p>
    <w:p w14:paraId="325235BB" w14:textId="77777777" w:rsidR="00FC1F6B" w:rsidRPr="00255E35" w:rsidRDefault="00FC1F6B">
      <w:pPr>
        <w:rPr>
          <w:rFonts w:ascii="Microsoft Sans Serif" w:hAnsi="Microsoft Sans Serif" w:cs="Microsoft Sans Serif"/>
        </w:rPr>
      </w:pPr>
    </w:p>
    <w:p w14:paraId="78C88064" w14:textId="7A700F6F" w:rsidR="00255E35" w:rsidRPr="00255E35" w:rsidRDefault="00255E35">
      <w:pPr>
        <w:rPr>
          <w:rFonts w:ascii="Microsoft Sans Serif" w:hAnsi="Microsoft Sans Serif" w:cs="Microsoft Sans Serif"/>
          <w:b/>
          <w:bCs/>
        </w:rPr>
      </w:pPr>
      <w:r w:rsidRPr="00255E35">
        <w:rPr>
          <w:rFonts w:ascii="Microsoft Sans Serif" w:hAnsi="Microsoft Sans Serif" w:cs="Microsoft Sans Serif"/>
          <w:b/>
          <w:bCs/>
        </w:rPr>
        <w:t>8.6.3 Sensitivity analyses and missingness</w:t>
      </w:r>
    </w:p>
    <w:p w14:paraId="28D31E07" w14:textId="0710535F" w:rsidR="00255E35" w:rsidRDefault="00E7529E" w:rsidP="002D6655">
      <w:pPr>
        <w:jc w:val="both"/>
        <w:rPr>
          <w:rFonts w:ascii="Microsoft Sans Serif" w:hAnsi="Microsoft Sans Serif" w:cs="Microsoft Sans Serif"/>
        </w:rPr>
      </w:pPr>
      <w:r>
        <w:rPr>
          <w:rFonts w:ascii="Microsoft Sans Serif" w:hAnsi="Microsoft Sans Serif" w:cs="Microsoft Sans Serif"/>
        </w:rPr>
        <w:t xml:space="preserve">Because of the potential confounding effect of </w:t>
      </w:r>
      <w:r w:rsidR="00CB6AA2">
        <w:rPr>
          <w:rFonts w:ascii="Microsoft Sans Serif" w:hAnsi="Microsoft Sans Serif" w:cs="Microsoft Sans Serif"/>
        </w:rPr>
        <w:t xml:space="preserve">blood pressure at baseline between treatment choice and outcomes and to better understand the impact of limited blood pressure level measurements on effectiveness and safety estimation that arises in </w:t>
      </w:r>
      <w:r w:rsidR="00E92FFD">
        <w:rPr>
          <w:rFonts w:ascii="Microsoft Sans Serif" w:hAnsi="Microsoft Sans Serif" w:cs="Microsoft Sans Serif"/>
        </w:rPr>
        <w:t>some EHR data, we will perform pre-specified sensitivity analyses for all studies within data sources that contain reliable blood pressure measurement</w:t>
      </w:r>
      <w:r w:rsidR="00D83529">
        <w:rPr>
          <w:rFonts w:ascii="Microsoft Sans Serif" w:hAnsi="Microsoft Sans Serif" w:cs="Microsoft Sans Serif"/>
        </w:rPr>
        <w:t>s</w:t>
      </w:r>
      <w:r w:rsidR="00E92FFD">
        <w:rPr>
          <w:rFonts w:ascii="Microsoft Sans Serif" w:hAnsi="Microsoft Sans Serif" w:cs="Microsoft Sans Serif"/>
        </w:rPr>
        <w:t>.</w:t>
      </w:r>
      <w:r w:rsidR="00D83529">
        <w:rPr>
          <w:rFonts w:ascii="Microsoft Sans Serif" w:hAnsi="Microsoft Sans Serif" w:cs="Microsoft Sans Serif"/>
        </w:rPr>
        <w:t xml:space="preserve"> Within a study, for each exposure pair, we will first rebuild </w:t>
      </w:r>
      <w:r w:rsidR="009E6954">
        <w:rPr>
          <w:rFonts w:ascii="Microsoft Sans Serif" w:hAnsi="Microsoft Sans Serif" w:cs="Microsoft Sans Serif"/>
        </w:rPr>
        <w:t>PS models where we additionally include baseline blood pressure</w:t>
      </w:r>
      <w:r w:rsidR="00B1455D">
        <w:rPr>
          <w:rFonts w:ascii="Microsoft Sans Serif" w:hAnsi="Microsoft Sans Serif" w:cs="Microsoft Sans Serif"/>
        </w:rPr>
        <w:t xml:space="preserve"> as patient characteristics, stratify or matching patients under the new PS models that directly adjust for potential confounding by blood pressure and then estimate effectiveness and safety </w:t>
      </w:r>
      <w:proofErr w:type="spellStart"/>
      <w:r w:rsidR="00B1455D">
        <w:rPr>
          <w:rFonts w:ascii="Microsoft Sans Serif" w:hAnsi="Microsoft Sans Serif" w:cs="Microsoft Sans Serif"/>
        </w:rPr>
        <w:t>HRs.</w:t>
      </w:r>
      <w:proofErr w:type="spellEnd"/>
    </w:p>
    <w:p w14:paraId="5231F924" w14:textId="58157DAE" w:rsidR="00E83FCF" w:rsidRDefault="00E83FCF" w:rsidP="002D6655">
      <w:pPr>
        <w:jc w:val="both"/>
        <w:rPr>
          <w:rFonts w:ascii="Microsoft Sans Serif" w:hAnsi="Microsoft Sans Serif" w:cs="Microsoft Sans Serif"/>
        </w:rPr>
      </w:pPr>
      <w:r>
        <w:rPr>
          <w:rFonts w:ascii="Microsoft Sans Serif" w:hAnsi="Microsoft Sans Serif" w:cs="Microsoft Sans Serif"/>
        </w:rPr>
        <w:t xml:space="preserve">A limitation of the Cox model is that no doubly robust procedure is believed to exist for estimating HRs, due to their non-collapsibility. Doubly robust procedures combine baseline patient characteristic-adjusted outcome and PS models to control for confounding and, in theory, remain unbiased when </w:t>
      </w:r>
      <w:proofErr w:type="gramStart"/>
      <w:r>
        <w:rPr>
          <w:rFonts w:ascii="Microsoft Sans Serif" w:hAnsi="Microsoft Sans Serif" w:cs="Microsoft Sans Serif"/>
        </w:rPr>
        <w:t>either (</w:t>
      </w:r>
      <w:proofErr w:type="gramEnd"/>
      <w:r>
        <w:rPr>
          <w:rFonts w:ascii="Microsoft Sans Serif" w:hAnsi="Microsoft Sans Serif" w:cs="Microsoft Sans Serif"/>
        </w:rPr>
        <w:t>but not necessarily both) model is correctly specified</w:t>
      </w:r>
      <w:r w:rsidR="00636B20">
        <w:rPr>
          <w:rFonts w:ascii="Microsoft Sans Serif" w:hAnsi="Microsoft Sans Serif" w:cs="Microsoft Sans Serif"/>
        </w:rPr>
        <w:t xml:space="preserve">. Doubly robust procedures do exist for hazard </w:t>
      </w:r>
      <w:r w:rsidR="00B13BA1">
        <w:rPr>
          <w:rFonts w:ascii="Microsoft Sans Serif" w:hAnsi="Microsoft Sans Serif" w:cs="Microsoft Sans Serif"/>
        </w:rPr>
        <w:t>differences,</w:t>
      </w:r>
      <w:r w:rsidR="00636B20">
        <w:rPr>
          <w:rFonts w:ascii="Microsoft Sans Serif" w:hAnsi="Microsoft Sans Serif" w:cs="Microsoft Sans Serif"/>
        </w:rPr>
        <w:t xml:space="preserve"> and we will validate the appropriateness of our univariable Cox modelling by comparing estimate differences under an additive hazards model with and without doubly </w:t>
      </w:r>
      <w:proofErr w:type="gramStart"/>
      <w:r w:rsidR="00636B20">
        <w:rPr>
          <w:rFonts w:ascii="Microsoft Sans Serif" w:hAnsi="Microsoft Sans Serif" w:cs="Microsoft Sans Serif"/>
        </w:rPr>
        <w:t>robust-adjustment</w:t>
      </w:r>
      <w:proofErr w:type="gramEnd"/>
      <w:r w:rsidR="00636B20">
        <w:rPr>
          <w:rFonts w:ascii="Microsoft Sans Serif" w:hAnsi="Microsoft Sans Serif" w:cs="Microsoft Sans Serif"/>
        </w:rPr>
        <w:t xml:space="preserve">. </w:t>
      </w:r>
      <w:r w:rsidR="00826A3A">
        <w:rPr>
          <w:rFonts w:ascii="Microsoft Sans Serif" w:hAnsi="Microsoft Sans Serif" w:cs="Microsoft Sans Serif"/>
        </w:rPr>
        <w:t>In practice, however, neither the outcome nor PS model is correctly specified, leading to systematic error in the observational setting.</w:t>
      </w:r>
    </w:p>
    <w:p w14:paraId="00B4681C" w14:textId="7C161887" w:rsidR="00111E11" w:rsidRDefault="00111E11" w:rsidP="002D6655">
      <w:pPr>
        <w:jc w:val="both"/>
        <w:rPr>
          <w:rFonts w:ascii="Microsoft Sans Serif" w:hAnsi="Microsoft Sans Serif" w:cs="Microsoft Sans Serif"/>
        </w:rPr>
      </w:pPr>
      <w:r>
        <w:rPr>
          <w:rFonts w:ascii="Microsoft Sans Serif" w:hAnsi="Microsoft Sans Serif" w:cs="Microsoft Sans Serif"/>
        </w:rPr>
        <w:t xml:space="preserve">Missing data of potential concern are patient demographics (gender, age, race) for out inclusion criteria. We will include only individuals whose </w:t>
      </w:r>
      <w:r w:rsidR="00581C37">
        <w:rPr>
          <w:rFonts w:ascii="Microsoft Sans Serif" w:hAnsi="Microsoft Sans Serif" w:cs="Microsoft Sans Serif"/>
        </w:rPr>
        <w:t xml:space="preserve">baseline eligibility can be characterized that will most notably influence race subgroup assessments in the </w:t>
      </w:r>
      <w:r w:rsidR="00581C37" w:rsidRPr="00581C37">
        <w:rPr>
          <w:rFonts w:ascii="Microsoft Sans Serif" w:hAnsi="Microsoft Sans Serif" w:cs="Microsoft Sans Serif"/>
          <w:b/>
          <w:bCs/>
        </w:rPr>
        <w:t>Heterogeneity Study</w:t>
      </w:r>
      <w:r w:rsidR="00581C37">
        <w:rPr>
          <w:rFonts w:ascii="Microsoft Sans Serif" w:hAnsi="Microsoft Sans Serif" w:cs="Microsoft Sans Serif"/>
        </w:rPr>
        <w:t xml:space="preserve">. No further missing data can arise in our large-scale PS models because all features, </w:t>
      </w:r>
      <w:r w:rsidR="00A962DC">
        <w:rPr>
          <w:rFonts w:ascii="Microsoft Sans Serif" w:hAnsi="Microsoft Sans Serif" w:cs="Microsoft Sans Serif"/>
        </w:rPr>
        <w:t>except for</w:t>
      </w:r>
      <w:r w:rsidR="00581C37">
        <w:rPr>
          <w:rFonts w:ascii="Microsoft Sans Serif" w:hAnsi="Microsoft Sans Serif" w:cs="Microsoft Sans Serif"/>
        </w:rPr>
        <w:t xml:space="preserve"> demographics, simply indicate the presence or absence of health records </w:t>
      </w:r>
      <w:proofErr w:type="gramStart"/>
      <w:r w:rsidR="00581C37">
        <w:rPr>
          <w:rFonts w:ascii="Microsoft Sans Serif" w:hAnsi="Microsoft Sans Serif" w:cs="Microsoft Sans Serif"/>
        </w:rPr>
        <w:t>in a given</w:t>
      </w:r>
      <w:proofErr w:type="gramEnd"/>
      <w:r w:rsidR="00581C37">
        <w:rPr>
          <w:rFonts w:ascii="Microsoft Sans Serif" w:hAnsi="Microsoft Sans Serif" w:cs="Microsoft Sans Serif"/>
        </w:rPr>
        <w:t xml:space="preserve"> time-period</w:t>
      </w:r>
      <w:r w:rsidR="00B26A48">
        <w:rPr>
          <w:rFonts w:ascii="Microsoft Sans Serif" w:hAnsi="Microsoft Sans Serif" w:cs="Microsoft Sans Serif"/>
        </w:rPr>
        <w:t xml:space="preserve">. Finally, we limit the impact of missing data, such as prescription information, relating to exposure time-at-risk by entertaining multiple </w:t>
      </w:r>
      <w:r w:rsidR="00B26A48">
        <w:rPr>
          <w:rFonts w:ascii="Microsoft Sans Serif" w:hAnsi="Microsoft Sans Serif" w:cs="Microsoft Sans Serif"/>
        </w:rPr>
        <w:lastRenderedPageBreak/>
        <w:t>definitions. In all reports, we will clearly tabulate numbers of missing observations and patient attrition.</w:t>
      </w:r>
    </w:p>
    <w:p w14:paraId="0BF93ECD" w14:textId="77777777" w:rsidR="00E7529E" w:rsidRPr="000D08C5" w:rsidRDefault="00E7529E">
      <w:pPr>
        <w:rPr>
          <w:rFonts w:ascii="Microsoft Sans Serif" w:hAnsi="Microsoft Sans Serif" w:cs="Microsoft Sans Serif"/>
        </w:rPr>
      </w:pPr>
    </w:p>
    <w:p w14:paraId="5A4B9D11" w14:textId="48DF5ADD" w:rsidR="00080F2D" w:rsidRDefault="00080F2D">
      <w:pPr>
        <w:rPr>
          <w:rFonts w:ascii="Microsoft Sans Serif" w:hAnsi="Microsoft Sans Serif" w:cs="Microsoft Sans Serif"/>
          <w:b/>
          <w:bCs/>
          <w:sz w:val="28"/>
          <w:szCs w:val="28"/>
        </w:rPr>
      </w:pPr>
      <w:r w:rsidRPr="00F171E2">
        <w:rPr>
          <w:rFonts w:ascii="Microsoft Sans Serif" w:hAnsi="Microsoft Sans Serif" w:cs="Microsoft Sans Serif"/>
          <w:b/>
          <w:bCs/>
          <w:sz w:val="28"/>
          <w:szCs w:val="28"/>
        </w:rPr>
        <w:t>9 Sample Size and Study Power</w:t>
      </w:r>
    </w:p>
    <w:p w14:paraId="2EE38A7D" w14:textId="68E8036C" w:rsidR="00A0610C" w:rsidRDefault="00A0610C" w:rsidP="00A0610C">
      <w:pPr>
        <w:jc w:val="both"/>
        <w:rPr>
          <w:rFonts w:ascii="Microsoft Sans Serif" w:hAnsi="Microsoft Sans Serif" w:cs="Microsoft Sans Serif"/>
        </w:rPr>
      </w:pPr>
      <w:r w:rsidRPr="00A0610C">
        <w:rPr>
          <w:rFonts w:ascii="Microsoft Sans Serif" w:hAnsi="Microsoft Sans Serif" w:cs="Microsoft Sans Serif"/>
        </w:rPr>
        <w:t>With</w:t>
      </w:r>
      <w:r>
        <w:rPr>
          <w:rFonts w:ascii="Microsoft Sans Serif" w:hAnsi="Microsoft Sans Serif" w:cs="Microsoft Sans Serif"/>
        </w:rPr>
        <w:t xml:space="preserve">in each data source, we will execute all comparisons with </w:t>
      </w:r>
      <w:r>
        <w:rPr>
          <w:rFonts w:ascii="Microsoft Sans Serif" w:hAnsi="Microsoft Sans Serif" w:cs="Microsoft Sans Serif"/>
        </w:rPr>
        <w:sym w:font="Symbol" w:char="F0B3"/>
      </w:r>
      <w:r>
        <w:rPr>
          <w:rFonts w:ascii="Microsoft Sans Serif" w:hAnsi="Microsoft Sans Serif" w:cs="Microsoft Sans Serif"/>
        </w:rPr>
        <w:t xml:space="preserve"> 1,000 eligible patients per arm. Blinded to effect estimates, investigators and stakeholders will evaluate extensive study diagnostics for each comparison to assess reliability and generalizability, and only report risk estimates that pass. These diagnostics will </w:t>
      </w:r>
      <w:proofErr w:type="gramStart"/>
      <w:r>
        <w:rPr>
          <w:rFonts w:ascii="Microsoft Sans Serif" w:hAnsi="Microsoft Sans Serif" w:cs="Microsoft Sans Serif"/>
        </w:rPr>
        <w:t>include</w:t>
      </w:r>
      <w:proofErr w:type="gramEnd"/>
    </w:p>
    <w:p w14:paraId="095CAB90" w14:textId="6E5B313A" w:rsidR="00A0610C" w:rsidRDefault="00A0610C" w:rsidP="00A0610C">
      <w:pPr>
        <w:pStyle w:val="ListParagraph"/>
        <w:numPr>
          <w:ilvl w:val="0"/>
          <w:numId w:val="4"/>
        </w:numPr>
        <w:jc w:val="both"/>
        <w:rPr>
          <w:rFonts w:ascii="Microsoft Sans Serif" w:hAnsi="Microsoft Sans Serif" w:cs="Microsoft Sans Serif"/>
        </w:rPr>
      </w:pPr>
      <w:r>
        <w:rPr>
          <w:rFonts w:ascii="Microsoft Sans Serif" w:hAnsi="Microsoft Sans Serif" w:cs="Microsoft Sans Serif"/>
        </w:rPr>
        <w:t>Minimum detectable risk ratio (MDRR)</w:t>
      </w:r>
      <w:r w:rsidR="006C228D">
        <w:rPr>
          <w:rFonts w:ascii="Microsoft Sans Serif" w:hAnsi="Microsoft Sans Serif" w:cs="Microsoft Sans Serif"/>
        </w:rPr>
        <w:t xml:space="preserve"> as a typical proxy for power,</w:t>
      </w:r>
    </w:p>
    <w:p w14:paraId="2ED799B4" w14:textId="7F21AB1F" w:rsidR="006C228D" w:rsidRDefault="006C228D" w:rsidP="00A0610C">
      <w:pPr>
        <w:pStyle w:val="ListParagraph"/>
        <w:numPr>
          <w:ilvl w:val="0"/>
          <w:numId w:val="4"/>
        </w:numPr>
        <w:jc w:val="both"/>
        <w:rPr>
          <w:rFonts w:ascii="Microsoft Sans Serif" w:hAnsi="Microsoft Sans Serif" w:cs="Microsoft Sans Serif"/>
        </w:rPr>
      </w:pPr>
      <w:r>
        <w:rPr>
          <w:rFonts w:ascii="Microsoft Sans Serif" w:hAnsi="Microsoft Sans Serif" w:cs="Microsoft Sans Serif"/>
        </w:rPr>
        <w:t>Preference score distributions to evaluate empirical equipoise 10</w:t>
      </w:r>
      <w:r w:rsidR="00D12AC5">
        <w:rPr>
          <w:rFonts w:ascii="Microsoft Sans Serif" w:hAnsi="Microsoft Sans Serif" w:cs="Microsoft Sans Serif"/>
        </w:rPr>
        <w:t xml:space="preserve"> and population generalizability,</w:t>
      </w:r>
    </w:p>
    <w:p w14:paraId="5123F5DC" w14:textId="7640D8D2" w:rsidR="00D12AC5" w:rsidRDefault="00D12AC5" w:rsidP="00A0610C">
      <w:pPr>
        <w:pStyle w:val="ListParagraph"/>
        <w:numPr>
          <w:ilvl w:val="0"/>
          <w:numId w:val="4"/>
        </w:numPr>
        <w:jc w:val="both"/>
        <w:rPr>
          <w:rFonts w:ascii="Microsoft Sans Serif" w:hAnsi="Microsoft Sans Serif" w:cs="Microsoft Sans Serif"/>
        </w:rPr>
      </w:pPr>
      <w:r>
        <w:rPr>
          <w:rFonts w:ascii="Microsoft Sans Serif" w:hAnsi="Microsoft Sans Serif" w:cs="Microsoft Sans Serif"/>
        </w:rPr>
        <w:t>Extensive patient characteristics to evaluate cohort balance before and after PS-adjustment,</w:t>
      </w:r>
    </w:p>
    <w:p w14:paraId="7111EAA1" w14:textId="5114267A" w:rsidR="00D12AC5" w:rsidRDefault="00D12AC5" w:rsidP="00A0610C">
      <w:pPr>
        <w:pStyle w:val="ListParagraph"/>
        <w:numPr>
          <w:ilvl w:val="0"/>
          <w:numId w:val="4"/>
        </w:numPr>
        <w:jc w:val="both"/>
        <w:rPr>
          <w:rFonts w:ascii="Microsoft Sans Serif" w:hAnsi="Microsoft Sans Serif" w:cs="Microsoft Sans Serif"/>
        </w:rPr>
      </w:pPr>
      <w:r>
        <w:rPr>
          <w:rFonts w:ascii="Microsoft Sans Serif" w:hAnsi="Microsoft Sans Serif" w:cs="Microsoft Sans Serif"/>
        </w:rPr>
        <w:t>Negative control calibration plots to assess residual bias, and</w:t>
      </w:r>
    </w:p>
    <w:p w14:paraId="78A4372C" w14:textId="56C23C34" w:rsidR="00D12AC5" w:rsidRDefault="00D12AC5" w:rsidP="00A0610C">
      <w:pPr>
        <w:pStyle w:val="ListParagraph"/>
        <w:numPr>
          <w:ilvl w:val="0"/>
          <w:numId w:val="4"/>
        </w:numPr>
        <w:jc w:val="both"/>
        <w:rPr>
          <w:rFonts w:ascii="Microsoft Sans Serif" w:hAnsi="Microsoft Sans Serif" w:cs="Microsoft Sans Serif"/>
        </w:rPr>
      </w:pPr>
      <w:r>
        <w:rPr>
          <w:rFonts w:ascii="Microsoft Sans Serif" w:hAnsi="Microsoft Sans Serif" w:cs="Microsoft Sans Serif"/>
        </w:rPr>
        <w:t>Kaplan-Meier plots to examine hazard ratio proportionality assumptions.</w:t>
      </w:r>
    </w:p>
    <w:p w14:paraId="0BA3CF11" w14:textId="4DA9CDE0" w:rsidR="006915F6" w:rsidRPr="006915F6" w:rsidRDefault="006915F6" w:rsidP="006915F6">
      <w:pPr>
        <w:jc w:val="both"/>
        <w:rPr>
          <w:rFonts w:ascii="Microsoft Sans Serif" w:hAnsi="Microsoft Sans Serif" w:cs="Microsoft Sans Serif"/>
        </w:rPr>
      </w:pPr>
      <w:r>
        <w:rPr>
          <w:rFonts w:ascii="Microsoft Sans Serif" w:hAnsi="Microsoft Sans Serif" w:cs="Microsoft Sans Serif"/>
        </w:rPr>
        <w:t xml:space="preserve">We will define cohorts to stand in empirical equipoise if </w:t>
      </w:r>
      <w:proofErr w:type="gramStart"/>
      <w:r>
        <w:rPr>
          <w:rFonts w:ascii="Microsoft Sans Serif" w:hAnsi="Microsoft Sans Serif" w:cs="Microsoft Sans Serif"/>
        </w:rPr>
        <w:t>the majority of</w:t>
      </w:r>
      <w:proofErr w:type="gramEnd"/>
      <w:r>
        <w:rPr>
          <w:rFonts w:ascii="Microsoft Sans Serif" w:hAnsi="Microsoft Sans Serif" w:cs="Microsoft Sans Serif"/>
        </w:rPr>
        <w:t xml:space="preserve"> patients carry preference score between 0.3 and 0.7 and to achieve balance if all after-adjustment characteristics return absolute standardized mean differences &lt; 0.1.</w:t>
      </w:r>
    </w:p>
    <w:p w14:paraId="63B600E1" w14:textId="77777777" w:rsidR="00A92532" w:rsidRPr="000D08C5" w:rsidRDefault="00A92532">
      <w:pPr>
        <w:rPr>
          <w:rFonts w:ascii="Microsoft Sans Serif" w:hAnsi="Microsoft Sans Serif" w:cs="Microsoft Sans Serif"/>
        </w:rPr>
      </w:pPr>
    </w:p>
    <w:p w14:paraId="72195569" w14:textId="16FADEA7" w:rsidR="009819AD" w:rsidRPr="00F171E2" w:rsidRDefault="009819AD">
      <w:pPr>
        <w:rPr>
          <w:rFonts w:ascii="Microsoft Sans Serif" w:hAnsi="Microsoft Sans Serif" w:cs="Microsoft Sans Serif"/>
          <w:b/>
          <w:bCs/>
          <w:sz w:val="28"/>
          <w:szCs w:val="28"/>
        </w:rPr>
      </w:pPr>
      <w:r w:rsidRPr="00F171E2">
        <w:rPr>
          <w:rFonts w:ascii="Microsoft Sans Serif" w:hAnsi="Microsoft Sans Serif" w:cs="Microsoft Sans Serif"/>
          <w:b/>
          <w:bCs/>
          <w:sz w:val="28"/>
          <w:szCs w:val="28"/>
        </w:rPr>
        <w:t>10 Strength and Limitations</w:t>
      </w:r>
    </w:p>
    <w:p w14:paraId="0DADDF41" w14:textId="246AD2F8" w:rsidR="00A92532" w:rsidRPr="006E4908" w:rsidRDefault="009819AD">
      <w:pPr>
        <w:rPr>
          <w:rFonts w:ascii="Microsoft Sans Serif" w:hAnsi="Microsoft Sans Serif" w:cs="Microsoft Sans Serif"/>
          <w:b/>
          <w:bCs/>
          <w:rPrChange w:id="66" w:author="Lu, Yuan" w:date="2024-04-25T10:45:00Z">
            <w:rPr>
              <w:rFonts w:ascii="Microsoft Sans Serif" w:hAnsi="Microsoft Sans Serif" w:cs="Microsoft Sans Serif"/>
              <w:b/>
              <w:bCs/>
              <w:highlight w:val="yellow"/>
            </w:rPr>
          </w:rPrChange>
        </w:rPr>
      </w:pPr>
      <w:r w:rsidRPr="006E4908">
        <w:rPr>
          <w:rFonts w:ascii="Microsoft Sans Serif" w:hAnsi="Microsoft Sans Serif" w:cs="Microsoft Sans Serif"/>
          <w:b/>
          <w:bCs/>
          <w:rPrChange w:id="67" w:author="Lu, Yuan" w:date="2024-04-25T10:45:00Z">
            <w:rPr>
              <w:rFonts w:ascii="Microsoft Sans Serif" w:hAnsi="Microsoft Sans Serif" w:cs="Microsoft Sans Serif"/>
              <w:b/>
              <w:bCs/>
              <w:highlight w:val="yellow"/>
            </w:rPr>
          </w:rPrChange>
        </w:rPr>
        <w:t>10.1 Strength</w:t>
      </w:r>
    </w:p>
    <w:p w14:paraId="49A90DED" w14:textId="77777777" w:rsidR="006E4908" w:rsidRPr="006E4908" w:rsidRDefault="006E4908" w:rsidP="006E4908">
      <w:pPr>
        <w:rPr>
          <w:ins w:id="68" w:author="Lu, Yuan" w:date="2024-04-25T10:45:00Z"/>
          <w:rFonts w:ascii="Arial" w:eastAsia="SimSun" w:hAnsi="Arial" w:cs="Arial"/>
          <w:bCs/>
          <w:sz w:val="22"/>
          <w:szCs w:val="22"/>
          <w:lang w:eastAsia="en-US"/>
          <w:rPrChange w:id="69" w:author="Lu, Yuan" w:date="2024-04-25T10:45:00Z">
            <w:rPr>
              <w:ins w:id="70" w:author="Lu, Yuan" w:date="2024-04-25T10:45:00Z"/>
              <w:rFonts w:ascii="Arial" w:eastAsia="SimSun" w:hAnsi="Arial" w:cs="Arial"/>
              <w:b/>
              <w:sz w:val="22"/>
              <w:szCs w:val="22"/>
              <w:lang w:eastAsia="en-US"/>
            </w:rPr>
          </w:rPrChange>
        </w:rPr>
      </w:pPr>
      <w:ins w:id="71" w:author="Lu, Yuan" w:date="2024-04-25T10:45:00Z">
        <w:r w:rsidRPr="006E4908">
          <w:rPr>
            <w:rFonts w:ascii="Arial" w:eastAsia="SimSun" w:hAnsi="Arial" w:cs="Arial"/>
            <w:bCs/>
            <w:sz w:val="22"/>
            <w:szCs w:val="22"/>
            <w:lang w:eastAsia="en-US"/>
            <w:rPrChange w:id="72" w:author="Lu, Yuan" w:date="2024-04-25T10:45:00Z">
              <w:rPr>
                <w:rFonts w:ascii="Arial" w:eastAsia="SimSun" w:hAnsi="Arial" w:cs="Arial"/>
                <w:b/>
                <w:sz w:val="22"/>
                <w:szCs w:val="22"/>
                <w:lang w:eastAsia="en-US"/>
              </w:rPr>
            </w:rPrChange>
          </w:rPr>
          <w:t>The strengths of this study stem from the research question, the methodologies employed, and our commitment to open science:</w:t>
        </w:r>
      </w:ins>
    </w:p>
    <w:p w14:paraId="758822B3" w14:textId="5FA9F879" w:rsidR="006E4908" w:rsidRPr="006E4908" w:rsidRDefault="006E4908" w:rsidP="006E4908">
      <w:pPr>
        <w:numPr>
          <w:ilvl w:val="0"/>
          <w:numId w:val="43"/>
        </w:numPr>
        <w:rPr>
          <w:ins w:id="73" w:author="Lu, Yuan" w:date="2024-04-25T10:45:00Z"/>
          <w:rFonts w:ascii="Arial" w:eastAsia="SimSun" w:hAnsi="Arial" w:cs="Arial"/>
          <w:bCs/>
          <w:sz w:val="22"/>
          <w:szCs w:val="22"/>
          <w:lang w:eastAsia="en-US"/>
          <w:rPrChange w:id="74" w:author="Lu, Yuan" w:date="2024-04-25T10:45:00Z">
            <w:rPr>
              <w:ins w:id="75" w:author="Lu, Yuan" w:date="2024-04-25T10:45:00Z"/>
              <w:rFonts w:ascii="Arial" w:eastAsia="SimSun" w:hAnsi="Arial" w:cs="Arial"/>
              <w:b/>
              <w:sz w:val="22"/>
              <w:szCs w:val="22"/>
              <w:lang w:eastAsia="en-US"/>
            </w:rPr>
          </w:rPrChange>
        </w:rPr>
      </w:pPr>
      <w:ins w:id="76" w:author="Lu, Yuan" w:date="2024-04-25T10:45:00Z">
        <w:r w:rsidRPr="006E4908">
          <w:rPr>
            <w:rFonts w:ascii="Arial" w:eastAsia="SimSun" w:hAnsi="Arial" w:cs="Arial"/>
            <w:bCs/>
            <w:sz w:val="22"/>
            <w:szCs w:val="22"/>
            <w:lang w:eastAsia="en-US"/>
            <w:rPrChange w:id="77" w:author="Lu, Yuan" w:date="2024-04-25T10:45:00Z">
              <w:rPr>
                <w:rFonts w:ascii="Arial" w:eastAsia="SimSun" w:hAnsi="Arial" w:cs="Arial"/>
                <w:b/>
                <w:sz w:val="22"/>
                <w:szCs w:val="22"/>
                <w:lang w:eastAsia="en-US"/>
              </w:rPr>
            </w:rPrChange>
          </w:rPr>
          <w:t>This study is poised to be the first to systematically address the critical clinical question: What are the relative benefits and risks of adding a second antihypertensive drug to monotherapy in patients with hypertension</w:t>
        </w:r>
      </w:ins>
      <w:ins w:id="78" w:author="Lu, Yuan" w:date="2024-04-25T10:46:00Z">
        <w:r w:rsidR="00E132B9">
          <w:rPr>
            <w:rFonts w:ascii="Arial" w:eastAsia="SimSun" w:hAnsi="Arial" w:cs="Arial"/>
            <w:bCs/>
            <w:sz w:val="22"/>
            <w:szCs w:val="22"/>
            <w:lang w:eastAsia="en-US"/>
          </w:rPr>
          <w:t>?</w:t>
        </w:r>
      </w:ins>
    </w:p>
    <w:p w14:paraId="02A8128F" w14:textId="644ED823" w:rsidR="006E4908" w:rsidRPr="006E4908" w:rsidRDefault="006E4908" w:rsidP="006E4908">
      <w:pPr>
        <w:numPr>
          <w:ilvl w:val="0"/>
          <w:numId w:val="43"/>
        </w:numPr>
        <w:rPr>
          <w:ins w:id="79" w:author="Lu, Yuan" w:date="2024-04-25T10:45:00Z"/>
          <w:rFonts w:ascii="Arial" w:eastAsia="SimSun" w:hAnsi="Arial" w:cs="Arial"/>
          <w:bCs/>
          <w:sz w:val="22"/>
          <w:szCs w:val="22"/>
          <w:lang w:eastAsia="en-US"/>
          <w:rPrChange w:id="80" w:author="Lu, Yuan" w:date="2024-04-25T10:45:00Z">
            <w:rPr>
              <w:ins w:id="81" w:author="Lu, Yuan" w:date="2024-04-25T10:45:00Z"/>
              <w:rFonts w:ascii="Arial" w:eastAsia="SimSun" w:hAnsi="Arial" w:cs="Arial"/>
              <w:b/>
              <w:sz w:val="22"/>
              <w:szCs w:val="22"/>
              <w:lang w:eastAsia="en-US"/>
            </w:rPr>
          </w:rPrChange>
        </w:rPr>
      </w:pPr>
      <w:ins w:id="82" w:author="Lu, Yuan" w:date="2024-04-25T10:45:00Z">
        <w:r w:rsidRPr="006E4908">
          <w:rPr>
            <w:rFonts w:ascii="Arial" w:eastAsia="SimSun" w:hAnsi="Arial" w:cs="Arial"/>
            <w:bCs/>
            <w:sz w:val="22"/>
            <w:szCs w:val="22"/>
            <w:lang w:eastAsia="en-US"/>
            <w:rPrChange w:id="83" w:author="Lu, Yuan" w:date="2024-04-25T10:45:00Z">
              <w:rPr>
                <w:rFonts w:ascii="Arial" w:eastAsia="SimSun" w:hAnsi="Arial" w:cs="Arial"/>
                <w:b/>
                <w:sz w:val="22"/>
                <w:szCs w:val="22"/>
                <w:lang w:eastAsia="en-US"/>
              </w:rPr>
            </w:rPrChange>
          </w:rPr>
          <w:t xml:space="preserve">We are employing massive, diverse real-world datasets and cutting-edge observational research methods to provide comprehensive estimates of effectiveness and safety for second antihypertensive drugs added to monotherapy. These tools have previously evaluated antihypertensive </w:t>
        </w:r>
        <w:proofErr w:type="gramStart"/>
        <w:r w:rsidRPr="006E4908">
          <w:rPr>
            <w:rFonts w:ascii="Arial" w:eastAsia="SimSun" w:hAnsi="Arial" w:cs="Arial"/>
            <w:bCs/>
            <w:sz w:val="22"/>
            <w:szCs w:val="22"/>
            <w:lang w:eastAsia="en-US"/>
            <w:rPrChange w:id="84" w:author="Lu, Yuan" w:date="2024-04-25T10:45:00Z">
              <w:rPr>
                <w:rFonts w:ascii="Arial" w:eastAsia="SimSun" w:hAnsi="Arial" w:cs="Arial"/>
                <w:b/>
                <w:sz w:val="22"/>
                <w:szCs w:val="22"/>
                <w:lang w:eastAsia="en-US"/>
              </w:rPr>
            </w:rPrChange>
          </w:rPr>
          <w:t>monotherapies, but</w:t>
        </w:r>
        <w:proofErr w:type="gramEnd"/>
        <w:r w:rsidRPr="006E4908">
          <w:rPr>
            <w:rFonts w:ascii="Arial" w:eastAsia="SimSun" w:hAnsi="Arial" w:cs="Arial"/>
            <w:bCs/>
            <w:sz w:val="22"/>
            <w:szCs w:val="22"/>
            <w:lang w:eastAsia="en-US"/>
            <w:rPrChange w:id="85" w:author="Lu, Yuan" w:date="2024-04-25T10:45:00Z">
              <w:rPr>
                <w:rFonts w:ascii="Arial" w:eastAsia="SimSun" w:hAnsi="Arial" w:cs="Arial"/>
                <w:b/>
                <w:sz w:val="22"/>
                <w:szCs w:val="22"/>
                <w:lang w:eastAsia="en-US"/>
              </w:rPr>
            </w:rPrChange>
          </w:rPr>
          <w:t xml:space="preserve"> have not been used to assess the addition of a second drug when monotherapy is insufficient for managing </w:t>
        </w:r>
      </w:ins>
      <w:ins w:id="86" w:author="Lu, Yuan" w:date="2024-04-25T10:46:00Z">
        <w:r w:rsidR="00E132B9">
          <w:rPr>
            <w:rFonts w:ascii="Arial" w:eastAsia="SimSun" w:hAnsi="Arial" w:cs="Arial"/>
            <w:bCs/>
            <w:sz w:val="22"/>
            <w:szCs w:val="22"/>
            <w:lang w:eastAsia="en-US"/>
          </w:rPr>
          <w:t>hypertension</w:t>
        </w:r>
      </w:ins>
      <w:ins w:id="87" w:author="Lu, Yuan" w:date="2024-04-25T10:45:00Z">
        <w:r w:rsidRPr="006E4908">
          <w:rPr>
            <w:rFonts w:ascii="Arial" w:eastAsia="SimSun" w:hAnsi="Arial" w:cs="Arial"/>
            <w:bCs/>
            <w:sz w:val="22"/>
            <w:szCs w:val="22"/>
            <w:lang w:eastAsia="en-US"/>
            <w:rPrChange w:id="88" w:author="Lu, Yuan" w:date="2024-04-25T10:45:00Z">
              <w:rPr>
                <w:rFonts w:ascii="Arial" w:eastAsia="SimSun" w:hAnsi="Arial" w:cs="Arial"/>
                <w:b/>
                <w:sz w:val="22"/>
                <w:szCs w:val="22"/>
                <w:lang w:eastAsia="en-US"/>
              </w:rPr>
            </w:rPrChange>
          </w:rPr>
          <w:t>.</w:t>
        </w:r>
      </w:ins>
    </w:p>
    <w:p w14:paraId="04DCB039" w14:textId="77777777" w:rsidR="006E4908" w:rsidRPr="006E4908" w:rsidRDefault="006E4908" w:rsidP="006E4908">
      <w:pPr>
        <w:numPr>
          <w:ilvl w:val="0"/>
          <w:numId w:val="43"/>
        </w:numPr>
        <w:rPr>
          <w:ins w:id="89" w:author="Lu, Yuan" w:date="2024-04-25T10:45:00Z"/>
          <w:rFonts w:ascii="Arial" w:eastAsia="SimSun" w:hAnsi="Arial" w:cs="Arial"/>
          <w:bCs/>
          <w:sz w:val="22"/>
          <w:szCs w:val="22"/>
          <w:lang w:eastAsia="en-US"/>
          <w:rPrChange w:id="90" w:author="Lu, Yuan" w:date="2024-04-25T10:45:00Z">
            <w:rPr>
              <w:ins w:id="91" w:author="Lu, Yuan" w:date="2024-04-25T10:45:00Z"/>
              <w:rFonts w:ascii="Arial" w:eastAsia="SimSun" w:hAnsi="Arial" w:cs="Arial"/>
              <w:b/>
              <w:sz w:val="22"/>
              <w:szCs w:val="22"/>
              <w:lang w:eastAsia="en-US"/>
            </w:rPr>
          </w:rPrChange>
        </w:rPr>
      </w:pPr>
      <w:ins w:id="92" w:author="Lu, Yuan" w:date="2024-04-25T10:45:00Z">
        <w:r w:rsidRPr="006E4908">
          <w:rPr>
            <w:rFonts w:ascii="Arial" w:eastAsia="SimSun" w:hAnsi="Arial" w:cs="Arial"/>
            <w:bCs/>
            <w:sz w:val="22"/>
            <w:szCs w:val="22"/>
            <w:lang w:eastAsia="en-US"/>
            <w:rPrChange w:id="93" w:author="Lu, Yuan" w:date="2024-04-25T10:45:00Z">
              <w:rPr>
                <w:rFonts w:ascii="Arial" w:eastAsia="SimSun" w:hAnsi="Arial" w:cs="Arial"/>
                <w:b/>
                <w:sz w:val="22"/>
                <w:szCs w:val="22"/>
                <w:lang w:eastAsia="en-US"/>
              </w:rPr>
            </w:rPrChange>
          </w:rPr>
          <w:t xml:space="preserve">Unlike typical observational research, this study will minimize residual bias by employing reproducible methods to mitigate observed confounding. We will enhance transparency by reporting diagnostics such as empirical equipoise and covariate balance, and by </w:t>
        </w:r>
        <w:r w:rsidRPr="006E4908">
          <w:rPr>
            <w:rFonts w:ascii="Arial" w:eastAsia="SimSun" w:hAnsi="Arial" w:cs="Arial"/>
            <w:bCs/>
            <w:sz w:val="22"/>
            <w:szCs w:val="22"/>
            <w:lang w:eastAsia="en-US"/>
            <w:rPrChange w:id="94" w:author="Lu, Yuan" w:date="2024-04-25T10:45:00Z">
              <w:rPr>
                <w:rFonts w:ascii="Arial" w:eastAsia="SimSun" w:hAnsi="Arial" w:cs="Arial"/>
                <w:b/>
                <w:sz w:val="22"/>
                <w:szCs w:val="22"/>
                <w:lang w:eastAsia="en-US"/>
              </w:rPr>
            </w:rPrChange>
          </w:rPr>
          <w:lastRenderedPageBreak/>
          <w:t>using a large set of control outcomes to detect and correct for any remaining systematic errors. This approach marks a significant advancement in observational research.</w:t>
        </w:r>
      </w:ins>
    </w:p>
    <w:p w14:paraId="21613DFF" w14:textId="77777777" w:rsidR="006E4908" w:rsidRPr="00F13C11" w:rsidRDefault="006E4908" w:rsidP="006E4908">
      <w:pPr>
        <w:numPr>
          <w:ilvl w:val="0"/>
          <w:numId w:val="43"/>
        </w:numPr>
        <w:rPr>
          <w:ins w:id="95" w:author="Lu, Yuan" w:date="2024-04-25T10:45:00Z"/>
          <w:rFonts w:ascii="Arial" w:eastAsia="SimSun" w:hAnsi="Arial" w:cs="Arial"/>
          <w:bCs/>
          <w:sz w:val="22"/>
          <w:szCs w:val="22"/>
          <w:lang w:eastAsia="en-US"/>
          <w:rPrChange w:id="96" w:author="Lu, Yuan" w:date="2024-04-25T10:47:00Z">
            <w:rPr>
              <w:ins w:id="97" w:author="Lu, Yuan" w:date="2024-04-25T10:45:00Z"/>
              <w:rFonts w:ascii="Arial" w:eastAsia="SimSun" w:hAnsi="Arial" w:cs="Arial"/>
              <w:b/>
              <w:sz w:val="22"/>
              <w:szCs w:val="22"/>
              <w:lang w:eastAsia="en-US"/>
            </w:rPr>
          </w:rPrChange>
        </w:rPr>
      </w:pPr>
      <w:ins w:id="98" w:author="Lu, Yuan" w:date="2024-04-25T10:45:00Z">
        <w:r w:rsidRPr="00F13C11">
          <w:rPr>
            <w:rFonts w:ascii="Arial" w:eastAsia="SimSun" w:hAnsi="Arial" w:cs="Arial"/>
            <w:bCs/>
            <w:sz w:val="22"/>
            <w:szCs w:val="22"/>
            <w:lang w:eastAsia="en-US"/>
            <w:rPrChange w:id="99" w:author="Lu, Yuan" w:date="2024-04-25T10:47:00Z">
              <w:rPr>
                <w:rFonts w:ascii="Arial" w:eastAsia="SimSun" w:hAnsi="Arial" w:cs="Arial"/>
                <w:b/>
                <w:sz w:val="22"/>
                <w:szCs w:val="22"/>
                <w:lang w:eastAsia="en-US"/>
              </w:rPr>
            </w:rPrChange>
          </w:rPr>
          <w:t>We will assess antihypertensive medications at both class and individual drug levels, evaluating effectiveness and safety across patient subgroups defined by demographic and clinical characteristics. This comprehensive approach has not been adequately explored in previous studies.</w:t>
        </w:r>
      </w:ins>
    </w:p>
    <w:p w14:paraId="2A942E75" w14:textId="77777777" w:rsidR="006E4908" w:rsidRPr="00F13C11" w:rsidRDefault="006E4908" w:rsidP="006E4908">
      <w:pPr>
        <w:numPr>
          <w:ilvl w:val="0"/>
          <w:numId w:val="43"/>
        </w:numPr>
        <w:rPr>
          <w:ins w:id="100" w:author="Lu, Yuan" w:date="2024-04-25T10:45:00Z"/>
          <w:rFonts w:ascii="Arial" w:eastAsia="SimSun" w:hAnsi="Arial" w:cs="Arial"/>
          <w:bCs/>
          <w:sz w:val="22"/>
          <w:szCs w:val="22"/>
          <w:lang w:eastAsia="en-US"/>
          <w:rPrChange w:id="101" w:author="Lu, Yuan" w:date="2024-04-25T10:47:00Z">
            <w:rPr>
              <w:ins w:id="102" w:author="Lu, Yuan" w:date="2024-04-25T10:45:00Z"/>
              <w:rFonts w:ascii="Arial" w:eastAsia="SimSun" w:hAnsi="Arial" w:cs="Arial"/>
              <w:b/>
              <w:sz w:val="22"/>
              <w:szCs w:val="22"/>
              <w:lang w:eastAsia="en-US"/>
            </w:rPr>
          </w:rPrChange>
        </w:rPr>
      </w:pPr>
      <w:ins w:id="103" w:author="Lu, Yuan" w:date="2024-04-25T10:45:00Z">
        <w:r w:rsidRPr="00F13C11">
          <w:rPr>
            <w:rFonts w:ascii="Arial" w:eastAsia="SimSun" w:hAnsi="Arial" w:cs="Arial"/>
            <w:bCs/>
            <w:sz w:val="22"/>
            <w:szCs w:val="22"/>
            <w:lang w:eastAsia="en-US"/>
            <w:rPrChange w:id="104" w:author="Lu, Yuan" w:date="2024-04-25T10:47:00Z">
              <w:rPr>
                <w:rFonts w:ascii="Arial" w:eastAsia="SimSun" w:hAnsi="Arial" w:cs="Arial"/>
                <w:b/>
                <w:sz w:val="22"/>
                <w:szCs w:val="22"/>
                <w:lang w:eastAsia="en-US"/>
              </w:rPr>
            </w:rPrChange>
          </w:rPr>
          <w:t>Our commitment to Open Science includes making all study artifacts—such as the study protocol, analytical code, and full results—publicly available. We will also provide real-time access to these materials for external analysis and interpretation, a practice that goes beyond the transparency typically seen in past studies.</w:t>
        </w:r>
      </w:ins>
    </w:p>
    <w:p w14:paraId="33CE5C05" w14:textId="4D510B99" w:rsidR="00A75382" w:rsidRPr="00F13C11" w:rsidDel="006E4908" w:rsidRDefault="00A75382">
      <w:pPr>
        <w:rPr>
          <w:del w:id="105" w:author="Lu, Yuan" w:date="2024-04-25T10:45:00Z"/>
          <w:rFonts w:ascii="Arial" w:hAnsi="Arial" w:cs="Arial"/>
          <w:rPrChange w:id="106" w:author="Lu, Yuan" w:date="2024-04-25T10:47:00Z">
            <w:rPr>
              <w:del w:id="107" w:author="Lu, Yuan" w:date="2024-04-25T10:45:00Z"/>
              <w:rFonts w:ascii="Microsoft Sans Serif" w:hAnsi="Microsoft Sans Serif" w:cs="Microsoft Sans Serif"/>
            </w:rPr>
          </w:rPrChange>
        </w:rPr>
      </w:pPr>
    </w:p>
    <w:p w14:paraId="1F1ACB91" w14:textId="77777777" w:rsidR="00A75382" w:rsidRPr="00F13C11" w:rsidRDefault="00A75382">
      <w:pPr>
        <w:rPr>
          <w:rFonts w:ascii="Arial" w:hAnsi="Arial" w:cs="Arial"/>
          <w:rPrChange w:id="108" w:author="Lu, Yuan" w:date="2024-04-25T10:47:00Z">
            <w:rPr>
              <w:rFonts w:ascii="Microsoft Sans Serif" w:hAnsi="Microsoft Sans Serif" w:cs="Microsoft Sans Serif"/>
            </w:rPr>
          </w:rPrChange>
        </w:rPr>
      </w:pPr>
    </w:p>
    <w:p w14:paraId="5C37D635" w14:textId="0EAD080E" w:rsidR="009819AD" w:rsidRDefault="009819AD">
      <w:pPr>
        <w:rPr>
          <w:ins w:id="109" w:author="Lu, Yuan" w:date="2024-04-25T10:48:00Z"/>
          <w:rFonts w:ascii="Arial" w:hAnsi="Arial" w:cs="Arial"/>
          <w:b/>
          <w:bCs/>
        </w:rPr>
      </w:pPr>
      <w:r w:rsidRPr="00F13C11">
        <w:rPr>
          <w:rFonts w:ascii="Arial" w:hAnsi="Arial" w:cs="Arial"/>
          <w:b/>
          <w:bCs/>
          <w:rPrChange w:id="110" w:author="Lu, Yuan" w:date="2024-04-25T10:47:00Z">
            <w:rPr>
              <w:rFonts w:ascii="Microsoft Sans Serif" w:hAnsi="Microsoft Sans Serif" w:cs="Microsoft Sans Serif"/>
              <w:b/>
              <w:bCs/>
              <w:highlight w:val="yellow"/>
            </w:rPr>
          </w:rPrChange>
        </w:rPr>
        <w:t>10.2 Limitations</w:t>
      </w:r>
    </w:p>
    <w:p w14:paraId="4F337E81" w14:textId="5155BCA3" w:rsidR="00F13C11" w:rsidRPr="00DB007E" w:rsidRDefault="00DB007E">
      <w:pPr>
        <w:rPr>
          <w:rFonts w:ascii="Arial" w:hAnsi="Arial" w:cs="Arial"/>
          <w:rPrChange w:id="111" w:author="Lu, Yuan" w:date="2024-04-25T10:48:00Z">
            <w:rPr>
              <w:rFonts w:ascii="Microsoft Sans Serif" w:hAnsi="Microsoft Sans Serif" w:cs="Microsoft Sans Serif"/>
              <w:b/>
              <w:bCs/>
            </w:rPr>
          </w:rPrChange>
        </w:rPr>
      </w:pPr>
      <w:ins w:id="112" w:author="Lu, Yuan" w:date="2024-04-25T10:48:00Z">
        <w:r w:rsidRPr="00DB007E">
          <w:rPr>
            <w:rFonts w:ascii="Arial" w:hAnsi="Arial" w:cs="Arial"/>
            <w:rPrChange w:id="113" w:author="Lu, Yuan" w:date="2024-04-25T10:48:00Z">
              <w:rPr>
                <w:rFonts w:ascii="Arial" w:hAnsi="Arial" w:cs="Arial"/>
                <w:b/>
                <w:bCs/>
              </w:rPr>
            </w:rPrChange>
          </w:rPr>
          <w:t>Some additional aspects merit consideration:</w:t>
        </w:r>
      </w:ins>
    </w:p>
    <w:p w14:paraId="664FFB72" w14:textId="77777777" w:rsidR="00F13C11" w:rsidRPr="00F13C11" w:rsidRDefault="00F13C11" w:rsidP="00F13C11">
      <w:pPr>
        <w:spacing w:after="0" w:line="240" w:lineRule="auto"/>
        <w:jc w:val="both"/>
        <w:rPr>
          <w:ins w:id="114" w:author="Lu, Yuan" w:date="2024-04-25T10:48:00Z"/>
          <w:rFonts w:ascii="Arial" w:hAnsi="Arial" w:cs="Arial"/>
          <w:bCs/>
        </w:rPr>
      </w:pPr>
      <w:ins w:id="115" w:author="Lu, Yuan" w:date="2024-04-25T10:48:00Z">
        <w:r w:rsidRPr="00F13C11">
          <w:rPr>
            <w:rFonts w:ascii="Arial" w:hAnsi="Arial" w:cs="Arial"/>
            <w:bCs/>
          </w:rPr>
          <w:t>•</w:t>
        </w:r>
        <w:r w:rsidRPr="00F13C11">
          <w:rPr>
            <w:rFonts w:ascii="Arial" w:hAnsi="Arial" w:cs="Arial"/>
            <w:bCs/>
          </w:rPr>
          <w:tab/>
          <w:t>Residual Confounding: Despite our sophisticated analytic approach and diagnostics, residual confounding remains a possibility. We anticipate that ongoing and future randomized controlled trials (RCTs) will shed further light on this issue. We will use two distinct methods to triangulate residual confounding: large-scale propensity score (PS) adjustment and the use of numerous negative controls. Our PS adjustment incorporates tens of thousands of baseline covariates for matching and stratification.</w:t>
        </w:r>
      </w:ins>
    </w:p>
    <w:p w14:paraId="256E40CC" w14:textId="77777777" w:rsidR="00F13C11" w:rsidRPr="00F13C11" w:rsidRDefault="00F13C11" w:rsidP="00F13C11">
      <w:pPr>
        <w:spacing w:after="0" w:line="240" w:lineRule="auto"/>
        <w:jc w:val="both"/>
        <w:rPr>
          <w:ins w:id="116" w:author="Lu, Yuan" w:date="2024-04-25T10:48:00Z"/>
          <w:rFonts w:ascii="Arial" w:hAnsi="Arial" w:cs="Arial"/>
          <w:bCs/>
        </w:rPr>
      </w:pPr>
      <w:ins w:id="117" w:author="Lu, Yuan" w:date="2024-04-25T10:48:00Z">
        <w:r w:rsidRPr="00F13C11">
          <w:rPr>
            <w:rFonts w:ascii="Arial" w:hAnsi="Arial" w:cs="Arial"/>
            <w:bCs/>
          </w:rPr>
          <w:t>•</w:t>
        </w:r>
        <w:r w:rsidRPr="00F13C11">
          <w:rPr>
            <w:rFonts w:ascii="Arial" w:hAnsi="Arial" w:cs="Arial"/>
            <w:bCs/>
          </w:rPr>
          <w:tab/>
          <w:t xml:space="preserve">Medication Adherence: Merely having a prescription does not guarantee medication consumption. We will conduct sensitivity analyses using pharmacy refill data to infer </w:t>
        </w:r>
        <w:proofErr w:type="gramStart"/>
        <w:r w:rsidRPr="00F13C11">
          <w:rPr>
            <w:rFonts w:ascii="Arial" w:hAnsi="Arial" w:cs="Arial"/>
            <w:bCs/>
          </w:rPr>
          <w:t>adherence, and</w:t>
        </w:r>
        <w:proofErr w:type="gramEnd"/>
        <w:r w:rsidRPr="00F13C11">
          <w:rPr>
            <w:rFonts w:ascii="Arial" w:hAnsi="Arial" w:cs="Arial"/>
            <w:bCs/>
          </w:rPr>
          <w:t xml:space="preserve"> perform on-treatment analysis to adjust for potential discrepancies in adherence across different drug classes.</w:t>
        </w:r>
      </w:ins>
    </w:p>
    <w:p w14:paraId="11B899AB" w14:textId="77777777" w:rsidR="00F13C11" w:rsidRPr="00F13C11" w:rsidRDefault="00F13C11" w:rsidP="00F13C11">
      <w:pPr>
        <w:spacing w:after="0" w:line="240" w:lineRule="auto"/>
        <w:jc w:val="both"/>
        <w:rPr>
          <w:ins w:id="118" w:author="Lu, Yuan" w:date="2024-04-25T10:48:00Z"/>
          <w:rFonts w:ascii="Arial" w:hAnsi="Arial" w:cs="Arial"/>
          <w:bCs/>
        </w:rPr>
      </w:pPr>
      <w:ins w:id="119" w:author="Lu, Yuan" w:date="2024-04-25T10:48:00Z">
        <w:r w:rsidRPr="00F13C11">
          <w:rPr>
            <w:rFonts w:ascii="Arial" w:hAnsi="Arial" w:cs="Arial"/>
            <w:bCs/>
          </w:rPr>
          <w:t>•</w:t>
        </w:r>
        <w:r w:rsidRPr="00F13C11">
          <w:rPr>
            <w:rFonts w:ascii="Arial" w:hAnsi="Arial" w:cs="Arial"/>
            <w:bCs/>
          </w:rPr>
          <w:tab/>
          <w:t>Dose Variability: We will conduct sensitivity analyses among patients maintaining consistent dosing throughout the on-treatment period to account for differences in dosing and potency.</w:t>
        </w:r>
      </w:ins>
    </w:p>
    <w:p w14:paraId="71EBFA81" w14:textId="77777777" w:rsidR="00F13C11" w:rsidRPr="00F13C11" w:rsidRDefault="00F13C11" w:rsidP="00F13C11">
      <w:pPr>
        <w:spacing w:after="0" w:line="240" w:lineRule="auto"/>
        <w:jc w:val="both"/>
        <w:rPr>
          <w:ins w:id="120" w:author="Lu, Yuan" w:date="2024-04-25T10:48:00Z"/>
          <w:rFonts w:ascii="Arial" w:hAnsi="Arial" w:cs="Arial"/>
          <w:bCs/>
        </w:rPr>
      </w:pPr>
      <w:ins w:id="121" w:author="Lu, Yuan" w:date="2024-04-25T10:48:00Z">
        <w:r w:rsidRPr="00F13C11">
          <w:rPr>
            <w:rFonts w:ascii="Arial" w:hAnsi="Arial" w:cs="Arial"/>
            <w:bCs/>
          </w:rPr>
          <w:t>•</w:t>
        </w:r>
        <w:r w:rsidRPr="00F13C11">
          <w:rPr>
            <w:rFonts w:ascii="Arial" w:hAnsi="Arial" w:cs="Arial"/>
            <w:bCs/>
          </w:rPr>
          <w:tab/>
          <w:t>Medication Indication: Some patients, like those with congestive heart failure, might be prescribed antihypertensive medications for reasons other than lowering blood pressure. We will exclude such patients from the study cohort during sensitivity analyses.</w:t>
        </w:r>
      </w:ins>
    </w:p>
    <w:p w14:paraId="04F60859" w14:textId="77777777" w:rsidR="00F13C11" w:rsidRPr="00F13C11" w:rsidRDefault="00F13C11" w:rsidP="00F13C11">
      <w:pPr>
        <w:spacing w:after="0" w:line="240" w:lineRule="auto"/>
        <w:jc w:val="both"/>
        <w:rPr>
          <w:ins w:id="122" w:author="Lu, Yuan" w:date="2024-04-25T10:48:00Z"/>
          <w:rFonts w:ascii="Arial" w:hAnsi="Arial" w:cs="Arial"/>
          <w:bCs/>
        </w:rPr>
      </w:pPr>
      <w:ins w:id="123" w:author="Lu, Yuan" w:date="2024-04-25T10:48:00Z">
        <w:r w:rsidRPr="00F13C11">
          <w:rPr>
            <w:rFonts w:ascii="Arial" w:hAnsi="Arial" w:cs="Arial"/>
            <w:bCs/>
          </w:rPr>
          <w:t>•</w:t>
        </w:r>
        <w:r w:rsidRPr="00F13C11">
          <w:rPr>
            <w:rFonts w:ascii="Arial" w:hAnsi="Arial" w:cs="Arial"/>
            <w:bCs/>
          </w:rPr>
          <w:tab/>
          <w:t>Informative Censoring: There is a risk that censoring at the end of the on-treatment periods could be informative. We will utilize extensive negative controls to detect and adjust for any potential bias introduced by this censoring.</w:t>
        </w:r>
      </w:ins>
    </w:p>
    <w:p w14:paraId="476FEADE" w14:textId="53DD0EEB" w:rsidR="00577102" w:rsidRDefault="00F13C11" w:rsidP="00F13C11">
      <w:pPr>
        <w:spacing w:after="0" w:line="240" w:lineRule="auto"/>
        <w:jc w:val="both"/>
        <w:rPr>
          <w:ins w:id="124" w:author="Lu, Yuan" w:date="2024-04-25T10:48:00Z"/>
          <w:rFonts w:ascii="Arial" w:hAnsi="Arial" w:cs="Arial"/>
          <w:bCs/>
        </w:rPr>
      </w:pPr>
      <w:ins w:id="125" w:author="Lu, Yuan" w:date="2024-04-25T10:48:00Z">
        <w:r w:rsidRPr="00F13C11">
          <w:rPr>
            <w:rFonts w:ascii="Arial" w:hAnsi="Arial" w:cs="Arial"/>
            <w:bCs/>
          </w:rPr>
          <w:t>•</w:t>
        </w:r>
        <w:r w:rsidRPr="00F13C11">
          <w:rPr>
            <w:rFonts w:ascii="Arial" w:hAnsi="Arial" w:cs="Arial"/>
            <w:bCs/>
          </w:rPr>
          <w:tab/>
          <w:t>Overlap of Patients Across Databases: While our study is designed to minimize patient overlap across databases by adhering to federated analytic principles, we acknowledge that some overlap may occur. We will ensure that patient experiences are reported distinctly for each database.</w:t>
        </w:r>
      </w:ins>
    </w:p>
    <w:p w14:paraId="3BF428B8" w14:textId="77777777" w:rsidR="00F13C11" w:rsidRPr="00F13C11" w:rsidRDefault="00F13C11">
      <w:pPr>
        <w:spacing w:after="0" w:line="240" w:lineRule="auto"/>
        <w:jc w:val="both"/>
        <w:rPr>
          <w:rFonts w:ascii="Arial" w:hAnsi="Arial" w:cs="Arial"/>
          <w:bCs/>
          <w:rPrChange w:id="126" w:author="Lu, Yuan" w:date="2024-04-25T10:47:00Z">
            <w:rPr>
              <w:rFonts w:ascii="Microsoft Sans Serif" w:hAnsi="Microsoft Sans Serif" w:cs="Microsoft Sans Serif"/>
            </w:rPr>
          </w:rPrChange>
        </w:rPr>
        <w:pPrChange w:id="127" w:author="Lu, Yuan" w:date="2024-04-25T10:44:00Z">
          <w:pPr/>
        </w:pPrChange>
      </w:pPr>
    </w:p>
    <w:p w14:paraId="2136C25B" w14:textId="762D08A7" w:rsidR="009819AD" w:rsidRPr="00F171E2" w:rsidRDefault="009819AD">
      <w:pPr>
        <w:rPr>
          <w:rFonts w:ascii="Microsoft Sans Serif" w:hAnsi="Microsoft Sans Serif" w:cs="Microsoft Sans Serif"/>
          <w:b/>
          <w:bCs/>
          <w:sz w:val="28"/>
          <w:szCs w:val="28"/>
        </w:rPr>
      </w:pPr>
      <w:r w:rsidRPr="00F171E2">
        <w:rPr>
          <w:rFonts w:ascii="Microsoft Sans Serif" w:hAnsi="Microsoft Sans Serif" w:cs="Microsoft Sans Serif"/>
          <w:b/>
          <w:bCs/>
          <w:sz w:val="28"/>
          <w:szCs w:val="28"/>
        </w:rPr>
        <w:t>11 Protection of Human Subjects</w:t>
      </w:r>
    </w:p>
    <w:p w14:paraId="46199D84" w14:textId="2CDBCE58" w:rsidR="00A92532" w:rsidRDefault="00127097" w:rsidP="00127097">
      <w:pPr>
        <w:jc w:val="both"/>
        <w:rPr>
          <w:rFonts w:ascii="Microsoft Sans Serif" w:hAnsi="Microsoft Sans Serif" w:cs="Microsoft Sans Serif"/>
        </w:rPr>
      </w:pPr>
      <w:r>
        <w:rPr>
          <w:rFonts w:ascii="Microsoft Sans Serif" w:hAnsi="Microsoft Sans Serif" w:cs="Microsoft Sans Serif"/>
        </w:rPr>
        <w:t>LEGEND-</w:t>
      </w:r>
      <w:proofErr w:type="spellStart"/>
      <w:r w:rsidR="00F96DBC">
        <w:rPr>
          <w:rFonts w:ascii="Microsoft Sans Serif" w:hAnsi="Microsoft Sans Serif" w:cs="Microsoft Sans Serif"/>
        </w:rPr>
        <w:t>HTNStepCare</w:t>
      </w:r>
      <w:proofErr w:type="spellEnd"/>
      <w:r>
        <w:rPr>
          <w:rFonts w:ascii="Microsoft Sans Serif" w:hAnsi="Microsoft Sans Serif" w:cs="Microsoft Sans Serif"/>
        </w:rPr>
        <w:t xml:space="preserve"> does not involve human subject research. The project does, however, use human data collected during routine healthcare provision. Most often data are de-identified within data source. All data partners executing the LEGEND-</w:t>
      </w:r>
      <w:proofErr w:type="spellStart"/>
      <w:r w:rsidR="00F96DBC">
        <w:rPr>
          <w:rFonts w:ascii="Microsoft Sans Serif" w:hAnsi="Microsoft Sans Serif" w:cs="Microsoft Sans Serif"/>
        </w:rPr>
        <w:lastRenderedPageBreak/>
        <w:t>HTNStepCare</w:t>
      </w:r>
      <w:proofErr w:type="spellEnd"/>
      <w:r>
        <w:rPr>
          <w:rFonts w:ascii="Microsoft Sans Serif" w:hAnsi="Microsoft Sans Serif" w:cs="Microsoft Sans Serif"/>
        </w:rPr>
        <w:t xml:space="preserve"> studies within their data sources will have received institutional review board (IRB) approval or waiver for participation in accordance </w:t>
      </w:r>
      <w:r w:rsidR="00EF2AD1">
        <w:rPr>
          <w:rFonts w:ascii="Microsoft Sans Serif" w:hAnsi="Microsoft Sans Serif" w:cs="Microsoft Sans Serif"/>
        </w:rPr>
        <w:t>with</w:t>
      </w:r>
      <w:r>
        <w:rPr>
          <w:rFonts w:ascii="Microsoft Sans Serif" w:hAnsi="Microsoft Sans Serif" w:cs="Microsoft Sans Serif"/>
        </w:rPr>
        <w:t xml:space="preserve"> their institutional governance prior to execution (see Table 11.1). LEGEND-</w:t>
      </w:r>
      <w:proofErr w:type="spellStart"/>
      <w:r w:rsidR="00F96DBC">
        <w:rPr>
          <w:rFonts w:ascii="Microsoft Sans Serif" w:hAnsi="Microsoft Sans Serif" w:cs="Microsoft Sans Serif"/>
        </w:rPr>
        <w:t>HTNStepCare</w:t>
      </w:r>
      <w:proofErr w:type="spellEnd"/>
      <w:r>
        <w:rPr>
          <w:rFonts w:ascii="Microsoft Sans Serif" w:hAnsi="Microsoft Sans Serif" w:cs="Microsoft Sans Serif"/>
        </w:rPr>
        <w:t xml:space="preserve"> executes across a federated and distributed data network, where analysis code is sent to participating data partners and only aggregate summary statistics are returned, with no sharing of patient-level data between organizations.</w:t>
      </w:r>
    </w:p>
    <w:p w14:paraId="289F7298" w14:textId="77777777" w:rsidR="00127097" w:rsidRDefault="00127097" w:rsidP="00127097">
      <w:pPr>
        <w:jc w:val="both"/>
        <w:rPr>
          <w:rFonts w:ascii="Microsoft Sans Serif" w:hAnsi="Microsoft Sans Serif" w:cs="Microsoft Sans Serif"/>
        </w:rPr>
      </w:pPr>
    </w:p>
    <w:p w14:paraId="6741BE29" w14:textId="4B8668B1" w:rsidR="00127097" w:rsidRDefault="00127097" w:rsidP="00127097">
      <w:pPr>
        <w:jc w:val="both"/>
        <w:rPr>
          <w:rFonts w:ascii="Microsoft Sans Serif" w:hAnsi="Microsoft Sans Serif" w:cs="Microsoft Sans Serif"/>
        </w:rPr>
      </w:pPr>
      <w:r>
        <w:rPr>
          <w:rFonts w:ascii="Microsoft Sans Serif" w:hAnsi="Microsoft Sans Serif" w:cs="Microsoft Sans Serif"/>
        </w:rPr>
        <w:t>Table 11.1 IRB approval or waiver statement from partners.</w:t>
      </w:r>
    </w:p>
    <w:tbl>
      <w:tblPr>
        <w:tblStyle w:val="TableGrid"/>
        <w:tblW w:w="0" w:type="auto"/>
        <w:tblLook w:val="04A0" w:firstRow="1" w:lastRow="0" w:firstColumn="1" w:lastColumn="0" w:noHBand="0" w:noVBand="1"/>
      </w:tblPr>
      <w:tblGrid>
        <w:gridCol w:w="2245"/>
        <w:gridCol w:w="7105"/>
      </w:tblGrid>
      <w:tr w:rsidR="00127097" w14:paraId="2294F7EB" w14:textId="77777777" w:rsidTr="00900188">
        <w:tc>
          <w:tcPr>
            <w:tcW w:w="2245" w:type="dxa"/>
          </w:tcPr>
          <w:p w14:paraId="6477D12D" w14:textId="25DFDDAC" w:rsidR="00127097" w:rsidRPr="005E276C" w:rsidRDefault="00127097" w:rsidP="00127097">
            <w:pPr>
              <w:jc w:val="both"/>
              <w:rPr>
                <w:rFonts w:ascii="Microsoft Sans Serif" w:hAnsi="Microsoft Sans Serif" w:cs="Microsoft Sans Serif"/>
                <w:b/>
                <w:bCs/>
              </w:rPr>
            </w:pPr>
            <w:r w:rsidRPr="005E276C">
              <w:rPr>
                <w:rFonts w:ascii="Microsoft Sans Serif" w:hAnsi="Microsoft Sans Serif" w:cs="Microsoft Sans Serif"/>
                <w:b/>
                <w:bCs/>
              </w:rPr>
              <w:t>Data source</w:t>
            </w:r>
          </w:p>
        </w:tc>
        <w:tc>
          <w:tcPr>
            <w:tcW w:w="7105" w:type="dxa"/>
          </w:tcPr>
          <w:p w14:paraId="63A09585" w14:textId="7705EE1D" w:rsidR="00127097" w:rsidRPr="005E276C" w:rsidRDefault="00127097" w:rsidP="00127097">
            <w:pPr>
              <w:jc w:val="both"/>
              <w:rPr>
                <w:rFonts w:ascii="Microsoft Sans Serif" w:hAnsi="Microsoft Sans Serif" w:cs="Microsoft Sans Serif"/>
                <w:b/>
                <w:bCs/>
              </w:rPr>
            </w:pPr>
            <w:r w:rsidRPr="005E276C">
              <w:rPr>
                <w:rFonts w:ascii="Microsoft Sans Serif" w:hAnsi="Microsoft Sans Serif" w:cs="Microsoft Sans Serif"/>
                <w:b/>
                <w:bCs/>
              </w:rPr>
              <w:t>Statement</w:t>
            </w:r>
          </w:p>
        </w:tc>
      </w:tr>
      <w:tr w:rsidR="00127097" w14:paraId="6EEEC153" w14:textId="77777777" w:rsidTr="00900188">
        <w:tc>
          <w:tcPr>
            <w:tcW w:w="2245" w:type="dxa"/>
          </w:tcPr>
          <w:p w14:paraId="47F7BBBA" w14:textId="7779B82D" w:rsidR="00127097" w:rsidRDefault="00ED30A9" w:rsidP="00127097">
            <w:pPr>
              <w:jc w:val="both"/>
              <w:rPr>
                <w:rFonts w:ascii="Microsoft Sans Serif" w:hAnsi="Microsoft Sans Serif" w:cs="Microsoft Sans Serif"/>
              </w:rPr>
            </w:pPr>
            <w:r>
              <w:rPr>
                <w:rFonts w:ascii="Microsoft Sans Serif" w:hAnsi="Microsoft Sans Serif" w:cs="Microsoft Sans Serif"/>
              </w:rPr>
              <w:t>Yale New Haven Health System</w:t>
            </w:r>
          </w:p>
        </w:tc>
        <w:tc>
          <w:tcPr>
            <w:tcW w:w="7105" w:type="dxa"/>
          </w:tcPr>
          <w:p w14:paraId="05E9A1BF" w14:textId="1BDECB29" w:rsidR="00127097" w:rsidRDefault="00ED30A9" w:rsidP="00127097">
            <w:pPr>
              <w:jc w:val="both"/>
              <w:rPr>
                <w:rFonts w:ascii="Microsoft Sans Serif" w:hAnsi="Microsoft Sans Serif" w:cs="Microsoft Sans Serif"/>
              </w:rPr>
            </w:pPr>
            <w:r>
              <w:rPr>
                <w:rFonts w:ascii="Microsoft Sans Serif" w:hAnsi="Microsoft Sans Serif" w:cs="Microsoft Sans Serif"/>
              </w:rPr>
              <w:t>Use of the YNHHS EHR data source was approved by the Yale University Institutional Review Board as an OHDSI network study (</w:t>
            </w:r>
            <w:commentRangeStart w:id="128"/>
            <w:r>
              <w:rPr>
                <w:rFonts w:ascii="Microsoft Sans Serif" w:hAnsi="Microsoft Sans Serif" w:cs="Microsoft Sans Serif"/>
              </w:rPr>
              <w:t>IRB number</w:t>
            </w:r>
            <w:proofErr w:type="gramStart"/>
            <w:r>
              <w:rPr>
                <w:rFonts w:ascii="Microsoft Sans Serif" w:hAnsi="Microsoft Sans Serif" w:cs="Microsoft Sans Serif"/>
              </w:rPr>
              <w:t>: )</w:t>
            </w:r>
            <w:commentRangeEnd w:id="128"/>
            <w:proofErr w:type="gramEnd"/>
            <w:r w:rsidR="00A71509">
              <w:rPr>
                <w:rStyle w:val="CommentReference"/>
              </w:rPr>
              <w:commentReference w:id="128"/>
            </w:r>
          </w:p>
        </w:tc>
      </w:tr>
      <w:tr w:rsidR="00127097" w14:paraId="428E2B94" w14:textId="77777777" w:rsidTr="00900188">
        <w:tc>
          <w:tcPr>
            <w:tcW w:w="2245" w:type="dxa"/>
          </w:tcPr>
          <w:p w14:paraId="587B7C0C" w14:textId="348CDE5C" w:rsidR="00127097" w:rsidRDefault="00A71509" w:rsidP="00127097">
            <w:pPr>
              <w:jc w:val="both"/>
              <w:rPr>
                <w:rFonts w:ascii="Microsoft Sans Serif" w:hAnsi="Microsoft Sans Serif" w:cs="Microsoft Sans Serif"/>
              </w:rPr>
            </w:pPr>
            <w:r>
              <w:rPr>
                <w:rFonts w:ascii="Microsoft Sans Serif" w:hAnsi="Microsoft Sans Serif" w:cs="Microsoft Sans Serif"/>
              </w:rPr>
              <w:t>Sentara Healthcare</w:t>
            </w:r>
          </w:p>
        </w:tc>
        <w:tc>
          <w:tcPr>
            <w:tcW w:w="7105" w:type="dxa"/>
          </w:tcPr>
          <w:p w14:paraId="1452AB9C" w14:textId="43479292" w:rsidR="00127097" w:rsidRDefault="00C0047E" w:rsidP="00127097">
            <w:pPr>
              <w:jc w:val="both"/>
              <w:rPr>
                <w:rFonts w:ascii="Microsoft Sans Serif" w:hAnsi="Microsoft Sans Serif" w:cs="Microsoft Sans Serif"/>
              </w:rPr>
            </w:pPr>
            <w:r>
              <w:rPr>
                <w:rFonts w:ascii="Microsoft Sans Serif" w:hAnsi="Microsoft Sans Serif" w:cs="Microsoft Sans Serif"/>
              </w:rPr>
              <w:t>Use of the Sentara Healthcare EHR data source was approved by Sent</w:t>
            </w:r>
            <w:r w:rsidR="003C7BF3">
              <w:rPr>
                <w:rFonts w:ascii="Microsoft Sans Serif" w:hAnsi="Microsoft Sans Serif" w:cs="Microsoft Sans Serif"/>
              </w:rPr>
              <w:t>a</w:t>
            </w:r>
            <w:r>
              <w:rPr>
                <w:rFonts w:ascii="Microsoft Sans Serif" w:hAnsi="Microsoft Sans Serif" w:cs="Microsoft Sans Serif"/>
              </w:rPr>
              <w:t>ra Health System Inst</w:t>
            </w:r>
            <w:r w:rsidR="003C7BF3">
              <w:rPr>
                <w:rFonts w:ascii="Microsoft Sans Serif" w:hAnsi="Microsoft Sans Serif" w:cs="Microsoft Sans Serif"/>
              </w:rPr>
              <w:t>it</w:t>
            </w:r>
            <w:r>
              <w:rPr>
                <w:rFonts w:ascii="Microsoft Sans Serif" w:hAnsi="Microsoft Sans Serif" w:cs="Microsoft Sans Serif"/>
              </w:rPr>
              <w:t>utional Review Board</w:t>
            </w:r>
            <w:r w:rsidR="00F76D9D">
              <w:rPr>
                <w:rFonts w:ascii="Microsoft Sans Serif" w:hAnsi="Microsoft Sans Serif" w:cs="Microsoft Sans Serif"/>
              </w:rPr>
              <w:t xml:space="preserve"> (IRB number:)</w:t>
            </w:r>
          </w:p>
        </w:tc>
      </w:tr>
      <w:tr w:rsidR="00127097" w14:paraId="5E2046DD" w14:textId="77777777" w:rsidTr="00900188">
        <w:tc>
          <w:tcPr>
            <w:tcW w:w="2245" w:type="dxa"/>
          </w:tcPr>
          <w:p w14:paraId="632AB789" w14:textId="7630DC11" w:rsidR="00127097" w:rsidRDefault="00A71509" w:rsidP="00127097">
            <w:pPr>
              <w:jc w:val="both"/>
              <w:rPr>
                <w:rFonts w:ascii="Microsoft Sans Serif" w:hAnsi="Microsoft Sans Serif" w:cs="Microsoft Sans Serif"/>
              </w:rPr>
            </w:pPr>
            <w:r>
              <w:rPr>
                <w:rFonts w:ascii="Microsoft Sans Serif" w:hAnsi="Microsoft Sans Serif" w:cs="Microsoft Sans Serif"/>
              </w:rPr>
              <w:t>Department of Veterans Affairs (VA)</w:t>
            </w:r>
          </w:p>
        </w:tc>
        <w:tc>
          <w:tcPr>
            <w:tcW w:w="7105" w:type="dxa"/>
          </w:tcPr>
          <w:p w14:paraId="78CFFCC0" w14:textId="4DC511ED" w:rsidR="00127097" w:rsidRDefault="00A71509" w:rsidP="00127097">
            <w:pPr>
              <w:jc w:val="both"/>
              <w:rPr>
                <w:rFonts w:ascii="Microsoft Sans Serif" w:hAnsi="Microsoft Sans Serif" w:cs="Microsoft Sans Serif"/>
              </w:rPr>
            </w:pPr>
            <w:r>
              <w:rPr>
                <w:rFonts w:ascii="Microsoft Sans Serif" w:hAnsi="Microsoft Sans Serif" w:cs="Microsoft Sans Serif"/>
              </w:rPr>
              <w:t>Use of the VA-OMOP data source was reviewed by the Department of Veterans Affairs Central I</w:t>
            </w:r>
            <w:r w:rsidR="00CD60B7">
              <w:rPr>
                <w:rFonts w:ascii="Microsoft Sans Serif" w:hAnsi="Microsoft Sans Serif" w:cs="Microsoft Sans Serif"/>
              </w:rPr>
              <w:t>nstitutional Review Board (IRB) and was determined to meet the criteria for exemption under Exemption Category 4(3) and approved the request for Waiver of HIPAA Authorization.</w:t>
            </w:r>
          </w:p>
        </w:tc>
      </w:tr>
    </w:tbl>
    <w:p w14:paraId="6F0F88D6" w14:textId="77777777" w:rsidR="00127097" w:rsidRDefault="00127097" w:rsidP="00127097">
      <w:pPr>
        <w:jc w:val="both"/>
        <w:rPr>
          <w:rFonts w:ascii="Microsoft Sans Serif" w:hAnsi="Microsoft Sans Serif" w:cs="Microsoft Sans Serif"/>
        </w:rPr>
      </w:pPr>
    </w:p>
    <w:p w14:paraId="5557DCEC" w14:textId="1E8742C7" w:rsidR="00CF0C2F" w:rsidRPr="00F171E2" w:rsidRDefault="00CF0C2F">
      <w:pPr>
        <w:rPr>
          <w:rFonts w:ascii="Microsoft Sans Serif" w:hAnsi="Microsoft Sans Serif" w:cs="Microsoft Sans Serif"/>
          <w:b/>
          <w:bCs/>
          <w:sz w:val="28"/>
          <w:szCs w:val="28"/>
        </w:rPr>
      </w:pPr>
      <w:r w:rsidRPr="00F171E2">
        <w:rPr>
          <w:rFonts w:ascii="Microsoft Sans Serif" w:hAnsi="Microsoft Sans Serif" w:cs="Microsoft Sans Serif"/>
          <w:b/>
          <w:bCs/>
          <w:sz w:val="28"/>
          <w:szCs w:val="28"/>
        </w:rPr>
        <w:t>12 Management and Reporting of Adverse Events and Adverse Reactions</w:t>
      </w:r>
    </w:p>
    <w:p w14:paraId="635B8624" w14:textId="34CDC130" w:rsidR="00A92532" w:rsidRDefault="00400921" w:rsidP="00400921">
      <w:pPr>
        <w:jc w:val="both"/>
        <w:rPr>
          <w:rFonts w:ascii="Microsoft Sans Serif" w:hAnsi="Microsoft Sans Serif" w:cs="Microsoft Sans Serif"/>
        </w:rPr>
      </w:pPr>
      <w:r>
        <w:rPr>
          <w:rFonts w:ascii="Microsoft Sans Serif" w:hAnsi="Microsoft Sans Serif" w:cs="Microsoft Sans Serif"/>
        </w:rPr>
        <w:t>LEGEND-</w:t>
      </w:r>
      <w:proofErr w:type="spellStart"/>
      <w:r w:rsidR="00F96DBC">
        <w:rPr>
          <w:rFonts w:ascii="Microsoft Sans Serif" w:hAnsi="Microsoft Sans Serif" w:cs="Microsoft Sans Serif"/>
        </w:rPr>
        <w:t>HTNStepCare</w:t>
      </w:r>
      <w:proofErr w:type="spellEnd"/>
      <w:r>
        <w:rPr>
          <w:rFonts w:ascii="Microsoft Sans Serif" w:hAnsi="Microsoft Sans Serif" w:cs="Microsoft Sans Serif"/>
        </w:rPr>
        <w:t xml:space="preserve"> uses coded data that already exist in electronic databases. In these types of databases, it is not usually possible to link (i.e., identify a potential causal association between) a particular product and medical event for any specific individual. Thus, the minimum criteria for reporting an adverse event (i.e., identifiable patient, identifiable reporter, a suspect </w:t>
      </w:r>
      <w:r w:rsidR="00893618">
        <w:rPr>
          <w:rFonts w:ascii="Microsoft Sans Serif" w:hAnsi="Microsoft Sans Serif" w:cs="Microsoft Sans Serif"/>
        </w:rPr>
        <w:t>product,</w:t>
      </w:r>
      <w:r>
        <w:rPr>
          <w:rFonts w:ascii="Microsoft Sans Serif" w:hAnsi="Microsoft Sans Serif" w:cs="Microsoft Sans Serif"/>
        </w:rPr>
        <w:t xml:space="preserve"> and event) are not available and adverse events are not reportable as individual adverse event reports. The study results will </w:t>
      </w:r>
      <w:r w:rsidR="00893618">
        <w:rPr>
          <w:rFonts w:ascii="Microsoft Sans Serif" w:hAnsi="Microsoft Sans Serif" w:cs="Microsoft Sans Serif"/>
        </w:rPr>
        <w:t>be assessed</w:t>
      </w:r>
      <w:r>
        <w:rPr>
          <w:rFonts w:ascii="Microsoft Sans Serif" w:hAnsi="Microsoft Sans Serif" w:cs="Microsoft Sans Serif"/>
        </w:rPr>
        <w:t xml:space="preserve"> for medically important findings.</w:t>
      </w:r>
    </w:p>
    <w:p w14:paraId="29ADA33B" w14:textId="77777777" w:rsidR="00400921" w:rsidRDefault="00400921">
      <w:pPr>
        <w:rPr>
          <w:rFonts w:ascii="Microsoft Sans Serif" w:hAnsi="Microsoft Sans Serif" w:cs="Microsoft Sans Serif"/>
        </w:rPr>
      </w:pPr>
    </w:p>
    <w:p w14:paraId="136A71E2" w14:textId="5FBCA6E5" w:rsidR="00CF0C2F" w:rsidRPr="001A7645" w:rsidRDefault="00CF0C2F">
      <w:pPr>
        <w:rPr>
          <w:rFonts w:ascii="Microsoft Sans Serif" w:hAnsi="Microsoft Sans Serif" w:cs="Microsoft Sans Serif"/>
          <w:b/>
          <w:bCs/>
          <w:sz w:val="28"/>
          <w:szCs w:val="28"/>
        </w:rPr>
      </w:pPr>
      <w:r w:rsidRPr="001A7645">
        <w:rPr>
          <w:rFonts w:ascii="Microsoft Sans Serif" w:hAnsi="Microsoft Sans Serif" w:cs="Microsoft Sans Serif"/>
          <w:b/>
          <w:bCs/>
          <w:sz w:val="28"/>
          <w:szCs w:val="28"/>
        </w:rPr>
        <w:t>13 Plans for Disseminating and Communicating Study Results</w:t>
      </w:r>
    </w:p>
    <w:p w14:paraId="1A9CCC5F" w14:textId="493602F2" w:rsidR="00CF0C2F" w:rsidRPr="003A6037" w:rsidRDefault="00CF0C2F">
      <w:pPr>
        <w:rPr>
          <w:rFonts w:ascii="Microsoft Sans Serif" w:hAnsi="Microsoft Sans Serif" w:cs="Microsoft Sans Serif"/>
          <w:b/>
          <w:bCs/>
        </w:rPr>
      </w:pPr>
      <w:r w:rsidRPr="003A6037">
        <w:rPr>
          <w:rFonts w:ascii="Microsoft Sans Serif" w:hAnsi="Microsoft Sans Serif" w:cs="Microsoft Sans Serif"/>
          <w:b/>
          <w:bCs/>
        </w:rPr>
        <w:t>13.1 Transparent and re-usable research tools</w:t>
      </w:r>
    </w:p>
    <w:p w14:paraId="166FB522" w14:textId="45375492" w:rsidR="00A92532" w:rsidRDefault="002B6FFC" w:rsidP="009947A0">
      <w:pPr>
        <w:jc w:val="both"/>
        <w:rPr>
          <w:rFonts w:ascii="Microsoft Sans Serif" w:hAnsi="Microsoft Sans Serif" w:cs="Microsoft Sans Serif"/>
        </w:rPr>
      </w:pPr>
      <w:r>
        <w:rPr>
          <w:rFonts w:ascii="Microsoft Sans Serif" w:hAnsi="Microsoft Sans Serif" w:cs="Microsoft Sans Serif"/>
        </w:rPr>
        <w:t xml:space="preserve">We will publicly register this protocol and announce its </w:t>
      </w:r>
      <w:r w:rsidR="009947A0">
        <w:rPr>
          <w:rFonts w:ascii="Microsoft Sans Serif" w:hAnsi="Microsoft Sans Serif" w:cs="Microsoft Sans Serif"/>
        </w:rPr>
        <w:t>availability for feedback from stakeholders, the OHDSI community and within clinical professional societies. This protocol will link to open</w:t>
      </w:r>
      <w:r w:rsidR="001E13E4">
        <w:rPr>
          <w:rFonts w:ascii="Microsoft Sans Serif" w:hAnsi="Microsoft Sans Serif" w:cs="Microsoft Sans Serif"/>
        </w:rPr>
        <w:t>-</w:t>
      </w:r>
      <w:r w:rsidR="009947A0">
        <w:rPr>
          <w:rFonts w:ascii="Microsoft Sans Serif" w:hAnsi="Microsoft Sans Serif" w:cs="Microsoft Sans Serif"/>
        </w:rPr>
        <w:t xml:space="preserve">source code for all steps to generating diagnostics, effect estimates, </w:t>
      </w:r>
      <w:r w:rsidR="00B13BA1">
        <w:rPr>
          <w:rFonts w:ascii="Microsoft Sans Serif" w:hAnsi="Microsoft Sans Serif" w:cs="Microsoft Sans Serif"/>
        </w:rPr>
        <w:t>figures,</w:t>
      </w:r>
      <w:r w:rsidR="009947A0">
        <w:rPr>
          <w:rFonts w:ascii="Microsoft Sans Serif" w:hAnsi="Microsoft Sans Serif" w:cs="Microsoft Sans Serif"/>
        </w:rPr>
        <w:t xml:space="preserve"> and tables. Such transparency is possible because we will construct our studies on top of the OHDSI tool</w:t>
      </w:r>
      <w:r w:rsidR="00B13BA1">
        <w:rPr>
          <w:rFonts w:ascii="Microsoft Sans Serif" w:hAnsi="Microsoft Sans Serif" w:cs="Microsoft Sans Serif"/>
        </w:rPr>
        <w:t xml:space="preserve"> </w:t>
      </w:r>
      <w:r w:rsidR="009947A0">
        <w:rPr>
          <w:rFonts w:ascii="Microsoft Sans Serif" w:hAnsi="Microsoft Sans Serif" w:cs="Microsoft Sans Serif"/>
        </w:rPr>
        <w:t>stack of open</w:t>
      </w:r>
      <w:r w:rsidR="001E13E4">
        <w:rPr>
          <w:rFonts w:ascii="Microsoft Sans Serif" w:hAnsi="Microsoft Sans Serif" w:cs="Microsoft Sans Serif"/>
        </w:rPr>
        <w:t>-</w:t>
      </w:r>
      <w:r w:rsidR="009947A0">
        <w:rPr>
          <w:rFonts w:ascii="Microsoft Sans Serif" w:hAnsi="Microsoft Sans Serif" w:cs="Microsoft Sans Serif"/>
        </w:rPr>
        <w:t xml:space="preserve">source software tools that are </w:t>
      </w:r>
      <w:r w:rsidR="009947A0">
        <w:rPr>
          <w:rFonts w:ascii="Microsoft Sans Serif" w:hAnsi="Microsoft Sans Serif" w:cs="Microsoft Sans Serif"/>
        </w:rPr>
        <w:lastRenderedPageBreak/>
        <w:t>community developed and rigorously tested. We will publicly host LEGEND-</w:t>
      </w:r>
      <w:proofErr w:type="spellStart"/>
      <w:r w:rsidR="00F96DBC">
        <w:rPr>
          <w:rFonts w:ascii="Microsoft Sans Serif" w:hAnsi="Microsoft Sans Serif" w:cs="Microsoft Sans Serif"/>
        </w:rPr>
        <w:t>HTNStepCare</w:t>
      </w:r>
      <w:proofErr w:type="spellEnd"/>
      <w:r w:rsidR="001E13E4">
        <w:rPr>
          <w:rFonts w:ascii="Microsoft Sans Serif" w:hAnsi="Microsoft Sans Serif" w:cs="Microsoft Sans Serif"/>
        </w:rPr>
        <w:t xml:space="preserve"> source code at </w:t>
      </w:r>
      <w:commentRangeStart w:id="129"/>
      <w:r w:rsidR="001E13E4">
        <w:rPr>
          <w:rFonts w:ascii="Microsoft Sans Serif" w:hAnsi="Microsoft Sans Serif" w:cs="Microsoft Sans Serif"/>
        </w:rPr>
        <w:t>(https://github.com/ohdsi-studies/</w:t>
      </w:r>
      <w:del w:id="130" w:author="Chungsoo Kim [2]" w:date="2024-05-11T22:08:00Z">
        <w:r w:rsidR="001E13E4" w:rsidDel="00254ACE">
          <w:rPr>
            <w:rFonts w:ascii="Microsoft Sans Serif" w:hAnsi="Microsoft Sans Serif" w:cs="Microsoft Sans Serif"/>
          </w:rPr>
          <w:delText>xxx</w:delText>
        </w:r>
      </w:del>
      <w:ins w:id="131" w:author="Chungsoo Kim [2]" w:date="2024-05-11T22:08:00Z">
        <w:r w:rsidR="00254ACE">
          <w:rPr>
            <w:rFonts w:ascii="Microsoft Sans Serif" w:hAnsi="Microsoft Sans Serif" w:cs="Microsoft Sans Serif"/>
          </w:rPr>
          <w:t>LegendHtnStepC</w:t>
        </w:r>
      </w:ins>
      <w:ins w:id="132" w:author="Chungsoo Kim [2]" w:date="2024-05-11T22:09:00Z">
        <w:r w:rsidR="00254ACE">
          <w:rPr>
            <w:rFonts w:ascii="Microsoft Sans Serif" w:hAnsi="Microsoft Sans Serif" w:cs="Microsoft Sans Serif"/>
          </w:rPr>
          <w:t>are</w:t>
        </w:r>
      </w:ins>
      <w:r w:rsidR="001E13E4">
        <w:rPr>
          <w:rFonts w:ascii="Microsoft Sans Serif" w:hAnsi="Microsoft Sans Serif" w:cs="Microsoft Sans Serif"/>
        </w:rPr>
        <w:t xml:space="preserve">), </w:t>
      </w:r>
      <w:commentRangeEnd w:id="129"/>
      <w:r w:rsidR="001E13E4">
        <w:rPr>
          <w:rStyle w:val="CommentReference"/>
        </w:rPr>
        <w:commentReference w:id="129"/>
      </w:r>
      <w:r w:rsidR="001E13E4">
        <w:rPr>
          <w:rFonts w:ascii="Microsoft Sans Serif" w:hAnsi="Microsoft Sans Serif" w:cs="Microsoft Sans Serif"/>
        </w:rPr>
        <w:t>allowing public contribution and review, and free re-use for anyone’s future research.</w:t>
      </w:r>
    </w:p>
    <w:p w14:paraId="7F19DCC0" w14:textId="77777777" w:rsidR="002B6FFC" w:rsidRDefault="002B6FFC">
      <w:pPr>
        <w:rPr>
          <w:rFonts w:ascii="Microsoft Sans Serif" w:hAnsi="Microsoft Sans Serif" w:cs="Microsoft Sans Serif"/>
        </w:rPr>
      </w:pPr>
    </w:p>
    <w:p w14:paraId="6B293B82" w14:textId="4F449E0A" w:rsidR="00CF0C2F" w:rsidRPr="007B6552" w:rsidRDefault="00CF0C2F">
      <w:pPr>
        <w:rPr>
          <w:rFonts w:ascii="Microsoft Sans Serif" w:hAnsi="Microsoft Sans Serif" w:cs="Microsoft Sans Serif"/>
          <w:b/>
          <w:bCs/>
        </w:rPr>
      </w:pPr>
      <w:r w:rsidRPr="003A6037">
        <w:rPr>
          <w:rFonts w:ascii="Microsoft Sans Serif" w:hAnsi="Microsoft Sans Serif" w:cs="Microsoft Sans Serif"/>
          <w:b/>
          <w:bCs/>
        </w:rPr>
        <w:t>13.2 Continuous sharing of results</w:t>
      </w:r>
    </w:p>
    <w:p w14:paraId="3A4022F8" w14:textId="50EFB51F" w:rsidR="00A92532" w:rsidRDefault="00AD703B" w:rsidP="005D7DEC">
      <w:pPr>
        <w:jc w:val="both"/>
        <w:rPr>
          <w:rFonts w:ascii="Microsoft Sans Serif" w:hAnsi="Microsoft Sans Serif" w:cs="Microsoft Sans Serif"/>
        </w:rPr>
      </w:pPr>
      <w:r>
        <w:rPr>
          <w:rFonts w:ascii="Microsoft Sans Serif" w:hAnsi="Microsoft Sans Serif" w:cs="Microsoft Sans Serif"/>
        </w:rPr>
        <w:t>LEGEND-</w:t>
      </w:r>
      <w:proofErr w:type="spellStart"/>
      <w:r w:rsidR="00F96DBC">
        <w:rPr>
          <w:rFonts w:ascii="Microsoft Sans Serif" w:hAnsi="Microsoft Sans Serif" w:cs="Microsoft Sans Serif"/>
        </w:rPr>
        <w:t>HTNStepCare</w:t>
      </w:r>
      <w:proofErr w:type="spellEnd"/>
      <w:r>
        <w:rPr>
          <w:rFonts w:ascii="Microsoft Sans Serif" w:hAnsi="Microsoft Sans Serif" w:cs="Microsoft Sans Serif"/>
        </w:rPr>
        <w:t xml:space="preserve"> embodies a new approach to generating evidence from healthcare data that overcome weaknesses in the current process of answering and publishing (or not) </w:t>
      </w:r>
      <w:r w:rsidR="00D42C75">
        <w:rPr>
          <w:rFonts w:ascii="Microsoft Sans Serif" w:hAnsi="Microsoft Sans Serif" w:cs="Microsoft Sans Serif"/>
        </w:rPr>
        <w:t xml:space="preserve">one question at a time. Generating evidence for thousands of research and control questions using a systematic process enables us to not only evaluate that process and the coherence and consistency of the evidence, but also to avoid p-hacking and publication bias. We will store and openly communicate </w:t>
      </w:r>
      <w:r w:rsidR="005D7DEC">
        <w:rPr>
          <w:rFonts w:ascii="Microsoft Sans Serif" w:hAnsi="Microsoft Sans Serif" w:cs="Microsoft Sans Serif"/>
        </w:rPr>
        <w:t>all</w:t>
      </w:r>
      <w:r w:rsidR="00D42C75">
        <w:rPr>
          <w:rFonts w:ascii="Microsoft Sans Serif" w:hAnsi="Microsoft Sans Serif" w:cs="Microsoft Sans Serif"/>
        </w:rPr>
        <w:t xml:space="preserve"> these results as they become available using a user-friendly web-based app that serves up all descriptive statistics, study diagnostics</w:t>
      </w:r>
      <w:r w:rsidR="005D7DEC">
        <w:rPr>
          <w:rFonts w:ascii="Microsoft Sans Serif" w:hAnsi="Microsoft Sans Serif" w:cs="Microsoft Sans Serif"/>
        </w:rPr>
        <w:t xml:space="preserve"> and effect estimates for each cohort comparison and outcome. Open access to this app will through a public facing LEGEND-</w:t>
      </w:r>
      <w:proofErr w:type="spellStart"/>
      <w:r w:rsidR="00F96DBC">
        <w:rPr>
          <w:rFonts w:ascii="Microsoft Sans Serif" w:hAnsi="Microsoft Sans Serif" w:cs="Microsoft Sans Serif"/>
        </w:rPr>
        <w:t>HTNStepCare</w:t>
      </w:r>
      <w:proofErr w:type="spellEnd"/>
      <w:r w:rsidR="005D7DEC">
        <w:rPr>
          <w:rFonts w:ascii="Microsoft Sans Serif" w:hAnsi="Microsoft Sans Serif" w:cs="Microsoft Sans Serif"/>
        </w:rPr>
        <w:t xml:space="preserve"> webpage.</w:t>
      </w:r>
    </w:p>
    <w:p w14:paraId="5FB7481F" w14:textId="77777777" w:rsidR="00AD703B" w:rsidRDefault="00AD703B">
      <w:pPr>
        <w:rPr>
          <w:rFonts w:ascii="Microsoft Sans Serif" w:hAnsi="Microsoft Sans Serif" w:cs="Microsoft Sans Serif"/>
        </w:rPr>
      </w:pPr>
    </w:p>
    <w:p w14:paraId="719B3106" w14:textId="5684A87A" w:rsidR="00CF0C2F" w:rsidRPr="003A6037" w:rsidRDefault="006120CC">
      <w:pPr>
        <w:rPr>
          <w:rFonts w:ascii="Microsoft Sans Serif" w:hAnsi="Microsoft Sans Serif" w:cs="Microsoft Sans Serif"/>
          <w:b/>
          <w:bCs/>
        </w:rPr>
      </w:pPr>
      <w:r w:rsidRPr="003A6037">
        <w:rPr>
          <w:rFonts w:ascii="Microsoft Sans Serif" w:hAnsi="Microsoft Sans Serif" w:cs="Microsoft Sans Serif"/>
          <w:b/>
          <w:bCs/>
        </w:rPr>
        <w:t>13.3 Scientific meetings and publications</w:t>
      </w:r>
    </w:p>
    <w:p w14:paraId="5885368F" w14:textId="0126B391" w:rsidR="00A92532" w:rsidRDefault="0022714E" w:rsidP="004D35C6">
      <w:pPr>
        <w:jc w:val="both"/>
        <w:rPr>
          <w:rFonts w:ascii="Microsoft Sans Serif" w:hAnsi="Microsoft Sans Serif" w:cs="Microsoft Sans Serif"/>
        </w:rPr>
      </w:pPr>
      <w:r>
        <w:rPr>
          <w:rFonts w:ascii="Microsoft Sans Serif" w:hAnsi="Microsoft Sans Serif" w:cs="Microsoft Sans Serif"/>
        </w:rPr>
        <w:t xml:space="preserve">We will deliver multiple presentations annually at scientific venues including </w:t>
      </w:r>
      <w:r w:rsidR="00AC5018">
        <w:rPr>
          <w:rFonts w:ascii="Microsoft Sans Serif" w:hAnsi="Microsoft Sans Serif" w:cs="Microsoft Sans Serif"/>
        </w:rPr>
        <w:t xml:space="preserve">the annual meetings of the </w:t>
      </w:r>
      <w:r w:rsidR="004D35C6">
        <w:rPr>
          <w:rFonts w:ascii="Microsoft Sans Serif" w:hAnsi="Microsoft Sans Serif" w:cs="Microsoft Sans Serif"/>
        </w:rPr>
        <w:t xml:space="preserve">American College of Cardiology, American Heart Association and American Medical Informatics Association. We will also prepare multiple scientific publications for clinical, informatics and </w:t>
      </w:r>
      <w:r w:rsidR="00FB59CD">
        <w:rPr>
          <w:rFonts w:ascii="Microsoft Sans Serif" w:hAnsi="Microsoft Sans Serif" w:cs="Microsoft Sans Serif"/>
        </w:rPr>
        <w:t>statistical</w:t>
      </w:r>
      <w:r w:rsidR="004D35C6">
        <w:rPr>
          <w:rFonts w:ascii="Microsoft Sans Serif" w:hAnsi="Microsoft Sans Serif" w:cs="Microsoft Sans Serif"/>
        </w:rPr>
        <w:t xml:space="preserve"> journals.</w:t>
      </w:r>
    </w:p>
    <w:p w14:paraId="1AA6DAD7" w14:textId="77777777" w:rsidR="0022714E" w:rsidRDefault="0022714E">
      <w:pPr>
        <w:rPr>
          <w:rFonts w:ascii="Microsoft Sans Serif" w:hAnsi="Microsoft Sans Serif" w:cs="Microsoft Sans Serif"/>
        </w:rPr>
      </w:pPr>
    </w:p>
    <w:p w14:paraId="07A4A686" w14:textId="498A44FB" w:rsidR="006120CC" w:rsidRPr="003A6037" w:rsidRDefault="006120CC">
      <w:pPr>
        <w:rPr>
          <w:rFonts w:ascii="Microsoft Sans Serif" w:hAnsi="Microsoft Sans Serif" w:cs="Microsoft Sans Serif"/>
          <w:b/>
          <w:bCs/>
        </w:rPr>
      </w:pPr>
      <w:r w:rsidRPr="003A6037">
        <w:rPr>
          <w:rFonts w:ascii="Microsoft Sans Serif" w:hAnsi="Microsoft Sans Serif" w:cs="Microsoft Sans Serif"/>
          <w:b/>
          <w:bCs/>
        </w:rPr>
        <w:t>13.4 General public</w:t>
      </w:r>
    </w:p>
    <w:p w14:paraId="34FC75BF" w14:textId="1C3DF30A" w:rsidR="00A92532" w:rsidRDefault="004031D0" w:rsidP="00E678B6">
      <w:pPr>
        <w:jc w:val="both"/>
        <w:rPr>
          <w:rFonts w:ascii="Microsoft Sans Serif" w:hAnsi="Microsoft Sans Serif" w:cs="Microsoft Sans Serif"/>
        </w:rPr>
      </w:pPr>
      <w:r>
        <w:rPr>
          <w:rFonts w:ascii="Microsoft Sans Serif" w:hAnsi="Microsoft Sans Serif" w:cs="Microsoft Sans Serif"/>
        </w:rPr>
        <w:t xml:space="preserve">We believe in sharing our findings that will guide clinical care with the </w:t>
      </w:r>
      <w:proofErr w:type="gramStart"/>
      <w:r>
        <w:rPr>
          <w:rFonts w:ascii="Microsoft Sans Serif" w:hAnsi="Microsoft Sans Serif" w:cs="Microsoft Sans Serif"/>
        </w:rPr>
        <w:t>general public</w:t>
      </w:r>
      <w:proofErr w:type="gramEnd"/>
      <w:r>
        <w:rPr>
          <w:rFonts w:ascii="Microsoft Sans Serif" w:hAnsi="Microsoft Sans Serif" w:cs="Microsoft Sans Serif"/>
        </w:rPr>
        <w:t>. LEGEND-</w:t>
      </w:r>
      <w:proofErr w:type="spellStart"/>
      <w:r w:rsidR="00F96DBC">
        <w:rPr>
          <w:rFonts w:ascii="Microsoft Sans Serif" w:hAnsi="Microsoft Sans Serif" w:cs="Microsoft Sans Serif"/>
        </w:rPr>
        <w:t>HTNStepCare</w:t>
      </w:r>
      <w:proofErr w:type="spellEnd"/>
      <w:r>
        <w:rPr>
          <w:rFonts w:ascii="Microsoft Sans Serif" w:hAnsi="Microsoft Sans Serif" w:cs="Microsoft Sans Serif"/>
        </w:rPr>
        <w:t xml:space="preserve"> will use social-media (Twitter, LinkedIn) to facilitate this. With dedicated support from the OHDSI communications specialist, we will deliver regular press releases at key project stages, distributed via the extensive media networks of Yale and UCLA.</w:t>
      </w:r>
    </w:p>
    <w:p w14:paraId="5AF5CBC0" w14:textId="77777777" w:rsidR="00031FA4" w:rsidRDefault="00031FA4">
      <w:pPr>
        <w:rPr>
          <w:rFonts w:ascii="Microsoft Sans Serif" w:hAnsi="Microsoft Sans Serif" w:cs="Microsoft Sans Serif"/>
        </w:rPr>
        <w:sectPr w:rsidR="00031FA4" w:rsidSect="00432BF7">
          <w:footerReference w:type="even" r:id="rId14"/>
          <w:footerReference w:type="default" r:id="rId15"/>
          <w:pgSz w:w="12240" w:h="15840"/>
          <w:pgMar w:top="1440" w:right="1440" w:bottom="1440" w:left="1440" w:header="720" w:footer="720" w:gutter="0"/>
          <w:cols w:space="720"/>
          <w:docGrid w:linePitch="360"/>
        </w:sectPr>
      </w:pPr>
    </w:p>
    <w:p w14:paraId="0B73CA8C" w14:textId="098B02F0" w:rsidR="006120CC" w:rsidRDefault="006120CC">
      <w:pPr>
        <w:rPr>
          <w:rFonts w:ascii="Microsoft Sans Serif" w:hAnsi="Microsoft Sans Serif" w:cs="Microsoft Sans Serif"/>
          <w:b/>
          <w:bCs/>
          <w:sz w:val="28"/>
          <w:szCs w:val="28"/>
        </w:rPr>
      </w:pPr>
      <w:r w:rsidRPr="001A7645">
        <w:rPr>
          <w:rFonts w:ascii="Microsoft Sans Serif" w:hAnsi="Microsoft Sans Serif" w:cs="Microsoft Sans Serif"/>
          <w:b/>
          <w:bCs/>
          <w:sz w:val="28"/>
          <w:szCs w:val="28"/>
        </w:rPr>
        <w:lastRenderedPageBreak/>
        <w:t>References</w:t>
      </w:r>
    </w:p>
    <w:p w14:paraId="7EF10AB8" w14:textId="2E6942F9" w:rsidR="00386B58" w:rsidRPr="00291C1D" w:rsidRDefault="00F13A21"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b/>
          <w:bCs/>
        </w:rPr>
        <w:fldChar w:fldCharType="begin"/>
      </w:r>
      <w:r w:rsidRPr="00291C1D">
        <w:rPr>
          <w:rFonts w:ascii="Microsoft Sans Serif" w:hAnsi="Microsoft Sans Serif" w:cs="Microsoft Sans Serif"/>
          <w:b/>
          <w:bCs/>
        </w:rPr>
        <w:instrText xml:space="preserve"> ADDIN EN.REFLIST </w:instrText>
      </w:r>
      <w:r w:rsidRPr="00291C1D">
        <w:rPr>
          <w:rFonts w:ascii="Microsoft Sans Serif" w:hAnsi="Microsoft Sans Serif" w:cs="Microsoft Sans Serif"/>
          <w:b/>
          <w:bCs/>
        </w:rPr>
        <w:fldChar w:fldCharType="separate"/>
      </w:r>
      <w:r w:rsidR="00386B58" w:rsidRPr="00291C1D">
        <w:rPr>
          <w:rFonts w:ascii="Microsoft Sans Serif" w:hAnsi="Microsoft Sans Serif" w:cs="Microsoft Sans Serif"/>
          <w:noProof/>
        </w:rPr>
        <w:t>1.</w:t>
      </w:r>
      <w:r w:rsidR="00386B58" w:rsidRPr="00291C1D">
        <w:rPr>
          <w:rFonts w:ascii="Microsoft Sans Serif" w:hAnsi="Microsoft Sans Serif" w:cs="Microsoft Sans Serif"/>
          <w:noProof/>
        </w:rPr>
        <w:tab/>
        <w:t xml:space="preserve">Hypertension Cascade: Hypertension Prevalence, Treatment and Control Estimates Among US Adults Aged 18 Years and Older Applying the Criteria From the American College of Cardiology and American Heart Association’s 2017 Hypertension Guideline-NHANES 2017-2020: Centers for Disease Control and Prevention (CDC); 2023 [Available from: </w:t>
      </w:r>
      <w:hyperlink r:id="rId16" w:history="1">
        <w:r w:rsidR="00386B58" w:rsidRPr="00291C1D">
          <w:rPr>
            <w:rStyle w:val="Hyperlink"/>
            <w:rFonts w:ascii="Microsoft Sans Serif" w:hAnsi="Microsoft Sans Serif" w:cs="Microsoft Sans Serif"/>
            <w:noProof/>
          </w:rPr>
          <w:t>https://millionhearts.hhs.gov/data-reports/hypertension-prevalence.html</w:t>
        </w:r>
      </w:hyperlink>
      <w:r w:rsidR="00386B58" w:rsidRPr="00291C1D">
        <w:rPr>
          <w:rFonts w:ascii="Microsoft Sans Serif" w:hAnsi="Microsoft Sans Serif" w:cs="Microsoft Sans Serif"/>
          <w:noProof/>
        </w:rPr>
        <w:t>.</w:t>
      </w:r>
    </w:p>
    <w:p w14:paraId="3E48F4C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w:t>
      </w:r>
      <w:r w:rsidRPr="00291C1D">
        <w:rPr>
          <w:rFonts w:ascii="Microsoft Sans Serif" w:hAnsi="Microsoft Sans Serif" w:cs="Microsoft Sans Serif"/>
          <w:noProof/>
        </w:rPr>
        <w:tab/>
        <w:t>Mancia G, Kreutz R, Brunström M, Burnier M, Grassi G, Januszewicz A, et al. 2023 ESH Guidelines for the management of arterial hypertension The Task Force for the management of arterial hypertension of the European Society of Hypertension: Endorsed by the International Society of Hypertension (ISH) and the European Renal Association (ERA). Journal of Hypertension. 2023;41(12):1874-2071.</w:t>
      </w:r>
    </w:p>
    <w:p w14:paraId="117F900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w:t>
      </w:r>
      <w:r w:rsidRPr="00291C1D">
        <w:rPr>
          <w:rFonts w:ascii="Microsoft Sans Serif" w:hAnsi="Microsoft Sans Serif" w:cs="Microsoft Sans Serif"/>
          <w:noProof/>
        </w:rPr>
        <w:tab/>
        <w:t>Unger T, Borghi C, Charchar F, Khan NA, Poulter NR, Prabhakaran D, et al. 2020 International Society of Hypertension Global Hypertension Practice Guidelines. Hypertension. 2020;75(6):1334-57.</w:t>
      </w:r>
    </w:p>
    <w:p w14:paraId="0B62F11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w:t>
      </w:r>
      <w:r w:rsidRPr="00291C1D">
        <w:rPr>
          <w:rFonts w:ascii="Microsoft Sans Serif" w:hAnsi="Microsoft Sans Serif" w:cs="Microsoft Sans Serif"/>
          <w:noProof/>
        </w:rPr>
        <w:tab/>
        <w:t>Whelton PK, Carey RM, Aronow WS, Casey DE, Collins KJ, Himmelfarb CD, et al. 2017 ACC/AHA/AAPA/ABC/ACPM/AGS/APhA/ASH/ASPC/NMA/PCNA Guideline for the Prevention, Detection, Evaluation, and Management of High Blood Pressure in Adults: A Report of the American College of Cardiology/American Heart Association Task Force on Clinical Practice Guidelines. Hypertension. 2018;71(6):e13-e115.</w:t>
      </w:r>
    </w:p>
    <w:p w14:paraId="4FC9E49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w:t>
      </w:r>
      <w:r w:rsidRPr="00291C1D">
        <w:rPr>
          <w:rFonts w:ascii="Microsoft Sans Serif" w:hAnsi="Microsoft Sans Serif" w:cs="Microsoft Sans Serif"/>
          <w:noProof/>
        </w:rPr>
        <w:tab/>
        <w:t>Hripcsak G, Ryan PB, Duke JD, Shah NH, Park RW, Huser V, et al. Characterizing treatment pathways at scale using the OHDSI network. Proceedings of the National Academy of Sciences. 2016;113(27):7329-36.</w:t>
      </w:r>
    </w:p>
    <w:p w14:paraId="6B50669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w:t>
      </w:r>
      <w:r w:rsidRPr="00291C1D">
        <w:rPr>
          <w:rFonts w:ascii="Microsoft Sans Serif" w:hAnsi="Microsoft Sans Serif" w:cs="Microsoft Sans Serif"/>
          <w:noProof/>
        </w:rPr>
        <w:tab/>
        <w:t>Lu Y, Van Zandt M, Liu Y, Li J, Wang X, Chen Y, et al. Analysis of Dual Combination Therapies Used in Treatment of Hypertension in a Multinational Cohort. JAMA Network Open. 2022;5(3):e223877-e.</w:t>
      </w:r>
    </w:p>
    <w:p w14:paraId="7E8002E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w:t>
      </w:r>
      <w:r w:rsidRPr="00291C1D">
        <w:rPr>
          <w:rFonts w:ascii="Microsoft Sans Serif" w:hAnsi="Microsoft Sans Serif" w:cs="Microsoft Sans Serif"/>
          <w:noProof/>
        </w:rPr>
        <w:tab/>
        <w:t>James PA, Oparil S, Carter BL, Cushman WC, Dennison-Himmelfarb C, Handler J, et al. 2014 Evidence-Based Guideline for the Management of High Blood Pressure in Adults: Report From the Panel Members Appointed to the Eighth Joint National Committee (JNC 8). JAMA. 2014;311(5):507-20.</w:t>
      </w:r>
    </w:p>
    <w:p w14:paraId="6825036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w:t>
      </w:r>
      <w:r w:rsidRPr="00291C1D">
        <w:rPr>
          <w:rFonts w:ascii="Microsoft Sans Serif" w:hAnsi="Microsoft Sans Serif" w:cs="Microsoft Sans Serif"/>
          <w:noProof/>
        </w:rPr>
        <w:tab/>
        <w:t>Sheldrick RC. Randomized Trials vs Real-world Evidence: How Can Both Inform Decision-making? JAMA. 2023;329(16):1352-3.</w:t>
      </w:r>
    </w:p>
    <w:p w14:paraId="3E34FC4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w:t>
      </w:r>
      <w:r w:rsidRPr="00291C1D">
        <w:rPr>
          <w:rFonts w:ascii="Microsoft Sans Serif" w:hAnsi="Microsoft Sans Serif" w:cs="Microsoft Sans Serif"/>
          <w:noProof/>
        </w:rPr>
        <w:tab/>
        <w:t>Anand TV, Bu F, Schuemie MJ, Suchard MA, Hripcsak G. Comparative safety and effectiveness of angiotensin converting enzyme inhibitors and thiazides and thiazide-like diuretics under strict monotherapy. The Journal of Clinical Hypertension. 2024;n/a(n/a).</w:t>
      </w:r>
    </w:p>
    <w:p w14:paraId="00A8095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w:t>
      </w:r>
      <w:r w:rsidRPr="00291C1D">
        <w:rPr>
          <w:rFonts w:ascii="Microsoft Sans Serif" w:hAnsi="Microsoft Sans Serif" w:cs="Microsoft Sans Serif"/>
          <w:noProof/>
        </w:rPr>
        <w:tab/>
        <w:t>You SC, Krumholz HM, Suchard MA, Schuemie MJ, Hripcsak G, Chen R, et al. Comprehensive Comparative Effectiveness and Safety of First-Line β-Blocker Monotherapy in Hypertensive Patients. Hypertension. 2021;77(5):1528-38.</w:t>
      </w:r>
    </w:p>
    <w:p w14:paraId="7402B9C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w:t>
      </w:r>
      <w:r w:rsidRPr="00291C1D">
        <w:rPr>
          <w:rFonts w:ascii="Microsoft Sans Serif" w:hAnsi="Microsoft Sans Serif" w:cs="Microsoft Sans Serif"/>
          <w:noProof/>
        </w:rPr>
        <w:tab/>
        <w:t>Chen R, Suchard MA, Krumholz HM, Schuemie MJ, Shea S, Duke J, et al. Comparative First-Line Effectiveness and Safety of ACE (Angiotensin-Converting Enzyme) Inhibitors and Angiotensin Receptor Blockers: A Multinational Cohort Study. Hypertension. 2021;78(3):591-603.</w:t>
      </w:r>
    </w:p>
    <w:p w14:paraId="416CC8D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w:t>
      </w:r>
      <w:r w:rsidRPr="00291C1D">
        <w:rPr>
          <w:rFonts w:ascii="Microsoft Sans Serif" w:hAnsi="Microsoft Sans Serif" w:cs="Microsoft Sans Serif"/>
          <w:noProof/>
        </w:rPr>
        <w:tab/>
        <w:t>Hripcsak G, Suchard MA, Shea S, Chen R, You SC, Pratt N, et al. Comparison of Cardiovascular and Safety Outcomes of Chlorthalidone vs Hydrochlorothiazide to Treat Hypertension. JAMA Internal Medicine. 2020;180(4):542-51.</w:t>
      </w:r>
    </w:p>
    <w:p w14:paraId="1E5E214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w:t>
      </w:r>
      <w:r w:rsidRPr="00291C1D">
        <w:rPr>
          <w:rFonts w:ascii="Microsoft Sans Serif" w:hAnsi="Microsoft Sans Serif" w:cs="Microsoft Sans Serif"/>
          <w:noProof/>
        </w:rPr>
        <w:tab/>
        <w:t xml:space="preserve">Suchard MA, Schuemie MJ, Krumholz HM, You SC, Chen R, Pratt N, et al. Comprehensive comparative effectiveness and safety of first-line antihypertensive drug </w:t>
      </w:r>
      <w:r w:rsidRPr="00291C1D">
        <w:rPr>
          <w:rFonts w:ascii="Microsoft Sans Serif" w:hAnsi="Microsoft Sans Serif" w:cs="Microsoft Sans Serif"/>
          <w:noProof/>
        </w:rPr>
        <w:lastRenderedPageBreak/>
        <w:t>classes: a systematic, multinational, large-scale analysis. The Lancet. 2019;394(10211):1816-26.</w:t>
      </w:r>
    </w:p>
    <w:p w14:paraId="1D2F009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w:t>
      </w:r>
      <w:r w:rsidRPr="00291C1D">
        <w:rPr>
          <w:rFonts w:ascii="Microsoft Sans Serif" w:hAnsi="Microsoft Sans Serif" w:cs="Microsoft Sans Serif"/>
          <w:noProof/>
        </w:rPr>
        <w:tab/>
        <w:t>Lund JL, Richardson DB, Stürmer T. The Active Comparator, New User Study Design in Pharmacoepidemiology: Historical Foundations and Contemporary Application. Current Epidemiology Reports. 2015;2(4):221-8.</w:t>
      </w:r>
    </w:p>
    <w:p w14:paraId="2806787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w:t>
      </w:r>
      <w:r w:rsidRPr="00291C1D">
        <w:rPr>
          <w:rFonts w:ascii="Microsoft Sans Serif" w:hAnsi="Microsoft Sans Serif" w:cs="Microsoft Sans Serif"/>
          <w:noProof/>
        </w:rPr>
        <w:tab/>
        <w:t>Ammann EM, Schweizer ML, Robinson JG, Eschol JO, Kafa R, Girotra S, et al. Chart validation of inpatient ICD-9-CM administrative diagnosis codes for acute myocardial infarction (AMI) among intravenous immune globulin (IGIV) users in the Sentinel Distributed Database. Pharmacoepidemiology and Drug Safety. 2018;27(4):398-404.</w:t>
      </w:r>
    </w:p>
    <w:p w14:paraId="224039E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16.</w:t>
      </w:r>
      <w:r w:rsidRPr="00291C1D">
        <w:rPr>
          <w:rFonts w:ascii="Microsoft Sans Serif" w:hAnsi="Microsoft Sans Serif" w:cs="Microsoft Sans Serif"/>
          <w:noProof/>
        </w:rPr>
        <w:tab/>
        <w:t>Floyd JS, Blondon M, Moore KP, Boyko EJ, Smith NL. Validation of methods for assessing cardiovascular disease using electronic health data in a cohort of Veterans with diabetes. Pharmacoepidemiology and Drug Safety. 2016;25(4):467-71.</w:t>
      </w:r>
    </w:p>
    <w:p w14:paraId="2AD2B36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17.</w:t>
      </w:r>
      <w:r w:rsidRPr="00291C1D">
        <w:rPr>
          <w:rFonts w:ascii="Microsoft Sans Serif" w:hAnsi="Microsoft Sans Serif" w:cs="Microsoft Sans Serif"/>
          <w:noProof/>
        </w:rPr>
        <w:tab/>
        <w:t>Rubbo B, Fitzpatrick NK, Denaxas S, Daskalopoulou M, Yu N, Patel RS, Hemingway H. Use of electronic health records to ascertain, validate and phenotype acute myocardial infarction: A systematic review and recommendations. International Journal of Cardiology. 2015;187:705-11.</w:t>
      </w:r>
    </w:p>
    <w:p w14:paraId="1CB1AF1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18.</w:t>
      </w:r>
      <w:r w:rsidRPr="00291C1D">
        <w:rPr>
          <w:rFonts w:ascii="Microsoft Sans Serif" w:hAnsi="Microsoft Sans Serif" w:cs="Microsoft Sans Serif"/>
          <w:noProof/>
        </w:rPr>
        <w:tab/>
        <w:t>Singh S, Fouayzi H, Anzuoni K, Goldman L, Min JY, Griffin M, et al. Diagnostic Algorithms for Cardiovascular Death in Administrative Claims Databases: A Systematic Review. Drug Safety. 2019;42(4):515-27.</w:t>
      </w:r>
    </w:p>
    <w:p w14:paraId="4058950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19.</w:t>
      </w:r>
      <w:r w:rsidRPr="00291C1D">
        <w:rPr>
          <w:rFonts w:ascii="Microsoft Sans Serif" w:hAnsi="Microsoft Sans Serif" w:cs="Microsoft Sans Serif"/>
          <w:noProof/>
        </w:rPr>
        <w:tab/>
        <w:t>Wahl PM, Rodgers K, Schneeweiss S, Gage BF, Butler J, Wilmer C, et al. Validation of claims-based diagnostic and procedure codes for cardiovascular and gastrointestinal serious adverse events in a commercially-insured population. Pharmacoepidemiology and Drug Safety. 2010;19(6):596-603.</w:t>
      </w:r>
    </w:p>
    <w:p w14:paraId="5DA16CC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20.</w:t>
      </w:r>
      <w:r w:rsidRPr="00291C1D">
        <w:rPr>
          <w:rFonts w:ascii="Microsoft Sans Serif" w:hAnsi="Microsoft Sans Serif" w:cs="Microsoft Sans Serif"/>
          <w:noProof/>
        </w:rPr>
        <w:tab/>
        <w:t>Normand S-LT, Morris CN, Fung KS, McNeil BJ, Epstein AM. Development and validation of a claims based index for adjusting for risk of mortality: The case of acute myocardial infarction. Journal of Clinical Epidemiology. 1995;48(2):229-43.</w:t>
      </w:r>
    </w:p>
    <w:p w14:paraId="7945864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21.</w:t>
      </w:r>
      <w:r w:rsidRPr="00291C1D">
        <w:rPr>
          <w:rFonts w:ascii="Microsoft Sans Serif" w:hAnsi="Microsoft Sans Serif" w:cs="Microsoft Sans Serif"/>
          <w:noProof/>
        </w:rPr>
        <w:tab/>
        <w:t>Andrade SE, Harrold LR, Tjia J, Cutrona SL, Saczynski JS, Dodd KS, et al. A systematic review of validated methods for identifying cerebrovascular accident or transient ischemic attack using administrative data. Pharmacoepidemiol Drug Saf. 2012;21 Suppl 1(Suppl 1):100-28.</w:t>
      </w:r>
    </w:p>
    <w:p w14:paraId="250CF32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22.</w:t>
      </w:r>
      <w:r w:rsidRPr="00291C1D">
        <w:rPr>
          <w:rFonts w:ascii="Microsoft Sans Serif" w:hAnsi="Microsoft Sans Serif" w:cs="Microsoft Sans Serif"/>
          <w:noProof/>
        </w:rPr>
        <w:tab/>
        <w:t>Park TH, Choi JC. Validation of Stroke and Thrombolytic Therapy in Korean National Health Insurance Claim Data. J Clin Neurol. 2016;12(1):42-8.</w:t>
      </w:r>
    </w:p>
    <w:p w14:paraId="0FF95F0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23.</w:t>
      </w:r>
      <w:r w:rsidRPr="00291C1D">
        <w:rPr>
          <w:rFonts w:ascii="Microsoft Sans Serif" w:hAnsi="Microsoft Sans Serif" w:cs="Microsoft Sans Serif"/>
          <w:noProof/>
        </w:rPr>
        <w:tab/>
        <w:t>Gon Y, Kabata D, Yamamoto K, Shintani A, Todo K, Mochizuki H, Sakaguchi M. Validation of an algorithm that determines stroke diagnostic code accuracy in a Japanese hospital-based cancer registry using electronic medical records. BMC Med Inform Decis Mak. 2017;17(1):157.</w:t>
      </w:r>
    </w:p>
    <w:p w14:paraId="3C283B7E"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24.</w:t>
      </w:r>
      <w:r w:rsidRPr="00291C1D">
        <w:rPr>
          <w:rFonts w:ascii="Microsoft Sans Serif" w:hAnsi="Microsoft Sans Serif" w:cs="Microsoft Sans Serif"/>
          <w:noProof/>
        </w:rPr>
        <w:tab/>
        <w:t>Sung SF, Hsieh CY, Lin HJ, Chen YW, Yang YH, Li CY. Validation of algorithms to identify stroke risk factors in patients with acute ischemic stroke, transient ischemic attack, or intracerebral hemorrhage in an administrative claims database. Int J Cardiol. 2016;215:277-82.</w:t>
      </w:r>
    </w:p>
    <w:p w14:paraId="50CF792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25.</w:t>
      </w:r>
      <w:r w:rsidRPr="00291C1D">
        <w:rPr>
          <w:rFonts w:ascii="Microsoft Sans Serif" w:hAnsi="Microsoft Sans Serif" w:cs="Microsoft Sans Serif"/>
          <w:noProof/>
        </w:rPr>
        <w:tab/>
        <w:t>Tu K, Wang M, Young J, Green D, Ivers NM, Butt D, et al. Validity of administrative data for identifying patients who have had a stroke or transient ischemic attack using EMRALD as a reference standard. Can J Cardiol. 2013;29(11):1388-94.</w:t>
      </w:r>
    </w:p>
    <w:p w14:paraId="1105809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26.</w:t>
      </w:r>
      <w:r w:rsidRPr="00291C1D">
        <w:rPr>
          <w:rFonts w:ascii="Microsoft Sans Serif" w:hAnsi="Microsoft Sans Serif" w:cs="Microsoft Sans Serif"/>
          <w:noProof/>
        </w:rPr>
        <w:tab/>
        <w:t xml:space="preserve">Yuan Z, Voss EA, DeFalco FJ, Pan G, Ryan PB, Yannicelli D, Nessel C. Risk Prediction for Ischemic Stroke and Transient Ischemic Attack in Patients Without Atrial </w:t>
      </w:r>
      <w:r w:rsidRPr="00291C1D">
        <w:rPr>
          <w:rFonts w:ascii="Microsoft Sans Serif" w:hAnsi="Microsoft Sans Serif" w:cs="Microsoft Sans Serif"/>
          <w:noProof/>
        </w:rPr>
        <w:lastRenderedPageBreak/>
        <w:t>Fibrillation: A Retrospective Cohort Study. J Stroke Cerebrovasc Dis. 2017;26(8):1721-31.</w:t>
      </w:r>
    </w:p>
    <w:p w14:paraId="6530654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27.</w:t>
      </w:r>
      <w:r w:rsidRPr="00291C1D">
        <w:rPr>
          <w:rFonts w:ascii="Microsoft Sans Serif" w:hAnsi="Microsoft Sans Serif" w:cs="Microsoft Sans Serif"/>
          <w:noProof/>
        </w:rPr>
        <w:tab/>
        <w:t>Hennessy S, Leonard CE, Freeman CP, Deo R, Newcomb C, Kimmel SE, et al. Validation of diagnostic codes for outpatient-originating sudden cardiac death and ventricular arrhythmia in Medicaid and Medicare claims data. Pharmacoepidemiol Drug Saf. 2010;19(6):555-62.</w:t>
      </w:r>
    </w:p>
    <w:p w14:paraId="4E88B98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28.</w:t>
      </w:r>
      <w:r w:rsidRPr="00291C1D">
        <w:rPr>
          <w:rFonts w:ascii="Microsoft Sans Serif" w:hAnsi="Microsoft Sans Serif" w:cs="Microsoft Sans Serif"/>
          <w:noProof/>
        </w:rPr>
        <w:tab/>
        <w:t>Rosenman M, He J, Martin J, Nutakki K, Eckert G, Lane K, et al. Database queries for hospitalizations for acute congestive heart failure: flexible methods and validation based on set theory. J Am Med Inform Assoc. 2014;21(2):345-52.</w:t>
      </w:r>
    </w:p>
    <w:p w14:paraId="35864F9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29.</w:t>
      </w:r>
      <w:r w:rsidRPr="00291C1D">
        <w:rPr>
          <w:rFonts w:ascii="Microsoft Sans Serif" w:hAnsi="Microsoft Sans Serif" w:cs="Microsoft Sans Serif"/>
          <w:noProof/>
        </w:rPr>
        <w:tab/>
        <w:t>Voors AA, Ouwerkerk W, Zannad F, van Veldhuisen DJ, Samani NJ, Ponikowski P, et al. Development and validation of multivariable models to predict mortality and hospitalization in patients with heart failure. Eur J Heart Fail. 2017;19(5):627-34.</w:t>
      </w:r>
    </w:p>
    <w:p w14:paraId="2773119E"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30.</w:t>
      </w:r>
      <w:r w:rsidRPr="00291C1D">
        <w:rPr>
          <w:rFonts w:ascii="Microsoft Sans Serif" w:hAnsi="Microsoft Sans Serif" w:cs="Microsoft Sans Serif"/>
          <w:noProof/>
        </w:rPr>
        <w:tab/>
        <w:t>Floyd JS, Wellman R, Fuller S, Bansal N, Psaty BM, de Boer IH, Scholes D. Use of Electronic Health Data to Estimate Heart Failure Events in a Population-Based Cohort with CKD. Clin J Am Soc Nephrol. 2016;11(11):1954-61.</w:t>
      </w:r>
    </w:p>
    <w:p w14:paraId="7C74EEC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31.</w:t>
      </w:r>
      <w:r w:rsidRPr="00291C1D">
        <w:rPr>
          <w:rFonts w:ascii="Microsoft Sans Serif" w:hAnsi="Microsoft Sans Serif" w:cs="Microsoft Sans Serif"/>
          <w:noProof/>
        </w:rPr>
        <w:tab/>
        <w:t>Gini R, Schuemie MJ, Mazzaglia G, Lapi F, Francesconi P, Pasqua A, et al. Automatic identification of type 2 diabetes, hypertension, ischaemic heart disease, heart failure and their levels of severity from Italian General Practitioners' electronic medical records: a validation study. BMJ Open. 2016;6(12):e012413.</w:t>
      </w:r>
    </w:p>
    <w:p w14:paraId="0C58EF76"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32.</w:t>
      </w:r>
      <w:r w:rsidRPr="00291C1D">
        <w:rPr>
          <w:rFonts w:ascii="Microsoft Sans Serif" w:hAnsi="Microsoft Sans Serif" w:cs="Microsoft Sans Serif"/>
          <w:noProof/>
        </w:rPr>
        <w:tab/>
        <w:t>Ryan PB, Buse JB, Schuemie MJ, DeFalco F, Yuan Z, Stang PE, et al. Comparative effectiveness of canagliflozin, SGLT2 inhibitors and non-SGLT2 inhibitors on the risk of hospitalization for heart failure and amputation in patients with type 2 diabetes mellitus: A real-world meta-analysis of 4 observational databases (OBSERVE-4D). Diabetes, Obesity and Metabolism. 2018;20(11):2585-97.</w:t>
      </w:r>
    </w:p>
    <w:p w14:paraId="4E9AB61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33.</w:t>
      </w:r>
      <w:r w:rsidRPr="00291C1D">
        <w:rPr>
          <w:rFonts w:ascii="Microsoft Sans Serif" w:hAnsi="Microsoft Sans Serif" w:cs="Microsoft Sans Serif"/>
          <w:noProof/>
        </w:rPr>
        <w:tab/>
        <w:t>Kaspar M, Fette G, Guder G, Seidlmayer L, Ertl M, Dietrich G, et al. Underestimated prevalence of heart failure in hospital inpatients: a comparison of ICD codes and discharge letter information. Clin Res Cardiol. 2018;107(9):778-87.</w:t>
      </w:r>
    </w:p>
    <w:p w14:paraId="5D970EB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34.</w:t>
      </w:r>
      <w:r w:rsidRPr="00291C1D">
        <w:rPr>
          <w:rFonts w:ascii="Microsoft Sans Serif" w:hAnsi="Microsoft Sans Serif" w:cs="Microsoft Sans Serif"/>
          <w:noProof/>
        </w:rPr>
        <w:tab/>
        <w:t>Feder SL, Redeker NS, Jeon S, Schulman-Green D, Womack JA, Tate JP, et al. Validation of the ICD-9 Diagnostic Code for Palliative Care in Patients Hospitalized With Heart Failure Within the Veterans Health Administration. Am J Hosp Palliat Care. 2018;35(7):959-65.</w:t>
      </w:r>
    </w:p>
    <w:p w14:paraId="14F4BF2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35.</w:t>
      </w:r>
      <w:r w:rsidRPr="00291C1D">
        <w:rPr>
          <w:rFonts w:ascii="Microsoft Sans Serif" w:hAnsi="Microsoft Sans Serif" w:cs="Microsoft Sans Serif"/>
          <w:noProof/>
        </w:rPr>
        <w:tab/>
        <w:t>You SC, Rho Y, Bikdeli B, Kim J, Siapos A, Weaver J, et al. Association of Ticagrelor vs Clopidogrel With Net Adverse Clinical Events in Patients With Acute Coronary Syndrome Undergoing Percutaneous Coronary Intervention. JAMA. 2020;324(16):1640-50.</w:t>
      </w:r>
    </w:p>
    <w:p w14:paraId="6756480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36.</w:t>
      </w:r>
      <w:r w:rsidRPr="00291C1D">
        <w:rPr>
          <w:rFonts w:ascii="Microsoft Sans Serif" w:hAnsi="Microsoft Sans Serif" w:cs="Microsoft Sans Serif"/>
          <w:noProof/>
        </w:rPr>
        <w:tab/>
        <w:t>Goldstein JL, Zhao SZ, Burke TA, Palmer R, von Allmen H, Henderson SC. Incidence of outpatient physician claims for upper gastrointestinal symptoms among new users of celecoxib, ibuprofen, and naproxen in an insured population in the United States. Am J Gastroenterol. 2003;98(12):2627-34.</w:t>
      </w:r>
    </w:p>
    <w:p w14:paraId="11F5607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37.</w:t>
      </w:r>
      <w:r w:rsidRPr="00291C1D">
        <w:rPr>
          <w:rFonts w:ascii="Microsoft Sans Serif" w:hAnsi="Microsoft Sans Serif" w:cs="Microsoft Sans Serif"/>
          <w:noProof/>
        </w:rPr>
        <w:tab/>
        <w:t>Rao G, Kirley K, Epner P, Zhang Y, Bauer V, Padman R, et al. Identifying, Analyzing, and Visualizing Diagnostic Paths for Patients with Nonspecific Abdominal Pain. Appl Clin Inform. 2018;9(4):905-13.</w:t>
      </w:r>
    </w:p>
    <w:p w14:paraId="6DC42F2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38.</w:t>
      </w:r>
      <w:r w:rsidRPr="00291C1D">
        <w:rPr>
          <w:rFonts w:ascii="Microsoft Sans Serif" w:hAnsi="Microsoft Sans Serif" w:cs="Microsoft Sans Serif"/>
          <w:noProof/>
        </w:rPr>
        <w:tab/>
        <w:t>Saps M, Hudgens S, Mody R, Lasch K, Harikrishnan V, Baum C. Seasonal patterns of abdominal pain consultations among adults and children. J Pediatr Gastroenterol Nutr. 2013;56(3):290-6.</w:t>
      </w:r>
    </w:p>
    <w:p w14:paraId="632600D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39.</w:t>
      </w:r>
      <w:r w:rsidRPr="00291C1D">
        <w:rPr>
          <w:rFonts w:ascii="Microsoft Sans Serif" w:hAnsi="Microsoft Sans Serif" w:cs="Microsoft Sans Serif"/>
          <w:noProof/>
        </w:rPr>
        <w:tab/>
        <w:t>Broder MS, Chang E, Cherepanov D, Neary MP, Ludlam WH. Identification of Potential Markers for Cushing Disease. Endocr Pract. 2016;22(5):567-74.</w:t>
      </w:r>
    </w:p>
    <w:p w14:paraId="132E341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40.</w:t>
      </w:r>
      <w:r w:rsidRPr="00291C1D">
        <w:rPr>
          <w:rFonts w:ascii="Microsoft Sans Serif" w:hAnsi="Microsoft Sans Serif" w:cs="Microsoft Sans Serif"/>
          <w:noProof/>
        </w:rPr>
        <w:tab/>
        <w:t>Williams BA. The clinical epidemiology of fatigue in newly diagnosed heart failure. BMC Cardiovasc Disord. 2017;17(1):122.</w:t>
      </w:r>
    </w:p>
    <w:p w14:paraId="72248C9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41.</w:t>
      </w:r>
      <w:r w:rsidRPr="00291C1D">
        <w:rPr>
          <w:rFonts w:ascii="Microsoft Sans Serif" w:hAnsi="Microsoft Sans Serif" w:cs="Microsoft Sans Serif"/>
          <w:noProof/>
        </w:rPr>
        <w:tab/>
        <w:t>Yabe D, Kuwata H, Kaneko M, Ito C, Nishikino R, Murorani K, et al. Use of the Japanese health insurance claims database to assess the risk of acute pancreatitis in patients with diabetes: comparison of DPP-4 inhibitors with other oral antidiabetic drugs. Diabetes Obes Metab. 2015;17(4):430-4.</w:t>
      </w:r>
    </w:p>
    <w:p w14:paraId="79EDFBB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42.</w:t>
      </w:r>
      <w:r w:rsidRPr="00291C1D">
        <w:rPr>
          <w:rFonts w:ascii="Microsoft Sans Serif" w:hAnsi="Microsoft Sans Serif" w:cs="Microsoft Sans Serif"/>
          <w:noProof/>
        </w:rPr>
        <w:tab/>
        <w:t>Dore DD, Hussein M, Hoffman C, Pelletier EM, Smith DB, Seeger JD. A pooled analysis of exenatide use and risk of acute pancreatitis. Curr Med Res Opin. 2013;29(12):1577-86.</w:t>
      </w:r>
    </w:p>
    <w:p w14:paraId="60199DF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43.</w:t>
      </w:r>
      <w:r w:rsidRPr="00291C1D">
        <w:rPr>
          <w:rFonts w:ascii="Microsoft Sans Serif" w:hAnsi="Microsoft Sans Serif" w:cs="Microsoft Sans Serif"/>
          <w:noProof/>
        </w:rPr>
        <w:tab/>
        <w:t>Dore DD, Chaudhry S, Hoffman C, Seeger JD. Stratum-specific positive predictive values of claims for acute pancreatitis among commercial health insurance plan enrollees with diabetes mellitus. Pharmacoepidemiol Drug Saf. 2011;20(2):209-13.</w:t>
      </w:r>
    </w:p>
    <w:p w14:paraId="4E3D8B1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44.</w:t>
      </w:r>
      <w:r w:rsidRPr="00291C1D">
        <w:rPr>
          <w:rFonts w:ascii="Microsoft Sans Serif" w:hAnsi="Microsoft Sans Serif" w:cs="Microsoft Sans Serif"/>
          <w:noProof/>
        </w:rPr>
        <w:tab/>
        <w:t>Chen HJ, Wang JJ, Tsay WI, Her SH, Lin CH, Chien CC. Epidemiology and outcome of acute pancreatitis in end-stage renal disease dialysis patients: a 10-year national cohort study. Nephrol Dial Transplant. 2017;32(10):1731-6.</w:t>
      </w:r>
    </w:p>
    <w:p w14:paraId="2706E19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45.</w:t>
      </w:r>
      <w:r w:rsidRPr="00291C1D">
        <w:rPr>
          <w:rFonts w:ascii="Microsoft Sans Serif" w:hAnsi="Microsoft Sans Serif" w:cs="Microsoft Sans Serif"/>
          <w:noProof/>
        </w:rPr>
        <w:tab/>
        <w:t>Weinstein RB, Ryan PB, Berlin JA, Schuemie MJ, Swerdel J, Fife D. Channeling Bias in the Analysis of Risk of Myocardial Infarction, Stroke, Gastrointestinal Bleeding, and Acute Renal Failure with the Use of Paracetamol Compared with Ibuprofen. Drug Saf. 2020;43(9):927-42.</w:t>
      </w:r>
    </w:p>
    <w:p w14:paraId="753EAC5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46.</w:t>
      </w:r>
      <w:r w:rsidRPr="00291C1D">
        <w:rPr>
          <w:rFonts w:ascii="Microsoft Sans Serif" w:hAnsi="Microsoft Sans Serif" w:cs="Microsoft Sans Serif"/>
          <w:noProof/>
        </w:rPr>
        <w:tab/>
        <w:t>Afzal Z, Schuemie MJ, van Blijderveen JC, Sen EF, Sturkenboom MC, Kors JA. Improving sensitivity of machine learning methods for automated case identification from free-text electronic medical records. BMC Med Inform Decis Mak. 2013;13:30.</w:t>
      </w:r>
    </w:p>
    <w:p w14:paraId="0905888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47.</w:t>
      </w:r>
      <w:r w:rsidRPr="00291C1D">
        <w:rPr>
          <w:rFonts w:ascii="Microsoft Sans Serif" w:hAnsi="Microsoft Sans Serif" w:cs="Microsoft Sans Serif"/>
          <w:noProof/>
        </w:rPr>
        <w:tab/>
        <w:t>Lenihan CR, Montez-Rath ME, Mora Mangano CT, Chertow GM, Winkelmayer WC. Trends in acute kidney injury, associated use of dialysis, and mortality after cardiac surgery, 1999 to 2008. Ann Thorac Surg. 2013;95(1):20-8.</w:t>
      </w:r>
    </w:p>
    <w:p w14:paraId="6D9917A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48.</w:t>
      </w:r>
      <w:r w:rsidRPr="00291C1D">
        <w:rPr>
          <w:rFonts w:ascii="Microsoft Sans Serif" w:hAnsi="Microsoft Sans Serif" w:cs="Microsoft Sans Serif"/>
          <w:noProof/>
        </w:rPr>
        <w:tab/>
        <w:t>Winkelmayer WC, Schneeweiss S, Mogun H, Patrick AR, Avorn J, Solomon DH. Identification of individuals with CKD from Medicare claims data: a validation study. Am J Kidney Dis. 2005;46(2):225-32.</w:t>
      </w:r>
    </w:p>
    <w:p w14:paraId="046246D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49.</w:t>
      </w:r>
      <w:r w:rsidRPr="00291C1D">
        <w:rPr>
          <w:rFonts w:ascii="Microsoft Sans Serif" w:hAnsi="Microsoft Sans Serif" w:cs="Microsoft Sans Serif"/>
          <w:noProof/>
        </w:rPr>
        <w:tab/>
        <w:t>Grams ME, Waikar SS, MacMahon B, Whelton S, Ballew SH, Coresh J. Performance and limitations of administrative data in the identification of AKI. Clin J Am Soc Nephrol. 2014;9(4):682-9.</w:t>
      </w:r>
    </w:p>
    <w:p w14:paraId="375BEC8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50.</w:t>
      </w:r>
      <w:r w:rsidRPr="00291C1D">
        <w:rPr>
          <w:rFonts w:ascii="Microsoft Sans Serif" w:hAnsi="Microsoft Sans Serif" w:cs="Microsoft Sans Serif"/>
          <w:noProof/>
        </w:rPr>
        <w:tab/>
        <w:t>Arnold J, Ng KP, Sims D, Gill P, Cockwell P, Ferro C. Incidence and impact on outcomes of acute kidney injury after a stroke: a systematic review and meta-analysis. BMC Nephrol. 2018;19(1):283.</w:t>
      </w:r>
    </w:p>
    <w:p w14:paraId="3BADC73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51.</w:t>
      </w:r>
      <w:r w:rsidRPr="00291C1D">
        <w:rPr>
          <w:rFonts w:ascii="Microsoft Sans Serif" w:hAnsi="Microsoft Sans Serif" w:cs="Microsoft Sans Serif"/>
          <w:noProof/>
        </w:rPr>
        <w:tab/>
        <w:t>Sutherland SM, Byrnes JJ, Kothari M, Longhurst CA, Dutta S, Garcia P, Goldstein SL. AKI in hospitalized children: comparing the pRIFLE, AKIN, and KDIGO definitions. Clin J Am Soc Nephrol. 2015;10(4):554-61.</w:t>
      </w:r>
    </w:p>
    <w:p w14:paraId="1D3E427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52.</w:t>
      </w:r>
      <w:r w:rsidRPr="00291C1D">
        <w:rPr>
          <w:rFonts w:ascii="Microsoft Sans Serif" w:hAnsi="Microsoft Sans Serif" w:cs="Microsoft Sans Serif"/>
          <w:noProof/>
        </w:rPr>
        <w:tab/>
        <w:t>Waikar SS, Wald R, Chertow GM, Curhan GC, Winkelmayer WC, Liangos O, et al. Validity of International Classification of Diseases, Ninth Revision, Clinical Modification Codes for Acute Renal Failure. J Am Soc Nephrol. 2006;17(6):1688-94.</w:t>
      </w:r>
    </w:p>
    <w:p w14:paraId="25A0594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53.</w:t>
      </w:r>
      <w:r w:rsidRPr="00291C1D">
        <w:rPr>
          <w:rFonts w:ascii="Microsoft Sans Serif" w:hAnsi="Microsoft Sans Serif" w:cs="Microsoft Sans Serif"/>
          <w:noProof/>
        </w:rPr>
        <w:tab/>
        <w:t>Rhee C, Murphy MV, Li L, Platt R, Klompas M, Centers for Disease C, Prevention Epicenters P. Improving documentation and coding for acute organ dysfunction biases estimates of changing sepsis severity and burden: a retrospective study. Crit Care. 2015;19(1):338.</w:t>
      </w:r>
    </w:p>
    <w:p w14:paraId="1F03535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54.</w:t>
      </w:r>
      <w:r w:rsidRPr="00291C1D">
        <w:rPr>
          <w:rFonts w:ascii="Microsoft Sans Serif" w:hAnsi="Microsoft Sans Serif" w:cs="Microsoft Sans Serif"/>
          <w:noProof/>
        </w:rPr>
        <w:tab/>
        <w:t>Ooba N, Setoguchi S, Ando T, Sato T, Yamaguchi T, Mochizuki M, Kubota K. Claims-based definition of death in Japanese claims database: validity and implications. PLoS One. 2013;8(5):e66116.</w:t>
      </w:r>
    </w:p>
    <w:p w14:paraId="339F7D4E"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55.</w:t>
      </w:r>
      <w:r w:rsidRPr="00291C1D">
        <w:rPr>
          <w:rFonts w:ascii="Microsoft Sans Serif" w:hAnsi="Microsoft Sans Serif" w:cs="Microsoft Sans Serif"/>
          <w:noProof/>
        </w:rPr>
        <w:tab/>
        <w:t>Schneider G, Kachroo S, Jones N, Crean S, Rotella P, Avetisyan R, Reynolds MW. A systematic review of validated methods for identifying anaphylaxis, including anaphylactic shock and angioneurotic edema, using administrative and claims data. Pharmacoepidemiol Drug Saf. 2012;21 Suppl 1:240-7.</w:t>
      </w:r>
    </w:p>
    <w:p w14:paraId="4BF23FE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56.</w:t>
      </w:r>
      <w:r w:rsidRPr="00291C1D">
        <w:rPr>
          <w:rFonts w:ascii="Microsoft Sans Serif" w:hAnsi="Microsoft Sans Serif" w:cs="Microsoft Sans Serif"/>
          <w:noProof/>
        </w:rPr>
        <w:tab/>
        <w:t>Cherepanov D, Raimundo K, Chang E, Eagan M, Zazzali JL, Solari PG, et al. Validation of an ICD-9-based claims algorithm for identifying patients with chronic idiopathic/spontaneous urticaria. Ann Allergy Asthma Immunol. 2015;114(5):393-8.</w:t>
      </w:r>
    </w:p>
    <w:p w14:paraId="795F168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57.</w:t>
      </w:r>
      <w:r w:rsidRPr="00291C1D">
        <w:rPr>
          <w:rFonts w:ascii="Microsoft Sans Serif" w:hAnsi="Microsoft Sans Serif" w:cs="Microsoft Sans Serif"/>
          <w:noProof/>
        </w:rPr>
        <w:tab/>
        <w:t>Walsh KE, Cutrona SL, Foy S, Baker MA, Forrow S, Shoaibi A, et al. Validation of anaphylaxis in the Food and Drug Administration's Mini-Sentinel. Pharmacoepidemiol Drug Saf. 2013;22(11):1205-13.</w:t>
      </w:r>
    </w:p>
    <w:p w14:paraId="0E7DF7F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58.</w:t>
      </w:r>
      <w:r w:rsidRPr="00291C1D">
        <w:rPr>
          <w:rFonts w:ascii="Microsoft Sans Serif" w:hAnsi="Microsoft Sans Serif" w:cs="Microsoft Sans Serif"/>
          <w:noProof/>
        </w:rPr>
        <w:tab/>
        <w:t>Han C, Zhao N, Rahman MU, Doyle MK, Bala MV. A case-control study of anaemia in patients with rheumatoid arthritis treated with disease-modifying antirheumatic drugs in an adult population in the US: prevalence and impact on healthcare utilisation. J Med Econ. 2008;11(2):255-64.</w:t>
      </w:r>
    </w:p>
    <w:p w14:paraId="2C4A7A6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59.</w:t>
      </w:r>
      <w:r w:rsidRPr="00291C1D">
        <w:rPr>
          <w:rFonts w:ascii="Microsoft Sans Serif" w:hAnsi="Microsoft Sans Serif" w:cs="Microsoft Sans Serif"/>
          <w:noProof/>
        </w:rPr>
        <w:tab/>
        <w:t>Tuck MG, Alemi F, Shortle JF, Avramovic S, Hesdorffer C. A Comprehensive Index for Predicting Risk of Anemia from Patients' Diagnoses. Big Data. 2017;5(1):42-52.</w:t>
      </w:r>
    </w:p>
    <w:p w14:paraId="1ACD96C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60.</w:t>
      </w:r>
      <w:r w:rsidRPr="00291C1D">
        <w:rPr>
          <w:rFonts w:ascii="Microsoft Sans Serif" w:hAnsi="Microsoft Sans Serif" w:cs="Microsoft Sans Serif"/>
          <w:noProof/>
        </w:rPr>
        <w:tab/>
        <w:t>Michalik DE, Taylor BW, Panepinto JA. Identification and Validation of a Sickle Cell Disease Cohort Within Electronic Health Records. Acad Pediatr. 2017;17(3):283-7.</w:t>
      </w:r>
    </w:p>
    <w:p w14:paraId="766B846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61.</w:t>
      </w:r>
      <w:r w:rsidRPr="00291C1D">
        <w:rPr>
          <w:rFonts w:ascii="Microsoft Sans Serif" w:hAnsi="Microsoft Sans Serif" w:cs="Microsoft Sans Serif"/>
          <w:noProof/>
        </w:rPr>
        <w:tab/>
        <w:t>John A, McGregor J, Fone D, Dunstan F, Cornish R, Lyons RA, Lloyd KR. Case-finding for common mental disorders of anxiety and depression in primary care: an external validation of routinely collected data. BMC Med Inform Decis Mak. 2016;16:35.</w:t>
      </w:r>
    </w:p>
    <w:p w14:paraId="3173861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62.</w:t>
      </w:r>
      <w:r w:rsidRPr="00291C1D">
        <w:rPr>
          <w:rFonts w:ascii="Microsoft Sans Serif" w:hAnsi="Microsoft Sans Serif" w:cs="Microsoft Sans Serif"/>
          <w:noProof/>
        </w:rPr>
        <w:tab/>
        <w:t>Marrie RA, Walker JR, Graff LA, Lix LM, Bolton JM, Nugent Z, et al. Performance of administrative case definitions for depression and anxiety in inflammatory bowel disease. J Psychosom Res. 2016;89:107-13.</w:t>
      </w:r>
    </w:p>
    <w:p w14:paraId="211EBC3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63.</w:t>
      </w:r>
      <w:r w:rsidRPr="00291C1D">
        <w:rPr>
          <w:rFonts w:ascii="Microsoft Sans Serif" w:hAnsi="Microsoft Sans Serif" w:cs="Microsoft Sans Serif"/>
          <w:noProof/>
        </w:rPr>
        <w:tab/>
        <w:t>Bushnell GA, Dusetzina SB, Compton SN, Gaynes BN, Brookhart MA, Sturmer T. Psychotherapy Claims Surrounding Pharmacotherapy Initiation in Children and Adolescents with Anxiety Disorders. J Child Adolesc Psychopharmacol. 2019;29(2):100-6.</w:t>
      </w:r>
    </w:p>
    <w:p w14:paraId="27F05606"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64.</w:t>
      </w:r>
      <w:r w:rsidRPr="00291C1D">
        <w:rPr>
          <w:rFonts w:ascii="Microsoft Sans Serif" w:hAnsi="Microsoft Sans Serif" w:cs="Microsoft Sans Serif"/>
          <w:noProof/>
        </w:rPr>
        <w:tab/>
        <w:t>Castro VM, Minnier J, Murphy SN, Kohane I, Churchill SE, Gainer V, et al. Validation of electronic health record phenotyping of bipolar disorder cases and controls. Am J Psychiatry. 2015;172(4):363-72.</w:t>
      </w:r>
    </w:p>
    <w:p w14:paraId="6C4573F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65.</w:t>
      </w:r>
      <w:r w:rsidRPr="00291C1D">
        <w:rPr>
          <w:rFonts w:ascii="Microsoft Sans Serif" w:hAnsi="Microsoft Sans Serif" w:cs="Microsoft Sans Serif"/>
          <w:noProof/>
        </w:rPr>
        <w:tab/>
        <w:t>Shin J, Gonzales M, Pletcher MJ. Risk of Emergent Bradycardia Associated with Initiation of Immediate- or Slow-Release Metoprolol. Pharmacotherapy: The Journal of Human Pharmacology and Drug Therapy. 2013;33(12):1353-61.</w:t>
      </w:r>
    </w:p>
    <w:p w14:paraId="74617E7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66.</w:t>
      </w:r>
      <w:r w:rsidRPr="00291C1D">
        <w:rPr>
          <w:rFonts w:ascii="Microsoft Sans Serif" w:hAnsi="Microsoft Sans Serif" w:cs="Microsoft Sans Serif"/>
          <w:noProof/>
        </w:rPr>
        <w:tab/>
        <w:t>Turgeon RD, Fernandes KA, Juurlink D, Tu JV, Mamdani M. Ticagrelor and bradycardia: a nested case-control study. Pharmacoepidemiol Drug Saf. 2015;24(12):1281-5.</w:t>
      </w:r>
    </w:p>
    <w:p w14:paraId="71B3AAF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67.</w:t>
      </w:r>
      <w:r w:rsidRPr="00291C1D">
        <w:rPr>
          <w:rFonts w:ascii="Microsoft Sans Serif" w:hAnsi="Microsoft Sans Serif" w:cs="Microsoft Sans Serif"/>
          <w:noProof/>
        </w:rPr>
        <w:tab/>
        <w:t>Karnik S, Tan SL, Berg B, Glurich I, Zhang J, Vidaillet HJ, et al. Predicting atrial fibrillation and flutter using electronic health records. Annu Int Conf IEEE Eng Med Biol Soc. 2012;2012:5562-5.</w:t>
      </w:r>
    </w:p>
    <w:p w14:paraId="1CD520B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68.</w:t>
      </w:r>
      <w:r w:rsidRPr="00291C1D">
        <w:rPr>
          <w:rFonts w:ascii="Microsoft Sans Serif" w:hAnsi="Microsoft Sans Serif" w:cs="Microsoft Sans Serif"/>
          <w:noProof/>
        </w:rPr>
        <w:tab/>
        <w:t>Jensen PN, Johnson K, Floyd J, Heckbert SR, Carnahan R, Dublin S. A systematic review of validated methods for identifying atrial fibrillation using administrative data. Pharmacoepidemiol Drug Saf. 2012;21 Suppl 1(0 1):141-7.</w:t>
      </w:r>
    </w:p>
    <w:p w14:paraId="7866418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69.</w:t>
      </w:r>
      <w:r w:rsidRPr="00291C1D">
        <w:rPr>
          <w:rFonts w:ascii="Microsoft Sans Serif" w:hAnsi="Microsoft Sans Serif" w:cs="Microsoft Sans Serif"/>
          <w:noProof/>
        </w:rPr>
        <w:tab/>
        <w:t>Tamariz L, Harkins T, Nair V. A systematic review of validated methods for identifying ventricular arrhythmias using administrative and claims data. Pharmacoepidemiol Drug Saf. 2012;21 Suppl 1:148-53.</w:t>
      </w:r>
    </w:p>
    <w:p w14:paraId="08B2BB2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70.</w:t>
      </w:r>
      <w:r w:rsidRPr="00291C1D">
        <w:rPr>
          <w:rFonts w:ascii="Microsoft Sans Serif" w:hAnsi="Microsoft Sans Serif" w:cs="Microsoft Sans Serif"/>
          <w:noProof/>
        </w:rPr>
        <w:tab/>
        <w:t>Gage BF, Waterman AD, Shannon W, Boechler M, Rich MW, Radford MJ. Validation of clinical classification schemes for predicting stroke: results from the National Registry of Atrial Fibrillation. JAMA. 2001;285(22):2864-70.</w:t>
      </w:r>
    </w:p>
    <w:p w14:paraId="2A1FF8B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71.</w:t>
      </w:r>
      <w:r w:rsidRPr="00291C1D">
        <w:rPr>
          <w:rFonts w:ascii="Microsoft Sans Serif" w:hAnsi="Microsoft Sans Serif" w:cs="Microsoft Sans Serif"/>
          <w:noProof/>
        </w:rPr>
        <w:tab/>
        <w:t>Zaher C, Goldberg GA, Kadlubek P. Estimating angina prevalence in a managed care population. Am J Manag Care. 2004;10(11 Suppl):S339-46.</w:t>
      </w:r>
    </w:p>
    <w:p w14:paraId="48F7A3A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72.</w:t>
      </w:r>
      <w:r w:rsidRPr="00291C1D">
        <w:rPr>
          <w:rFonts w:ascii="Microsoft Sans Serif" w:hAnsi="Microsoft Sans Serif" w:cs="Microsoft Sans Serif"/>
          <w:noProof/>
        </w:rPr>
        <w:tab/>
        <w:t>Holzmann MJ, Carlsson AC, Hammar N, Ivert T, Walldius G, Jungner I, et al. Chronic kidney disease and 10-year risk of cardiovascular death. Eur J Prev Cardiol. 2016;23(11):1187-94.</w:t>
      </w:r>
    </w:p>
    <w:p w14:paraId="166B6F5E"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73.</w:t>
      </w:r>
      <w:r w:rsidRPr="00291C1D">
        <w:rPr>
          <w:rFonts w:ascii="Microsoft Sans Serif" w:hAnsi="Microsoft Sans Serif" w:cs="Microsoft Sans Serif"/>
          <w:noProof/>
        </w:rPr>
        <w:tab/>
        <w:t>Nadkarni GN, Gottesman O, Linneman JG, Chase H, Berg RL, Farouk S, et al. Development and validation of an electronic phenotyping algorithm for chronic kidney disease. AMIA Annu Symp Proc. 2014;2014:907-16.</w:t>
      </w:r>
    </w:p>
    <w:p w14:paraId="725C52B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74.</w:t>
      </w:r>
      <w:r w:rsidRPr="00291C1D">
        <w:rPr>
          <w:rFonts w:ascii="Microsoft Sans Serif" w:hAnsi="Microsoft Sans Serif" w:cs="Microsoft Sans Serif"/>
          <w:noProof/>
        </w:rPr>
        <w:tab/>
        <w:t>Fraccaro P, van der Veer S, Brown B, Prosperi M, O'Donoghue D, Collins GS, et al. An external validation of models to predict the onset of chronic kidney disease using population-based electronic health records from Salford, UK. BMC Med. 2016;14:104.</w:t>
      </w:r>
    </w:p>
    <w:p w14:paraId="180A5E96"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75.</w:t>
      </w:r>
      <w:r w:rsidRPr="00291C1D">
        <w:rPr>
          <w:rFonts w:ascii="Microsoft Sans Serif" w:hAnsi="Microsoft Sans Serif" w:cs="Microsoft Sans Serif"/>
          <w:noProof/>
        </w:rPr>
        <w:tab/>
        <w:t>Luong DTA, Tran D, Pace WD, Dickinson M, Vassalotti J, Carroll J, et al. Extracting Deep Phenotypes for Chronic Kidney Disease Using Electronic Health Records. EGEMS (Wash DC). 2017;5(1):9.</w:t>
      </w:r>
    </w:p>
    <w:p w14:paraId="07748CB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76.</w:t>
      </w:r>
      <w:r w:rsidRPr="00291C1D">
        <w:rPr>
          <w:rFonts w:ascii="Microsoft Sans Serif" w:hAnsi="Microsoft Sans Serif" w:cs="Microsoft Sans Serif"/>
          <w:noProof/>
        </w:rPr>
        <w:tab/>
        <w:t>Chase HS, Radhakrishnan J, Shirazian S, Rao MK, Vawdrey DK. Under-documentation of chronic kidney disease in the electronic health record in outpatients. J Am Med Inform Assoc. 2010;17(5):588-94.</w:t>
      </w:r>
    </w:p>
    <w:p w14:paraId="5E70367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77.</w:t>
      </w:r>
      <w:r w:rsidRPr="00291C1D">
        <w:rPr>
          <w:rFonts w:ascii="Microsoft Sans Serif" w:hAnsi="Microsoft Sans Serif" w:cs="Microsoft Sans Serif"/>
          <w:noProof/>
        </w:rPr>
        <w:tab/>
        <w:t>Frigaard M, Rubinsky A, Lowell L, Malkina A, Karliner L, Kohn M, Peralta CA. Validating laboratory defined chronic kidney disease in the electronic health record for patients in primary care. BMC Nephrol. 2019;20(1):3.</w:t>
      </w:r>
    </w:p>
    <w:p w14:paraId="5C7F779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78.</w:t>
      </w:r>
      <w:r w:rsidRPr="00291C1D">
        <w:rPr>
          <w:rFonts w:ascii="Microsoft Sans Serif" w:hAnsi="Microsoft Sans Serif" w:cs="Microsoft Sans Serif"/>
          <w:noProof/>
        </w:rPr>
        <w:tab/>
        <w:t>Muntner P, Gutierrez OM, Zhao H, Fox CS, Wright NC, Curtis JR, et al. Validation study of medicare claims to identify older US adults with CKD using the Reasons for Geographic and Racial Differences in Stroke (REGARDS) Study. Am J Kidney Dis. 2015;65(2):249-58.</w:t>
      </w:r>
    </w:p>
    <w:p w14:paraId="2B820F0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79.</w:t>
      </w:r>
      <w:r w:rsidRPr="00291C1D">
        <w:rPr>
          <w:rFonts w:ascii="Microsoft Sans Serif" w:hAnsi="Microsoft Sans Serif" w:cs="Microsoft Sans Serif"/>
          <w:noProof/>
        </w:rPr>
        <w:tab/>
        <w:t>Robertson LM, Denadai L, Black C, Fluck N, Prescott G, Simpson W, et al. Is routine hospital episode data sufficient for identifying individuals with chronic kidney disease? A comparison study with laboratory data. Health Informatics J. 2016;22(2):383-96.</w:t>
      </w:r>
    </w:p>
    <w:p w14:paraId="5C12BC2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80.</w:t>
      </w:r>
      <w:r w:rsidRPr="00291C1D">
        <w:rPr>
          <w:rFonts w:ascii="Microsoft Sans Serif" w:hAnsi="Microsoft Sans Serif" w:cs="Microsoft Sans Serif"/>
          <w:noProof/>
        </w:rPr>
        <w:tab/>
        <w:t>Chen CC, Balderston McGuiness C, Krishnarajah G, Blanchette CM, Wang Y, Sun K, Buck PO. Estimated incidence of pertussis in people aged &lt;50 years in the United States. Hum Vaccin Immunother. 2016;12(10):2536-45.</w:t>
      </w:r>
    </w:p>
    <w:p w14:paraId="353D572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81.</w:t>
      </w:r>
      <w:r w:rsidRPr="00291C1D">
        <w:rPr>
          <w:rFonts w:ascii="Microsoft Sans Serif" w:hAnsi="Microsoft Sans Serif" w:cs="Microsoft Sans Serif"/>
          <w:noProof/>
        </w:rPr>
        <w:tab/>
        <w:t>Fathima S, Simmonds KA, Drews SJ, Svenson LW, Kwong JC, Mahmud SM, et al. How well do ICD-9 physician claim diagnostic codes identify confirmed pertussis cases in Alberta, Canada? A Canadian Immunization Research Network (CIRN) Study. BMC Health Serv Res. 2017;17(1):479.</w:t>
      </w:r>
    </w:p>
    <w:p w14:paraId="459D9AF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82.</w:t>
      </w:r>
      <w:r w:rsidRPr="00291C1D">
        <w:rPr>
          <w:rFonts w:ascii="Microsoft Sans Serif" w:hAnsi="Microsoft Sans Serif" w:cs="Microsoft Sans Serif"/>
          <w:noProof/>
        </w:rPr>
        <w:tab/>
        <w:t>Panozzo CA, Becker-Dreps S, Pate V, Weber DJ, Jonsson Funk M, Sturmer T, Brookhart MA. Direct, indirect, total, and overall effectiveness of the rotavirus vaccines for the prevention of gastroenteritis hospitalizations in privately insured US children, 2007-2010. Am J Epidemiol. 2014;179(7):895-909.</w:t>
      </w:r>
    </w:p>
    <w:p w14:paraId="436ABF9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83.</w:t>
      </w:r>
      <w:r w:rsidRPr="00291C1D">
        <w:rPr>
          <w:rFonts w:ascii="Microsoft Sans Serif" w:hAnsi="Microsoft Sans Serif" w:cs="Microsoft Sans Serif"/>
          <w:noProof/>
        </w:rPr>
        <w:tab/>
        <w:t>Buono JL, Mathur K, Averitt AJ, Andrae DA. Economic Burden of Irritable Bowel Syndrome with Diarrhea: Retrospective Analysis of a U.S. Commercially Insured Population. J Manag Care Spec Pharm. 2017;23(4):453-60.</w:t>
      </w:r>
    </w:p>
    <w:p w14:paraId="1509ADB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84.</w:t>
      </w:r>
      <w:r w:rsidRPr="00291C1D">
        <w:rPr>
          <w:rFonts w:ascii="Microsoft Sans Serif" w:hAnsi="Microsoft Sans Serif" w:cs="Microsoft Sans Serif"/>
          <w:noProof/>
        </w:rPr>
        <w:tab/>
        <w:t>Krishnarajah G, Duh MS, Korves C, Demissie K. Public Health Impact of Complete and Incomplete Rotavirus Vaccination among Commercially and Medicaid Insured Children in the United States. PLoS One. 2016;11(1):e0145977.</w:t>
      </w:r>
    </w:p>
    <w:p w14:paraId="0D8D56D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85.</w:t>
      </w:r>
      <w:r w:rsidRPr="00291C1D">
        <w:rPr>
          <w:rFonts w:ascii="Microsoft Sans Serif" w:hAnsi="Microsoft Sans Serif" w:cs="Microsoft Sans Serif"/>
          <w:noProof/>
        </w:rPr>
        <w:tab/>
        <w:t>Ostbye T, Taylor DH, Jr., Clipp EC, Scoyoc LV, Plassman BL. Identification of dementia: agreement among national survey data, medicare claims, and death certificates. Health Serv Res. 2008;43(1 Pt 1):313-26.</w:t>
      </w:r>
    </w:p>
    <w:p w14:paraId="142F218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86.</w:t>
      </w:r>
      <w:r w:rsidRPr="00291C1D">
        <w:rPr>
          <w:rFonts w:ascii="Microsoft Sans Serif" w:hAnsi="Microsoft Sans Serif" w:cs="Microsoft Sans Serif"/>
          <w:noProof/>
        </w:rPr>
        <w:tab/>
        <w:t>Sibbett RA, Russ TC, Deary IJ, Starr JM. Dementia ascertainment using existing data in UK longitudinal and cohort studies: a systematic review of methodology. BMC Psychiatry. 2017;17(1):239.</w:t>
      </w:r>
    </w:p>
    <w:p w14:paraId="0A53739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87.</w:t>
      </w:r>
      <w:r w:rsidRPr="00291C1D">
        <w:rPr>
          <w:rFonts w:ascii="Microsoft Sans Serif" w:hAnsi="Microsoft Sans Serif" w:cs="Microsoft Sans Serif"/>
          <w:noProof/>
        </w:rPr>
        <w:tab/>
        <w:t>Amra S, O'Horo JC, Singh TD, Wilson GA, Kashyap R, Petersen R, et al. Derivation and validation of the automated search algorithms to identify cognitive impairment and dementia in electronic health records. J Crit Care. 2017;37:202-5.</w:t>
      </w:r>
    </w:p>
    <w:p w14:paraId="051D00F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88.</w:t>
      </w:r>
      <w:r w:rsidRPr="00291C1D">
        <w:rPr>
          <w:rFonts w:ascii="Microsoft Sans Serif" w:hAnsi="Microsoft Sans Serif" w:cs="Microsoft Sans Serif"/>
          <w:noProof/>
        </w:rPr>
        <w:tab/>
        <w:t>Jaakkimainen RL, Bronskill SE, Tierney MC, Herrmann N, Green D, Young J, et al. Identification of Physician-Diagnosed Alzheimer's Disease and Related Dementias in Population-Based Administrative Data: A Validation Study Using Family Physicians' Electronic Medical Records. J Alzheimers Dis. 2016;54(1):337-49.</w:t>
      </w:r>
    </w:p>
    <w:p w14:paraId="5B455F7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89.</w:t>
      </w:r>
      <w:r w:rsidRPr="00291C1D">
        <w:rPr>
          <w:rFonts w:ascii="Microsoft Sans Serif" w:hAnsi="Microsoft Sans Serif" w:cs="Microsoft Sans Serif"/>
          <w:noProof/>
        </w:rPr>
        <w:tab/>
        <w:t>Kosteniuk JG, Morgan DG, O'Connell ME, Kirk A, Crossley M, Teare GF, et al. Incidence and prevalence of dementia in linked administrative health data in Saskatchewan, Canada: a retrospective cohort study. BMC Geriatr. 2015;15:73.</w:t>
      </w:r>
    </w:p>
    <w:p w14:paraId="635136F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90.</w:t>
      </w:r>
      <w:r w:rsidRPr="00291C1D">
        <w:rPr>
          <w:rFonts w:ascii="Microsoft Sans Serif" w:hAnsi="Microsoft Sans Serif" w:cs="Microsoft Sans Serif"/>
          <w:noProof/>
        </w:rPr>
        <w:tab/>
        <w:t>McGuinness LA, Warren-Gash C, Moorhouse LR, Thomas SL. The validity of dementia diagnoses in routinely collected electronic health records in the United Kingdom: A systematic review. Pharmacoepidemiol Drug Saf. 2019;28(2):244-55.</w:t>
      </w:r>
    </w:p>
    <w:p w14:paraId="39121AC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91.</w:t>
      </w:r>
      <w:r w:rsidRPr="00291C1D">
        <w:rPr>
          <w:rFonts w:ascii="Microsoft Sans Serif" w:hAnsi="Microsoft Sans Serif" w:cs="Microsoft Sans Serif"/>
          <w:noProof/>
        </w:rPr>
        <w:tab/>
        <w:t>Williamson T, Green ME, Birtwhistle R, Khan S, Garies S, Wong ST, et al. Validating the 8 CPCSSN case definitions for chronic disease surveillance in a primary care database of electronic health records. Ann Fam Med. 2014;12(4):367-72.</w:t>
      </w:r>
    </w:p>
    <w:p w14:paraId="4D95B3B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92.</w:t>
      </w:r>
      <w:r w:rsidRPr="00291C1D">
        <w:rPr>
          <w:rFonts w:ascii="Microsoft Sans Serif" w:hAnsi="Microsoft Sans Serif" w:cs="Microsoft Sans Serif"/>
          <w:noProof/>
        </w:rPr>
        <w:tab/>
        <w:t>Alaghehbandan R, Macdonald D, Barrett B, Collins K, Chen Y. Using administrative databases in the surveillance of depressive disorders--case definitions. Popul Health Manag. 2012;15(6):372-80.</w:t>
      </w:r>
    </w:p>
    <w:p w14:paraId="1FD5FBFE"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93.</w:t>
      </w:r>
      <w:r w:rsidRPr="00291C1D">
        <w:rPr>
          <w:rFonts w:ascii="Microsoft Sans Serif" w:hAnsi="Microsoft Sans Serif" w:cs="Microsoft Sans Serif"/>
          <w:noProof/>
        </w:rPr>
        <w:tab/>
        <w:t>Cepeda MS, Reps J, Fife D, Blacketer C, Stang P, Ryan P. Finding treatment-resistant depression in real-world data: How a data-driven approach compares with expert-based heuristics. Depress Anxiety. 2018;35(3):220-8.</w:t>
      </w:r>
    </w:p>
    <w:p w14:paraId="0BB111C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94.</w:t>
      </w:r>
      <w:r w:rsidRPr="00291C1D">
        <w:rPr>
          <w:rFonts w:ascii="Microsoft Sans Serif" w:hAnsi="Microsoft Sans Serif" w:cs="Microsoft Sans Serif"/>
          <w:noProof/>
        </w:rPr>
        <w:tab/>
        <w:t>Davidson AJ, Xu S, Oronce CIA, Durfee MJ, McCormick EV, Steiner JF, et al. Monitoring Depression Rates in an Urban Community: Use of Electronic Health Records. J Public Health Manag Pract. 2018;24(6):E6-E14.</w:t>
      </w:r>
    </w:p>
    <w:p w14:paraId="2586AA5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95.</w:t>
      </w:r>
      <w:r w:rsidRPr="00291C1D">
        <w:rPr>
          <w:rFonts w:ascii="Microsoft Sans Serif" w:hAnsi="Microsoft Sans Serif" w:cs="Microsoft Sans Serif"/>
          <w:noProof/>
        </w:rPr>
        <w:tab/>
        <w:t>Doktorchik C, Patten S, Eastwood C, Peng M, Chen G, Beck CA, et al. Validation of a case definition for depression in administrative data against primary chart data as a reference standard. BMC Psychiatry. 2019;19(1):9.</w:t>
      </w:r>
    </w:p>
    <w:p w14:paraId="0C811F1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96.</w:t>
      </w:r>
      <w:r w:rsidRPr="00291C1D">
        <w:rPr>
          <w:rFonts w:ascii="Microsoft Sans Serif" w:hAnsi="Microsoft Sans Serif" w:cs="Microsoft Sans Serif"/>
          <w:noProof/>
        </w:rPr>
        <w:tab/>
        <w:t>Shen AK, Kelman JA, Warnock R, Zhang W, Brereton S, McKean S, et al. Beneficiary characteristics and vaccinations in the end-stage renal disease Medicare beneficiary population, an analysis of claims data 2006-2015. Vaccine. 2017;35(52):7302-8.</w:t>
      </w:r>
    </w:p>
    <w:p w14:paraId="31DCE6E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97.</w:t>
      </w:r>
      <w:r w:rsidRPr="00291C1D">
        <w:rPr>
          <w:rFonts w:ascii="Microsoft Sans Serif" w:hAnsi="Microsoft Sans Serif" w:cs="Microsoft Sans Serif"/>
          <w:noProof/>
        </w:rPr>
        <w:tab/>
        <w:t>Homer ML, Palmer NP, Fox KP, Armstrong J, Mandl KD. Predicting Falls in People Aged 65 Years and Older from Insurance Claims. Am J Med. 2017;130(6):744 e17- e23.</w:t>
      </w:r>
    </w:p>
    <w:p w14:paraId="2DBEB7A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98.</w:t>
      </w:r>
      <w:r w:rsidRPr="00291C1D">
        <w:rPr>
          <w:rFonts w:ascii="Microsoft Sans Serif" w:hAnsi="Microsoft Sans Serif" w:cs="Microsoft Sans Serif"/>
          <w:noProof/>
        </w:rPr>
        <w:tab/>
        <w:t>Kim DH, Schneeweiss S, Glynn RJ, Lipsitz LA, Rockwood K, Avorn J. Measuring Frailty in Medicare Data: Development and Validation of a Claims-Based Frailty Index. J Gerontol A Biol Sci Med Sci. 2018;73(7):980-7.</w:t>
      </w:r>
    </w:p>
    <w:p w14:paraId="2349665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99.</w:t>
      </w:r>
      <w:r w:rsidRPr="00291C1D">
        <w:rPr>
          <w:rFonts w:ascii="Microsoft Sans Serif" w:hAnsi="Microsoft Sans Serif" w:cs="Microsoft Sans Serif"/>
          <w:noProof/>
        </w:rPr>
        <w:tab/>
        <w:t>McCoy TH, Jr., Castro VM, Cagan A, Roberson AM, Perlis RH. Validation of a risk stratification tool for fall-related injury in a state-wide cohort. BMJ Open. 2017;7(2):e012189.</w:t>
      </w:r>
    </w:p>
    <w:p w14:paraId="414F0D8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100.</w:t>
      </w:r>
      <w:r w:rsidRPr="00291C1D">
        <w:rPr>
          <w:rFonts w:ascii="Microsoft Sans Serif" w:hAnsi="Microsoft Sans Serif" w:cs="Microsoft Sans Serif"/>
          <w:noProof/>
        </w:rPr>
        <w:tab/>
        <w:t>Lanza LL, Walker AM, Bortnichak EA, Dreyer NA. Peptic ulcer and gastrointestinal hemorrhage associated with nonsteroidal anti-inflammatory drug use in patients younger than 65 years. A large health maintenance organization cohort study. Arch Intern Med. 1995;155(13):1371-7.</w:t>
      </w:r>
    </w:p>
    <w:p w14:paraId="6887DD8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101.</w:t>
      </w:r>
      <w:r w:rsidRPr="00291C1D">
        <w:rPr>
          <w:rFonts w:ascii="Microsoft Sans Serif" w:hAnsi="Microsoft Sans Serif" w:cs="Microsoft Sans Serif"/>
          <w:noProof/>
        </w:rPr>
        <w:tab/>
        <w:t>Patorno E, Gagne JJ, Lu CY, Haynes K, Sterrett AT, Roy J, et al. The Role of Hemoglobin Laboratory Test Results for the Detection of Upper Gastrointestinal Bleeding Outcomes Resulting from the Use of Medications in Observational Studies. Drug Saf. 2017;40(1):91-100.</w:t>
      </w:r>
    </w:p>
    <w:p w14:paraId="19A5495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102.</w:t>
      </w:r>
      <w:r w:rsidRPr="00291C1D">
        <w:rPr>
          <w:rFonts w:ascii="Microsoft Sans Serif" w:hAnsi="Microsoft Sans Serif" w:cs="Microsoft Sans Serif"/>
          <w:noProof/>
        </w:rPr>
        <w:tab/>
        <w:t>Lin KJ, Garcia Rodriguez LA, Hernandez-Diaz S. Systematic review of peptic ulcer disease incidence rates: do studies without validation provide reliable estimates? Pharmacoepidemiol Drug Saf. 2011;20(7):718-28.</w:t>
      </w:r>
    </w:p>
    <w:p w14:paraId="127C4F2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103.</w:t>
      </w:r>
      <w:r w:rsidRPr="00291C1D">
        <w:rPr>
          <w:rFonts w:ascii="Microsoft Sans Serif" w:hAnsi="Microsoft Sans Serif" w:cs="Microsoft Sans Serif"/>
          <w:noProof/>
        </w:rPr>
        <w:tab/>
        <w:t>Curtis JR, Chen SY, Werther W, John A, Johnson DA. Validation of ICD-9-CM codes to identify gastrointestinal perforation events in administrative claims data among hospitalized rheumatoid arthritis patients. Pharmacoepidemiol Drug Saf. 2011;20(11):1150-8.</w:t>
      </w:r>
    </w:p>
    <w:p w14:paraId="0E80F24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104.</w:t>
      </w:r>
      <w:r w:rsidRPr="00291C1D">
        <w:rPr>
          <w:rFonts w:ascii="Microsoft Sans Serif" w:hAnsi="Microsoft Sans Serif" w:cs="Microsoft Sans Serif"/>
          <w:noProof/>
        </w:rPr>
        <w:tab/>
        <w:t>Valkhoff VE, Coloma PM, Masclee GM, Gini R, Innocenti F, Lapi F, et al. Validation study in four health-care databases: upper gastrointestinal bleeding misclassification affects precision but not magnitude of drug-related upper gastrointestinal bleeding risk. J Clin Epidemiol. 2014;67(8):921-31.</w:t>
      </w:r>
    </w:p>
    <w:p w14:paraId="52752FBB"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105.</w:t>
      </w:r>
      <w:r w:rsidRPr="00291C1D">
        <w:rPr>
          <w:rFonts w:ascii="Microsoft Sans Serif" w:hAnsi="Microsoft Sans Serif" w:cs="Microsoft Sans Serif"/>
          <w:noProof/>
        </w:rPr>
        <w:tab/>
        <w:t>Nichols GA, Brodovicz KG, Kimes TM, Déruaz-Luyet A, Bartels DB. Prevalence and incidence of urinary tract and genital infections among patients with and without type 2 diabetes. Journal of Diabetes and its Complications. 2017;31(11):1587-91.</w:t>
      </w:r>
    </w:p>
    <w:p w14:paraId="3C113316"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106.</w:t>
      </w:r>
      <w:r w:rsidRPr="00291C1D">
        <w:rPr>
          <w:rFonts w:ascii="Microsoft Sans Serif" w:hAnsi="Microsoft Sans Serif" w:cs="Microsoft Sans Serif"/>
          <w:noProof/>
        </w:rPr>
        <w:tab/>
        <w:t>Cadzow M, Merriman TR, Dalbeth N. Performance of gout definitions for genetic epidemiological studies: analysis of UK Biobank. Arthritis Res Ther. 2017;19(1):181.</w:t>
      </w:r>
    </w:p>
    <w:p w14:paraId="26EAA9E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107.</w:t>
      </w:r>
      <w:r w:rsidRPr="00291C1D">
        <w:rPr>
          <w:rFonts w:ascii="Microsoft Sans Serif" w:hAnsi="Microsoft Sans Serif" w:cs="Microsoft Sans Serif"/>
          <w:noProof/>
        </w:rPr>
        <w:tab/>
        <w:t>Malik A, Dinnella JE, Kwoh CK, Schumacher HR. Poor validation of medical record ICD-9 diagnoses of gout in a veterans affairs database. J Rheumatol. 2009;36(6):1283-6.</w:t>
      </w:r>
    </w:p>
    <w:p w14:paraId="5DEA07D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108.</w:t>
      </w:r>
      <w:r w:rsidRPr="00291C1D">
        <w:rPr>
          <w:rFonts w:ascii="Microsoft Sans Serif" w:hAnsi="Microsoft Sans Serif" w:cs="Microsoft Sans Serif"/>
          <w:noProof/>
        </w:rPr>
        <w:tab/>
        <w:t>MacFarlane LA, Liu CC, Solomon DH, Kim SC. Validation of claims-based algorithms for gout flares. Pharmacoepidemiol Drug Saf. 2016;25(7):820-6.</w:t>
      </w:r>
    </w:p>
    <w:p w14:paraId="4EE3C35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109.</w:t>
      </w:r>
      <w:r w:rsidRPr="00291C1D">
        <w:rPr>
          <w:rFonts w:ascii="Microsoft Sans Serif" w:hAnsi="Microsoft Sans Serif" w:cs="Microsoft Sans Serif"/>
          <w:noProof/>
        </w:rPr>
        <w:tab/>
        <w:t>Harrold LR, Saag KG, Yood RA, Mikuls TR, Andrade SE, Fouayzi H, et al. Validity of gout diagnoses in administrative data. Arthritis Rheum. 2007;57(1):103-8.</w:t>
      </w:r>
    </w:p>
    <w:p w14:paraId="48290BC6"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110.</w:t>
      </w:r>
      <w:r w:rsidRPr="00291C1D">
        <w:rPr>
          <w:rFonts w:ascii="Microsoft Sans Serif" w:hAnsi="Microsoft Sans Serif" w:cs="Microsoft Sans Serif"/>
          <w:noProof/>
        </w:rPr>
        <w:tab/>
        <w:t>Rizzoli P, Loder E, Joshi S. Validity of cluster headache diagnoses in an electronic health record data repository. Headache. 2016;56(7):1132-6.</w:t>
      </w:r>
    </w:p>
    <w:p w14:paraId="59CE800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111.</w:t>
      </w:r>
      <w:r w:rsidRPr="00291C1D">
        <w:rPr>
          <w:rFonts w:ascii="Microsoft Sans Serif" w:hAnsi="Microsoft Sans Serif" w:cs="Microsoft Sans Serif"/>
          <w:noProof/>
        </w:rPr>
        <w:tab/>
        <w:t>Hurwitz EL, Vassilaki M, Li D, Schneider MJ, Stevans JM, Phillips RB, et al. Variations in Patterns of Utilization and Charges for the Care of Headache in North Carolina, 2000-2009: A Statewide Claims' Data Analysis. J Manipulative Physiol Ther. 2016;39(4):229-39.</w:t>
      </w:r>
    </w:p>
    <w:p w14:paraId="483D57F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112.</w:t>
      </w:r>
      <w:r w:rsidRPr="00291C1D">
        <w:rPr>
          <w:rFonts w:ascii="Microsoft Sans Serif" w:hAnsi="Microsoft Sans Serif" w:cs="Microsoft Sans Serif"/>
          <w:noProof/>
        </w:rPr>
        <w:tab/>
        <w:t>Cheetham TC, Lee J, Hunt CM, Niu F, Reisinger S, Murray R, et al. An automated causality assessment algorithm to detect drug-induced liver injury in electronic medical record data. Pharmacoepidemiol Drug Saf. 2014;23(6):601-8.</w:t>
      </w:r>
    </w:p>
    <w:p w14:paraId="37B12D5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113.</w:t>
      </w:r>
      <w:r w:rsidRPr="00291C1D">
        <w:rPr>
          <w:rFonts w:ascii="Microsoft Sans Serif" w:hAnsi="Microsoft Sans Serif" w:cs="Microsoft Sans Serif"/>
          <w:noProof/>
        </w:rPr>
        <w:tab/>
        <w:t>Overby CL, Pathak J, Gottesman O, Haerian K, Perotte A, Murphy S, et al. A collaborative approach to developing an electronic health record phenotyping algorithm for drug-induced liver injury. J Am Med Inform Assoc. 2013;20(e2):e243-52.</w:t>
      </w:r>
    </w:p>
    <w:p w14:paraId="6284C246"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114.</w:t>
      </w:r>
      <w:r w:rsidRPr="00291C1D">
        <w:rPr>
          <w:rFonts w:ascii="Microsoft Sans Serif" w:hAnsi="Microsoft Sans Serif" w:cs="Microsoft Sans Serif"/>
          <w:noProof/>
        </w:rPr>
        <w:tab/>
        <w:t>Wing K, Bhaskaran K, Smeeth L, van Staa TP, Klungel OH, Reynolds RF, Douglas I. Optimising case detection within UK electronic health records: use of multiple linked databases for detecting liver injury. BMJ Open. 2016;6(9):e012102.</w:t>
      </w:r>
    </w:p>
    <w:p w14:paraId="5DD45D4E"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115.</w:t>
      </w:r>
      <w:r w:rsidRPr="00291C1D">
        <w:rPr>
          <w:rFonts w:ascii="Microsoft Sans Serif" w:hAnsi="Microsoft Sans Serif" w:cs="Microsoft Sans Serif"/>
          <w:noProof/>
        </w:rPr>
        <w:tab/>
        <w:t>Jinjuvadia K, Kwan W, Fontana RJ. Searching for a needle in a haystack: use of ICD-9-CM codes in drug-induced liver injury. Am J Gastroenterol. 2007;102(11):2437-43.</w:t>
      </w:r>
    </w:p>
    <w:p w14:paraId="6C11006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116.</w:t>
      </w:r>
      <w:r w:rsidRPr="00291C1D">
        <w:rPr>
          <w:rFonts w:ascii="Microsoft Sans Serif" w:hAnsi="Microsoft Sans Serif" w:cs="Microsoft Sans Serif"/>
          <w:noProof/>
        </w:rPr>
        <w:tab/>
        <w:t>Bui CL, Kaye JA, Castellsague J, Calingaert B, McQuay LJ, Riera-Guardia N, et al. Validation of acute liver injury cases in a population-based cohort study of oral antimicrobial users. Curr Drug Saf. 2014;9(1):23-8.</w:t>
      </w:r>
    </w:p>
    <w:p w14:paraId="539EBB93"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117.</w:t>
      </w:r>
      <w:r w:rsidRPr="00291C1D">
        <w:rPr>
          <w:rFonts w:ascii="Microsoft Sans Serif" w:hAnsi="Microsoft Sans Serif" w:cs="Microsoft Sans Serif"/>
          <w:noProof/>
        </w:rPr>
        <w:tab/>
        <w:t>Udo R, Maitland-van der Zee AH, Egberts TC, den Breeijen JH, Leufkens HG, van Solinge WW, De Bruin ML. Validity of diagnostic codes and laboratory measurements to identify patients with idiopathic acute liver injury in a hospital database. Pharmacoepidemiol Drug Saf. 2016;25 Suppl 1:21-8.</w:t>
      </w:r>
    </w:p>
    <w:p w14:paraId="627A766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118.</w:t>
      </w:r>
      <w:r w:rsidRPr="00291C1D">
        <w:rPr>
          <w:rFonts w:ascii="Microsoft Sans Serif" w:hAnsi="Microsoft Sans Serif" w:cs="Microsoft Sans Serif"/>
          <w:noProof/>
        </w:rPr>
        <w:tab/>
        <w:t>Lo Re V, 3rd, Carbonari DM, Forde KA, Goldberg D, Lewis JD, Haynes K, et al. Validity of diagnostic codes and laboratory tests of liver dysfunction to identify acute liver failure events. Pharmacoepidemiol Drug Saf. 2015;24(7):676-83.</w:t>
      </w:r>
    </w:p>
    <w:p w14:paraId="6175229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119.</w:t>
      </w:r>
      <w:r w:rsidRPr="00291C1D">
        <w:rPr>
          <w:rFonts w:ascii="Microsoft Sans Serif" w:hAnsi="Microsoft Sans Serif" w:cs="Microsoft Sans Serif"/>
          <w:noProof/>
        </w:rPr>
        <w:tab/>
        <w:t>Lo Re V, 3rd, Haynes K, Goldberg D, Forde KA, Carbonari DM, Leidl KB, et al. Validity of diagnostic codes to identify cases of severe acute liver injury in the US Food and Drug Administration's Mini-Sentinel Distributed Database. Pharmacoepidemiol Drug Saf. 2013;22(8):861-72.</w:t>
      </w:r>
    </w:p>
    <w:p w14:paraId="1CBC0E5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120.</w:t>
      </w:r>
      <w:r w:rsidRPr="00291C1D">
        <w:rPr>
          <w:rFonts w:ascii="Microsoft Sans Serif" w:hAnsi="Microsoft Sans Serif" w:cs="Microsoft Sans Serif"/>
          <w:noProof/>
        </w:rPr>
        <w:tab/>
        <w:t>Betts KA, Woolley JM, Mu F, McDonald E, Tang W, Wu EQ. The prevalence of hyperkalemia in the United States. Curr Med Res Opin. 2018;34(6):971-8.</w:t>
      </w:r>
    </w:p>
    <w:p w14:paraId="2CF0A62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121.</w:t>
      </w:r>
      <w:r w:rsidRPr="00291C1D">
        <w:rPr>
          <w:rFonts w:ascii="Microsoft Sans Serif" w:hAnsi="Microsoft Sans Serif" w:cs="Microsoft Sans Serif"/>
          <w:noProof/>
        </w:rPr>
        <w:tab/>
        <w:t>Abbas S, Ihle P, Harder S, Schubert I. Risk of hyperkalemia and combined use of spironolactone and long-term ACE inhibitor/angiotensin receptor blocker therapy in heart failure using real-life data: a population- and insurance-based cohort. Pharmacoepidemiol Drug Saf. 2015;24(4):406-13.</w:t>
      </w:r>
    </w:p>
    <w:p w14:paraId="31AE1919"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122.</w:t>
      </w:r>
      <w:r w:rsidRPr="00291C1D">
        <w:rPr>
          <w:rFonts w:ascii="Microsoft Sans Serif" w:hAnsi="Microsoft Sans Serif" w:cs="Microsoft Sans Serif"/>
          <w:noProof/>
        </w:rPr>
        <w:tab/>
        <w:t>Fitch K, Woolley JM, Engel T, Blumen H. The Clinical and Economic Burden of Hyperkalemia on Medicare and Commercial Payers. Am Health Drug Benefits. 2017;10(4):202-10.</w:t>
      </w:r>
    </w:p>
    <w:p w14:paraId="6B4D425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123.</w:t>
      </w:r>
      <w:r w:rsidRPr="00291C1D">
        <w:rPr>
          <w:rFonts w:ascii="Microsoft Sans Serif" w:hAnsi="Microsoft Sans Serif" w:cs="Microsoft Sans Serif"/>
          <w:noProof/>
        </w:rPr>
        <w:tab/>
        <w:t>Krogager ML, Torp-Pedersen C, Mortensen RN, Kober L, Gislason G, Sogaard P, Aasbjerg K. Short-term mortality risk of serum potassium levels in hypertension: a retrospective analysis of nationwide registry data. Eur Heart J. 2017;38(2):104-12.</w:t>
      </w:r>
    </w:p>
    <w:p w14:paraId="04BDB7F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124.</w:t>
      </w:r>
      <w:r w:rsidRPr="00291C1D">
        <w:rPr>
          <w:rFonts w:ascii="Microsoft Sans Serif" w:hAnsi="Microsoft Sans Serif" w:cs="Microsoft Sans Serif"/>
          <w:noProof/>
        </w:rPr>
        <w:tab/>
        <w:t>Shea AM, Curtis LH, Szczech LA, Schulman KA. Sensitivity of International Classification of Diseases codes for hyponatremia among commercially insured outpatients in the United States. BMC Nephrol. 2008;9:5.</w:t>
      </w:r>
    </w:p>
    <w:p w14:paraId="147EEA3A"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125.</w:t>
      </w:r>
      <w:r w:rsidRPr="00291C1D">
        <w:rPr>
          <w:rFonts w:ascii="Microsoft Sans Serif" w:hAnsi="Microsoft Sans Serif" w:cs="Microsoft Sans Serif"/>
          <w:noProof/>
        </w:rPr>
        <w:tab/>
        <w:t>Movig KL, Leufkens HG, Lenderink AW, Egberts AC. Validity of hospital discharge International Classification of Diseases (ICD) codes for identifying patients with hyponatremia. J Clin Epidemiol. 2003;56(6):530-5.</w:t>
      </w:r>
    </w:p>
    <w:p w14:paraId="049582E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126.</w:t>
      </w:r>
      <w:r w:rsidRPr="00291C1D">
        <w:rPr>
          <w:rFonts w:ascii="Microsoft Sans Serif" w:hAnsi="Microsoft Sans Serif" w:cs="Microsoft Sans Serif"/>
          <w:noProof/>
        </w:rPr>
        <w:tab/>
        <w:t>Markovits N, Loebstein R, Halkin H, Bialik M, Landes-Westerman J, Lomnicky J, Kurnik D. The association of proton pump inhibitors and hypomagnesemia in the community setting. J Clin Pharmacol. 2014;54(8):889-95.</w:t>
      </w:r>
    </w:p>
    <w:p w14:paraId="0F5F8E9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127.</w:t>
      </w:r>
      <w:r w:rsidRPr="00291C1D">
        <w:rPr>
          <w:rFonts w:ascii="Microsoft Sans Serif" w:hAnsi="Microsoft Sans Serif" w:cs="Microsoft Sans Serif"/>
          <w:noProof/>
        </w:rPr>
        <w:tab/>
        <w:t>Koulouridis I, Alfayez M, Tighiouart H, Madias NE, Kent DM, Paulus JK, Jaber BL. Out-of-hospital use of proton pump inhibitors and hypomagnesemia at hospital admission: a nested case-control study. Am J Kidney Dis. 2013;62(4):730-7.</w:t>
      </w:r>
    </w:p>
    <w:p w14:paraId="73FFABC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128.</w:t>
      </w:r>
      <w:r w:rsidRPr="00291C1D">
        <w:rPr>
          <w:rFonts w:ascii="Microsoft Sans Serif" w:hAnsi="Microsoft Sans Serif" w:cs="Microsoft Sans Serif"/>
          <w:noProof/>
        </w:rPr>
        <w:tab/>
        <w:t>Chrischilles E, Rubenstein L, Chao J, Kreder KJ, Gilden D, Shah H. Initiation of nonselective alpha1-antagonist therapy and occurrence of hypotension-related adverse events among men with benign prostatic hyperplasia: a retrospective cohort study. Clinical Therapeutics. 2001;23(5):727-43.</w:t>
      </w:r>
    </w:p>
    <w:p w14:paraId="05FE1DC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129.</w:t>
      </w:r>
      <w:r w:rsidRPr="00291C1D">
        <w:rPr>
          <w:rFonts w:ascii="Microsoft Sans Serif" w:hAnsi="Microsoft Sans Serif" w:cs="Microsoft Sans Serif"/>
          <w:noProof/>
        </w:rPr>
        <w:tab/>
        <w:t>McVary K, Foley KA, Long SR, Sander S, Curtice TG, Shah H. Identifying patients with benign prostatic hyperplasia through a diagnosis of, or treatment for, erectile dysfunction. Curr Med Res Opin. 2008;24(3):775-84.</w:t>
      </w:r>
    </w:p>
    <w:p w14:paraId="381C0FE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130.</w:t>
      </w:r>
      <w:r w:rsidRPr="00291C1D">
        <w:rPr>
          <w:rFonts w:ascii="Microsoft Sans Serif" w:hAnsi="Microsoft Sans Serif" w:cs="Microsoft Sans Serif"/>
          <w:noProof/>
        </w:rPr>
        <w:tab/>
        <w:t>Bekelman JE, Mitra N, Efstathiou J, Liao K, Sunderland R, Yeboa DN, Armstrong K. Outcomes after intensity-modulated versus conformal radiotherapy in older men with nonmetastatic prostate cancer. Int J Radiat Oncol Biol Phys. 2011;81(4):e325-34.</w:t>
      </w:r>
    </w:p>
    <w:p w14:paraId="36BEF90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131.</w:t>
      </w:r>
      <w:r w:rsidRPr="00291C1D">
        <w:rPr>
          <w:rFonts w:ascii="Microsoft Sans Serif" w:hAnsi="Microsoft Sans Serif" w:cs="Microsoft Sans Serif"/>
          <w:noProof/>
        </w:rPr>
        <w:tab/>
        <w:t>Mulhall JP, Luo X, Zou KH, Stecher V, Galaznik A. Relationship between age and erectile dysfunction diagnosis or treatment using real-world observational data in the USA. Int J Clin Pract. 2016;70(12):1012-8.</w:t>
      </w:r>
    </w:p>
    <w:p w14:paraId="5BAC126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132.</w:t>
      </w:r>
      <w:r w:rsidRPr="00291C1D">
        <w:rPr>
          <w:rFonts w:ascii="Microsoft Sans Serif" w:hAnsi="Microsoft Sans Serif" w:cs="Microsoft Sans Serif"/>
          <w:noProof/>
        </w:rPr>
        <w:tab/>
        <w:t>Frederick LR, Cakir OO, Arora H, Helfand BT, McVary KT. Undertreatment of erectile dysfunction: claims analysis of 6.2 million patients. J Sex Med. 2014;11(10):2546-53.</w:t>
      </w:r>
    </w:p>
    <w:p w14:paraId="4B9B38B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133.</w:t>
      </w:r>
      <w:r w:rsidRPr="00291C1D">
        <w:rPr>
          <w:rFonts w:ascii="Microsoft Sans Serif" w:hAnsi="Microsoft Sans Serif" w:cs="Microsoft Sans Serif"/>
          <w:noProof/>
        </w:rPr>
        <w:tab/>
        <w:t>Abraha I, Montedori A, Serraino D, Orso M, Giovannini G, Scotti V, et al. Accuracy of administrative databases in detecting primary breast cancer diagnoses: a systematic review. BMJ Open. 2018;8(7):e019264.</w:t>
      </w:r>
    </w:p>
    <w:p w14:paraId="14E13F7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134.</w:t>
      </w:r>
      <w:r w:rsidRPr="00291C1D">
        <w:rPr>
          <w:rFonts w:ascii="Microsoft Sans Serif" w:hAnsi="Microsoft Sans Serif" w:cs="Microsoft Sans Serif"/>
          <w:noProof/>
        </w:rPr>
        <w:tab/>
        <w:t>Baldi I, Vicari P, Di Cuonzo D, Zanetti R, Pagano E, Rosato R, et al. A high positive predictive value algorithm using hospital administrative data identified incident cancer cases. J Clin Epidemiol. 2008;61(4):373-9.</w:t>
      </w:r>
    </w:p>
    <w:p w14:paraId="2ABF652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135.</w:t>
      </w:r>
      <w:r w:rsidRPr="00291C1D">
        <w:rPr>
          <w:rFonts w:ascii="Microsoft Sans Serif" w:hAnsi="Microsoft Sans Serif" w:cs="Microsoft Sans Serif"/>
          <w:noProof/>
        </w:rPr>
        <w:tab/>
        <w:t>Stavrou E, Pesa N, Pearson SA. Hospital discharge diagnostic and procedure codes for upper gastro-intestinal cancer: how accurate are they? BMC Health Serv Res. 2012;12:331.</w:t>
      </w:r>
    </w:p>
    <w:p w14:paraId="4C57D14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136.</w:t>
      </w:r>
      <w:r w:rsidRPr="00291C1D">
        <w:rPr>
          <w:rFonts w:ascii="Microsoft Sans Serif" w:hAnsi="Microsoft Sans Serif" w:cs="Microsoft Sans Serif"/>
          <w:noProof/>
        </w:rPr>
        <w:tab/>
        <w:t>Nordstrom BL, Whyte JL, Stolar M, Mercaldi C, Kallich JD. Identification of metastatic cancer in claims data. Pharmacoepidemiol Drug Saf. 2012;21 Suppl 2:21-8.</w:t>
      </w:r>
    </w:p>
    <w:p w14:paraId="01BB731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137.</w:t>
      </w:r>
      <w:r w:rsidRPr="00291C1D">
        <w:rPr>
          <w:rFonts w:ascii="Microsoft Sans Serif" w:hAnsi="Microsoft Sans Serif" w:cs="Microsoft Sans Serif"/>
          <w:noProof/>
        </w:rPr>
        <w:tab/>
        <w:t>Goldsbury D, Weber M, Yap S, Banks E, O'Connell DL, Canfell K. Identifying incident colorectal and lung cancer cases in health service utilisation databases in Australia: a validation study. BMC Med Inform Decis Mak. 2017;17(1):23.</w:t>
      </w:r>
    </w:p>
    <w:p w14:paraId="48F7997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138.</w:t>
      </w:r>
      <w:r w:rsidRPr="00291C1D">
        <w:rPr>
          <w:rFonts w:ascii="Microsoft Sans Serif" w:hAnsi="Microsoft Sans Serif" w:cs="Microsoft Sans Serif"/>
          <w:noProof/>
        </w:rPr>
        <w:tab/>
        <w:t>Czwikla J, Jobski K, Schink T. The impact of the lookback period and definition of confirmatory events on the identification of incident cancer cases in administrative data. BMC Med Res Methodol. 2017;17(1):122.</w:t>
      </w:r>
    </w:p>
    <w:p w14:paraId="39FC9E5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139.</w:t>
      </w:r>
      <w:r w:rsidRPr="00291C1D">
        <w:rPr>
          <w:rFonts w:ascii="Microsoft Sans Serif" w:hAnsi="Microsoft Sans Serif" w:cs="Microsoft Sans Serif"/>
          <w:noProof/>
        </w:rPr>
        <w:tab/>
        <w:t>Abraha I, Serraino D, Montedori A, Fusco M, Giovannini G, Casucci P, et al. Sensitivity and specificity of breast cancer ICD-9-CM codes in three Italian administrative healthcare databases: a diagnostic accuracy study. BMJ Open. 2018;8(7):e020627.</w:t>
      </w:r>
    </w:p>
    <w:p w14:paraId="2EF6467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140.</w:t>
      </w:r>
      <w:r w:rsidRPr="00291C1D">
        <w:rPr>
          <w:rFonts w:ascii="Microsoft Sans Serif" w:hAnsi="Microsoft Sans Serif" w:cs="Microsoft Sans Serif"/>
          <w:noProof/>
        </w:rPr>
        <w:tab/>
        <w:t>Goldberg DS, Lewis JD, Halpern SD, Weiner MG, Lo Re V, 3rd. Validation of a coding algorithm to identify patients with hepatocellular carcinoma in an administrative database. Pharmacoepidemiol Drug Saf. 2013;22(1):103-7.</w:t>
      </w:r>
    </w:p>
    <w:p w14:paraId="2352FE2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141.</w:t>
      </w:r>
      <w:r w:rsidRPr="00291C1D">
        <w:rPr>
          <w:rFonts w:ascii="Microsoft Sans Serif" w:hAnsi="Microsoft Sans Serif" w:cs="Microsoft Sans Serif"/>
          <w:noProof/>
        </w:rPr>
        <w:tab/>
        <w:t>Creighton N, Walton R, Roder D, Aranda S, Currow D. Validation of administrative hospital data for identifying incident pancreatic and periampullary cancer cases: a population-based study using linked cancer registry and administrative hospital data in New South Wales, Australia. BMJ Open. 2016;6(7):e011161.</w:t>
      </w:r>
    </w:p>
    <w:p w14:paraId="4410E04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142.</w:t>
      </w:r>
      <w:r w:rsidRPr="00291C1D">
        <w:rPr>
          <w:rFonts w:ascii="Microsoft Sans Serif" w:hAnsi="Microsoft Sans Serif" w:cs="Microsoft Sans Serif"/>
          <w:noProof/>
        </w:rPr>
        <w:tab/>
        <w:t>Kim SC, Gillet VG, Feldman S, Lii H, Toh S, Brown JS, et al. Validation of claims-based algorithms for identification of high-grade cervical dysplasia and cervical cancer. Pharmacoepidemiol Drug Saf. 2013;22(11):1239-44.</w:t>
      </w:r>
    </w:p>
    <w:p w14:paraId="2EEE657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143.</w:t>
      </w:r>
      <w:r w:rsidRPr="00291C1D">
        <w:rPr>
          <w:rFonts w:ascii="Microsoft Sans Serif" w:hAnsi="Microsoft Sans Serif" w:cs="Microsoft Sans Serif"/>
          <w:noProof/>
        </w:rPr>
        <w:tab/>
        <w:t>Cea Soriano L, Soriano-Gabarro M, Garcia Rodriguez LA. Validity and completeness of colorectal cancer diagnoses in a primary care database in the United Kingdom. Pharmacoepidemiol Drug Saf. 2016;25(4):385-91.</w:t>
      </w:r>
    </w:p>
    <w:p w14:paraId="76D40DC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lastRenderedPageBreak/>
        <w:t>144.</w:t>
      </w:r>
      <w:r w:rsidRPr="00291C1D">
        <w:rPr>
          <w:rFonts w:ascii="Microsoft Sans Serif" w:hAnsi="Microsoft Sans Serif" w:cs="Microsoft Sans Serif"/>
          <w:noProof/>
        </w:rPr>
        <w:tab/>
        <w:t>Gupta S, Nathan PC, Baxter NN, Lau C, Daly C, Pole JD. Validity of Administrative Data in Identifying Cancer-related Events in Adolescents and Young Adults: A Population-based Study Using the IMPACT Cohort. Med Care. 2018;56(6):e32-e8.</w:t>
      </w:r>
    </w:p>
    <w:p w14:paraId="1019F5E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145.</w:t>
      </w:r>
      <w:r w:rsidRPr="00291C1D">
        <w:rPr>
          <w:rFonts w:ascii="Microsoft Sans Serif" w:hAnsi="Microsoft Sans Serif" w:cs="Microsoft Sans Serif"/>
          <w:noProof/>
        </w:rPr>
        <w:tab/>
        <w:t>Dregan A, Moller H, Murray-Thomas T, Gulliford MC. Validity of cancer diagnosis in a primary care database compared with linked cancer registrations in England. Population-based cohort study. Cancer Epidemiol. 2012;36(5):425-9.</w:t>
      </w:r>
    </w:p>
    <w:p w14:paraId="14CE36E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146.</w:t>
      </w:r>
      <w:r w:rsidRPr="00291C1D">
        <w:rPr>
          <w:rFonts w:ascii="Microsoft Sans Serif" w:hAnsi="Microsoft Sans Serif" w:cs="Microsoft Sans Serif"/>
          <w:noProof/>
        </w:rPr>
        <w:tab/>
        <w:t>Donga PZ, Bilir SP, Little G, Babinchak T, Munakata J. Comparative treatment-related adverse event cost burden in immune thrombocytopenic purpura. J Med Econ. 2017;20(11):1200-6.</w:t>
      </w:r>
    </w:p>
    <w:p w14:paraId="7FA5F072"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147.</w:t>
      </w:r>
      <w:r w:rsidRPr="00291C1D">
        <w:rPr>
          <w:rFonts w:ascii="Microsoft Sans Serif" w:hAnsi="Microsoft Sans Serif" w:cs="Microsoft Sans Serif"/>
          <w:noProof/>
        </w:rPr>
        <w:tab/>
        <w:t>Marrett E, Kwong WJ, Frech F, Qian C. Health Care Utilization and Costs Associated with Nausea and Vomiting in Patients Receiving Oral Immediate-Release Opioids for Outpatient Acute Pain Management. Pain Ther. 2016;5(2):215-26.</w:t>
      </w:r>
    </w:p>
    <w:p w14:paraId="28CC45E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148.</w:t>
      </w:r>
      <w:r w:rsidRPr="00291C1D">
        <w:rPr>
          <w:rFonts w:ascii="Microsoft Sans Serif" w:hAnsi="Microsoft Sans Serif" w:cs="Microsoft Sans Serif"/>
          <w:noProof/>
        </w:rPr>
        <w:tab/>
        <w:t>Kim SY, Solomon DH, Liu J, Chang CL, Daniel GW, Schneeweiss S. Accuracy of identifying neutropenia diagnoses in outpatient claims data. Pharmacoepidemiol Drug Saf. 2011;20(7):709-13.</w:t>
      </w:r>
    </w:p>
    <w:p w14:paraId="6A3333C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149.</w:t>
      </w:r>
      <w:r w:rsidRPr="00291C1D">
        <w:rPr>
          <w:rFonts w:ascii="Microsoft Sans Serif" w:hAnsi="Microsoft Sans Serif" w:cs="Microsoft Sans Serif"/>
          <w:noProof/>
        </w:rPr>
        <w:tab/>
        <w:t>Weycker D, Sofrygin O, Seefeld K, Deeter RG, Legg J, Edelsberg J. Technical evaluation of methods for identifying chemotherapy-induced febrile neutropenia in healthcare claims databases. BMC Health Serv Res. 2013;13:60.</w:t>
      </w:r>
    </w:p>
    <w:p w14:paraId="572F471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150.</w:t>
      </w:r>
      <w:r w:rsidRPr="00291C1D">
        <w:rPr>
          <w:rFonts w:ascii="Microsoft Sans Serif" w:hAnsi="Microsoft Sans Serif" w:cs="Microsoft Sans Serif"/>
          <w:noProof/>
        </w:rPr>
        <w:tab/>
        <w:t>Schneider G, Kachroo S, Jones N, Crean S, Rotella P, Avetisyan R, Reynolds MW. A systematic review of validated methods for identifying hypersensitivity reactions other than anaphylaxis (fever, rash, and lymphadenopathy), using administrative and claims data. Pharmacoepidemiol Drug Saf. 2012;21 Suppl 1:248-55.</w:t>
      </w:r>
    </w:p>
    <w:p w14:paraId="09846CB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151.</w:t>
      </w:r>
      <w:r w:rsidRPr="00291C1D">
        <w:rPr>
          <w:rFonts w:ascii="Microsoft Sans Serif" w:hAnsi="Microsoft Sans Serif" w:cs="Microsoft Sans Serif"/>
          <w:noProof/>
        </w:rPr>
        <w:tab/>
        <w:t>Chan SL, Tham MY, Tan SH, Loke C, Foo B, Fan Y, et al. Development and validation of algorithms for the detection of statin myopathy signals from electronic medical records. Clin Pharmacol Ther. 2017;101(5):667-74.</w:t>
      </w:r>
    </w:p>
    <w:p w14:paraId="62EA2298"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152.</w:t>
      </w:r>
      <w:r w:rsidRPr="00291C1D">
        <w:rPr>
          <w:rFonts w:ascii="Microsoft Sans Serif" w:hAnsi="Microsoft Sans Serif" w:cs="Microsoft Sans Serif"/>
          <w:noProof/>
        </w:rPr>
        <w:tab/>
        <w:t>Andrade SE, Graham DJ, Staffa JA, Schech SD, Shatin D, La Grenade L, et al. Health plan administrative databases can efficiently identify serious myopathy and rhabdomyolysis. J Clin Epidemiol. 2005;58(2):171-4.</w:t>
      </w:r>
    </w:p>
    <w:p w14:paraId="1103309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153.</w:t>
      </w:r>
      <w:r w:rsidRPr="00291C1D">
        <w:rPr>
          <w:rFonts w:ascii="Microsoft Sans Serif" w:hAnsi="Microsoft Sans Serif" w:cs="Microsoft Sans Serif"/>
          <w:noProof/>
        </w:rPr>
        <w:tab/>
        <w:t>Wahl PM, Terrell DR, George JN, Rodgers JK, Uhl L, Cataland S, Bohn RL. Validation of claims-based diagnostic codes for idiopathic thrombotic thrombocytopenic purpura in a commercially-insured population. Thromb Haemost. 2010;103(6):1203-9.</w:t>
      </w:r>
    </w:p>
    <w:p w14:paraId="0442190C"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154.</w:t>
      </w:r>
      <w:r w:rsidRPr="00291C1D">
        <w:rPr>
          <w:rFonts w:ascii="Microsoft Sans Serif" w:hAnsi="Microsoft Sans Serif" w:cs="Microsoft Sans Serif"/>
          <w:noProof/>
        </w:rPr>
        <w:tab/>
        <w:t>Moulis G, Germain J, Adoue D, Beyne-Rauzy O, Derumeaux H, Sailler L, Lapeyre-Mestre M. Validation of immune thrombocytopenia diagnosis code in the French hospital electronic database. Eur J Intern Med. 2016;32:e21-2.</w:t>
      </w:r>
    </w:p>
    <w:p w14:paraId="3B44704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155.</w:t>
      </w:r>
      <w:r w:rsidRPr="00291C1D">
        <w:rPr>
          <w:rFonts w:ascii="Microsoft Sans Serif" w:hAnsi="Microsoft Sans Serif" w:cs="Microsoft Sans Serif"/>
          <w:noProof/>
        </w:rPr>
        <w:tab/>
        <w:t>Leong A, Dasgupta K, Bernatsky S, Lacaille D, Avina-Zubieta A, Rahme E. Systematic review and meta-analysis of validation studies on a diabetes case definition from health administrative records. PLoS One. 2013;8(10):e75256.</w:t>
      </w:r>
    </w:p>
    <w:p w14:paraId="483544D4"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156.</w:t>
      </w:r>
      <w:r w:rsidRPr="00291C1D">
        <w:rPr>
          <w:rFonts w:ascii="Microsoft Sans Serif" w:hAnsi="Microsoft Sans Serif" w:cs="Microsoft Sans Serif"/>
          <w:noProof/>
        </w:rPr>
        <w:tab/>
        <w:t>Khokhar B, Jette N, Metcalfe A, Cunningham CT, Quan H, Kaplan GG, et al. Systematic review of validated case definitions for diabetes in ICD-9-coded and ICD-10-coded data in adult populations. BMJ Open. 2016;6(8):e009952.</w:t>
      </w:r>
    </w:p>
    <w:p w14:paraId="5A08B6CD"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157.</w:t>
      </w:r>
      <w:r w:rsidRPr="00291C1D">
        <w:rPr>
          <w:rFonts w:ascii="Microsoft Sans Serif" w:hAnsi="Microsoft Sans Serif" w:cs="Microsoft Sans Serif"/>
          <w:noProof/>
        </w:rPr>
        <w:tab/>
        <w:t>Chen G, Khan N, Walker R, Quan H. Validating ICD coding algorithms for diabetes mellitus from administrative data. Diabetes Res Clin Pract. 2010;89(2):189-95.</w:t>
      </w:r>
    </w:p>
    <w:p w14:paraId="594DCF2F"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158.</w:t>
      </w:r>
      <w:r w:rsidRPr="00291C1D">
        <w:rPr>
          <w:rFonts w:ascii="Microsoft Sans Serif" w:hAnsi="Microsoft Sans Serif" w:cs="Microsoft Sans Serif"/>
          <w:noProof/>
        </w:rPr>
        <w:tab/>
        <w:t>Saver BG, Dobie SA, Green PK, Wang CY, Baldwin LM. No pain, but no gain? The disappearance of angina hospitalizations, 1992-1999. Med Care. 2009;47(10):1106-10.</w:t>
      </w:r>
    </w:p>
    <w:p w14:paraId="26769210"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159.</w:t>
      </w:r>
      <w:r w:rsidRPr="00291C1D">
        <w:rPr>
          <w:rFonts w:ascii="Microsoft Sans Serif" w:hAnsi="Microsoft Sans Serif" w:cs="Microsoft Sans Serif"/>
          <w:noProof/>
        </w:rPr>
        <w:tab/>
        <w:t xml:space="preserve">Varas-Lorenzo C, Castellsague J, Stang MR, Tomas L, Aguado J, Perez-Gutthann S. Positive predictive value of ICD-9 codes 410 and 411 in the identification of cases of </w:t>
      </w:r>
      <w:r w:rsidRPr="00291C1D">
        <w:rPr>
          <w:rFonts w:ascii="Microsoft Sans Serif" w:hAnsi="Microsoft Sans Serif" w:cs="Microsoft Sans Serif"/>
          <w:noProof/>
        </w:rPr>
        <w:lastRenderedPageBreak/>
        <w:t>acute coronary syndromes in the Saskatchewan Hospital automated database. Pharmacoepidemiol Drug Saf. 2008;17(8):842-52.</w:t>
      </w:r>
    </w:p>
    <w:p w14:paraId="3E696D35"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160.</w:t>
      </w:r>
      <w:r w:rsidRPr="00291C1D">
        <w:rPr>
          <w:rFonts w:ascii="Microsoft Sans Serif" w:hAnsi="Microsoft Sans Serif" w:cs="Microsoft Sans Serif"/>
          <w:noProof/>
        </w:rPr>
        <w:tab/>
        <w:t>Thorpe CT, Thorpe JM, Jiang T, Atkinson D, Kang Y, Schleiden LJ, et al. Healthcare utilization and expenditures for United States Medicare beneficiaries with systemic vasculitis. Semin Arthritis Rheum. 2018;47(4):507-19.</w:t>
      </w:r>
    </w:p>
    <w:p w14:paraId="5C7014D6"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161.</w:t>
      </w:r>
      <w:r w:rsidRPr="00291C1D">
        <w:rPr>
          <w:rFonts w:ascii="Microsoft Sans Serif" w:hAnsi="Microsoft Sans Serif" w:cs="Microsoft Sans Serif"/>
          <w:noProof/>
        </w:rPr>
        <w:tab/>
        <w:t>England BR, Mikuls TR, Xie F, Yang S, Chen L, Curtis JR. Herpes Zoster as a Risk Factor for Incident Giant Cell Arteritis. Arthritis &amp; Rheumatology. 2017;69(12):2351-8.</w:t>
      </w:r>
    </w:p>
    <w:p w14:paraId="2BE129E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162.</w:t>
      </w:r>
      <w:r w:rsidRPr="00291C1D">
        <w:rPr>
          <w:rFonts w:ascii="Microsoft Sans Serif" w:hAnsi="Microsoft Sans Serif" w:cs="Microsoft Sans Serif"/>
          <w:noProof/>
        </w:rPr>
        <w:tab/>
        <w:t>Ammann EM, Cuker A, Carnahan RM, Perepu US, Winiecki SK, Schweizer ML, et al. Chart validation of inpatient International Classification of Diseases, Ninth Revision, Clinical Modification (ICD-9-CM) administrative diagnosis codes for venous thromboembolism (VTE) among intravenous immune globulin (IGIV) users in the Sentinel Distributed Database. Medicine (Baltimore). 2018;97(8):e9960.</w:t>
      </w:r>
    </w:p>
    <w:p w14:paraId="64730E17"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163.</w:t>
      </w:r>
      <w:r w:rsidRPr="00291C1D">
        <w:rPr>
          <w:rFonts w:ascii="Microsoft Sans Serif" w:hAnsi="Microsoft Sans Serif" w:cs="Microsoft Sans Serif"/>
          <w:noProof/>
        </w:rPr>
        <w:tab/>
        <w:t>Coleman CI, Peacock WF, Fermann GJ, Crivera C, Weeda ER, Hull M, et al. External validation of a multivariable claims-based rule for predicting in-hospital mortality and 30-day post-pulmonary embolism complications. BMC Health Serv Res. 2016;16(1):610.</w:t>
      </w:r>
    </w:p>
    <w:p w14:paraId="2C820A4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164.</w:t>
      </w:r>
      <w:r w:rsidRPr="00291C1D">
        <w:rPr>
          <w:rFonts w:ascii="Microsoft Sans Serif" w:hAnsi="Microsoft Sans Serif" w:cs="Microsoft Sans Serif"/>
          <w:noProof/>
        </w:rPr>
        <w:tab/>
        <w:t>Tamariz L, Harkins T, Nair V. A systematic review of validated methods for identifying venous thromboembolism using administrative and claims data. Pharmacoepidemiol Drug Saf. 2012;21 Suppl 1:154-62.</w:t>
      </w:r>
    </w:p>
    <w:p w14:paraId="0DDC3A71" w14:textId="77777777" w:rsidR="00386B58" w:rsidRPr="00291C1D" w:rsidRDefault="00386B58" w:rsidP="00291C1D">
      <w:pPr>
        <w:pStyle w:val="EndNoteBibliography"/>
        <w:spacing w:after="0"/>
        <w:jc w:val="both"/>
        <w:rPr>
          <w:rFonts w:ascii="Microsoft Sans Serif" w:hAnsi="Microsoft Sans Serif" w:cs="Microsoft Sans Serif"/>
          <w:noProof/>
        </w:rPr>
      </w:pPr>
      <w:r w:rsidRPr="00291C1D">
        <w:rPr>
          <w:rFonts w:ascii="Microsoft Sans Serif" w:hAnsi="Microsoft Sans Serif" w:cs="Microsoft Sans Serif"/>
          <w:noProof/>
        </w:rPr>
        <w:t>165.</w:t>
      </w:r>
      <w:r w:rsidRPr="00291C1D">
        <w:rPr>
          <w:rFonts w:ascii="Microsoft Sans Serif" w:hAnsi="Microsoft Sans Serif" w:cs="Microsoft Sans Serif"/>
          <w:noProof/>
        </w:rPr>
        <w:tab/>
        <w:t>Burwen DR, Wu C, Cirillo D, Rossouw JE, Margolis KL, Limacher M, et al. Venous thromboembolism incidence, recurrence, and mortality based on Women's Health Initiative data and Medicare claims. Thromb Res. 2017;150:78-85.</w:t>
      </w:r>
    </w:p>
    <w:p w14:paraId="79FD9C50" w14:textId="77777777" w:rsidR="00386B58" w:rsidRPr="00291C1D" w:rsidRDefault="00386B58" w:rsidP="00291C1D">
      <w:pPr>
        <w:pStyle w:val="EndNoteBibliography"/>
        <w:jc w:val="both"/>
        <w:rPr>
          <w:rFonts w:ascii="Microsoft Sans Serif" w:hAnsi="Microsoft Sans Serif" w:cs="Microsoft Sans Serif"/>
          <w:noProof/>
        </w:rPr>
      </w:pPr>
      <w:r w:rsidRPr="00291C1D">
        <w:rPr>
          <w:rFonts w:ascii="Microsoft Sans Serif" w:hAnsi="Microsoft Sans Serif" w:cs="Microsoft Sans Serif"/>
          <w:noProof/>
        </w:rPr>
        <w:t>166.</w:t>
      </w:r>
      <w:r w:rsidRPr="00291C1D">
        <w:rPr>
          <w:rFonts w:ascii="Microsoft Sans Serif" w:hAnsi="Microsoft Sans Serif" w:cs="Microsoft Sans Serif"/>
          <w:noProof/>
        </w:rPr>
        <w:tab/>
        <w:t>Koo M, Chen JC, Hwang JH. Risk of Peripheral Artery Occlusive Disease in Patients with Vertigo, Tinnitus, or Sudden Deafness: A Secondary Case-Control Analysis of a Nationwide, Population-Based Health Claims Database. PLoS One. 2016;11(9):e0162629.</w:t>
      </w:r>
    </w:p>
    <w:p w14:paraId="65398A32" w14:textId="1792E8E7" w:rsidR="00F13A21" w:rsidRDefault="00F13A21" w:rsidP="00291C1D">
      <w:pPr>
        <w:spacing w:line="240" w:lineRule="auto"/>
        <w:jc w:val="both"/>
        <w:rPr>
          <w:rFonts w:ascii="Microsoft Sans Serif" w:hAnsi="Microsoft Sans Serif" w:cs="Microsoft Sans Serif"/>
          <w:b/>
          <w:bCs/>
        </w:rPr>
      </w:pPr>
      <w:r w:rsidRPr="00291C1D">
        <w:rPr>
          <w:rFonts w:ascii="Microsoft Sans Serif" w:hAnsi="Microsoft Sans Serif" w:cs="Microsoft Sans Serif"/>
          <w:b/>
          <w:bCs/>
        </w:rPr>
        <w:fldChar w:fldCharType="end"/>
      </w:r>
    </w:p>
    <w:p w14:paraId="43B3FE77" w14:textId="77777777" w:rsidR="001A7645" w:rsidRPr="001A7645" w:rsidRDefault="001A7645">
      <w:pPr>
        <w:rPr>
          <w:rFonts w:ascii="Microsoft Sans Serif" w:hAnsi="Microsoft Sans Serif" w:cs="Microsoft Sans Serif"/>
          <w:b/>
          <w:bCs/>
          <w:sz w:val="28"/>
          <w:szCs w:val="28"/>
        </w:rPr>
      </w:pPr>
    </w:p>
    <w:p w14:paraId="07F0C6F4" w14:textId="77777777" w:rsidR="0073016C" w:rsidRDefault="0073016C">
      <w:pPr>
        <w:rPr>
          <w:rFonts w:ascii="Microsoft Sans Serif" w:hAnsi="Microsoft Sans Serif" w:cs="Microsoft Sans Serif"/>
          <w:b/>
          <w:bCs/>
          <w:sz w:val="28"/>
          <w:szCs w:val="28"/>
        </w:rPr>
        <w:sectPr w:rsidR="0073016C" w:rsidSect="00432BF7">
          <w:pgSz w:w="12240" w:h="15840"/>
          <w:pgMar w:top="1440" w:right="1440" w:bottom="1440" w:left="1440" w:header="720" w:footer="720" w:gutter="0"/>
          <w:cols w:space="720"/>
          <w:docGrid w:linePitch="360"/>
        </w:sectPr>
      </w:pPr>
    </w:p>
    <w:p w14:paraId="0F526D5D" w14:textId="04ED0A0A" w:rsidR="001A7645" w:rsidRPr="001A7645" w:rsidRDefault="006120CC">
      <w:pPr>
        <w:rPr>
          <w:rFonts w:ascii="Microsoft Sans Serif" w:hAnsi="Microsoft Sans Serif" w:cs="Microsoft Sans Serif"/>
          <w:b/>
          <w:bCs/>
          <w:sz w:val="28"/>
          <w:szCs w:val="28"/>
        </w:rPr>
      </w:pPr>
      <w:r w:rsidRPr="001A7645">
        <w:rPr>
          <w:rFonts w:ascii="Microsoft Sans Serif" w:hAnsi="Microsoft Sans Serif" w:cs="Microsoft Sans Serif"/>
          <w:b/>
          <w:bCs/>
          <w:sz w:val="28"/>
          <w:szCs w:val="28"/>
        </w:rPr>
        <w:lastRenderedPageBreak/>
        <w:t>Appendix</w:t>
      </w:r>
    </w:p>
    <w:p w14:paraId="190C20A1" w14:textId="77777777" w:rsidR="00465E0B" w:rsidRDefault="006120CC" w:rsidP="00465E0B">
      <w:pPr>
        <w:rPr>
          <w:rFonts w:ascii="Microsoft Sans Serif" w:hAnsi="Microsoft Sans Serif" w:cs="Microsoft Sans Serif"/>
          <w:b/>
          <w:bCs/>
        </w:rPr>
      </w:pPr>
      <w:proofErr w:type="gramStart"/>
      <w:r w:rsidRPr="00311C5D">
        <w:rPr>
          <w:rFonts w:ascii="Microsoft Sans Serif" w:hAnsi="Microsoft Sans Serif" w:cs="Microsoft Sans Serif"/>
          <w:b/>
          <w:bCs/>
        </w:rPr>
        <w:t>A</w:t>
      </w:r>
      <w:proofErr w:type="gramEnd"/>
      <w:r w:rsidRPr="00311C5D">
        <w:rPr>
          <w:rFonts w:ascii="Microsoft Sans Serif" w:hAnsi="Microsoft Sans Serif" w:cs="Microsoft Sans Serif"/>
          <w:b/>
          <w:bCs/>
        </w:rPr>
        <w:t xml:space="preserve"> Exposure Cohort Definitions</w:t>
      </w:r>
      <w:r w:rsidR="00BE797A">
        <w:rPr>
          <w:rFonts w:ascii="Microsoft Sans Serif" w:hAnsi="Microsoft Sans Serif" w:cs="Microsoft Sans Serif"/>
          <w:b/>
          <w:bCs/>
        </w:rPr>
        <w:t xml:space="preserve"> </w:t>
      </w:r>
    </w:p>
    <w:p w14:paraId="288DAFF3" w14:textId="0392A860" w:rsidR="00A84122" w:rsidRDefault="00C637CB" w:rsidP="00C637CB">
      <w:pPr>
        <w:jc w:val="both"/>
        <w:rPr>
          <w:rFonts w:ascii="Microsoft Sans Serif" w:hAnsi="Microsoft Sans Serif" w:cs="Microsoft Sans Serif"/>
        </w:rPr>
      </w:pPr>
      <w:r w:rsidRPr="00C637CB">
        <w:rPr>
          <w:rFonts w:ascii="Microsoft Sans Serif" w:hAnsi="Microsoft Sans Serif" w:cs="Microsoft Sans Serif"/>
        </w:rPr>
        <w:t xml:space="preserve">OHDSI’s ATLAS, </w:t>
      </w:r>
      <w:r>
        <w:rPr>
          <w:rFonts w:ascii="Microsoft Sans Serif" w:hAnsi="Microsoft Sans Serif" w:cs="Microsoft Sans Serif"/>
        </w:rPr>
        <w:t>a demo available at https://atlas-demo.ohdsi.org</w:t>
      </w:r>
      <w:r w:rsidRPr="00C637CB">
        <w:rPr>
          <w:rFonts w:ascii="Microsoft Sans Serif" w:hAnsi="Microsoft Sans Serif" w:cs="Microsoft Sans Serif"/>
        </w:rPr>
        <w:t xml:space="preserve">, serves as an open-source tool tailored for researchers aiming to perform scientific analyses on standardized observational data, which is converted into the OMOP Common Data Model v5. With ATLAS, researchers have the capability to construct cohorts by delineating groups of individuals based on either exposure to a medication or diagnosis of a specific medical condition, utilizing healthcare data. The software offers a vocabulary search functionality for medical concepts, enabling the identification of individuals with </w:t>
      </w:r>
      <w:proofErr w:type="gramStart"/>
      <w:r w:rsidRPr="00C637CB">
        <w:rPr>
          <w:rFonts w:ascii="Microsoft Sans Serif" w:hAnsi="Microsoft Sans Serif" w:cs="Microsoft Sans Serif"/>
        </w:rPr>
        <w:t>particular conditions</w:t>
      </w:r>
      <w:proofErr w:type="gramEnd"/>
      <w:r w:rsidRPr="00C637CB">
        <w:rPr>
          <w:rFonts w:ascii="Microsoft Sans Serif" w:hAnsi="Microsoft Sans Serif" w:cs="Microsoft Sans Serif"/>
        </w:rPr>
        <w:t xml:space="preserve"> or drug exposures. Additionally, the software facilitates population effect level estimation analyses, which permit the comparison of two distinct cohorts and make use of R packages for leverage.</w:t>
      </w:r>
      <w:r w:rsidR="007E2027">
        <w:rPr>
          <w:rFonts w:ascii="Microsoft Sans Serif" w:hAnsi="Microsoft Sans Serif" w:cs="Microsoft Sans Serif"/>
        </w:rPr>
        <w:t xml:space="preserve"> We developed all exposure cohort</w:t>
      </w:r>
      <w:r w:rsidR="004A2661">
        <w:rPr>
          <w:rFonts w:ascii="Microsoft Sans Serif" w:hAnsi="Microsoft Sans Serif" w:cs="Microsoft Sans Serif"/>
        </w:rPr>
        <w:t xml:space="preserve">s according to </w:t>
      </w:r>
      <w:r w:rsidR="00A35166">
        <w:rPr>
          <w:rFonts w:ascii="Microsoft Sans Serif" w:hAnsi="Microsoft Sans Serif" w:cs="Microsoft Sans Serif"/>
        </w:rPr>
        <w:t xml:space="preserve">the </w:t>
      </w:r>
      <w:r w:rsidR="004A2661">
        <w:rPr>
          <w:rFonts w:ascii="Microsoft Sans Serif" w:hAnsi="Microsoft Sans Serif" w:cs="Microsoft Sans Serif"/>
        </w:rPr>
        <w:t>definition itself through ATLAS.</w:t>
      </w:r>
    </w:p>
    <w:p w14:paraId="7385E11F" w14:textId="32EC1BA3" w:rsidR="00555418" w:rsidRDefault="00555418" w:rsidP="00555418">
      <w:pPr>
        <w:rPr>
          <w:rFonts w:ascii="Microsoft Sans Serif" w:hAnsi="Microsoft Sans Serif" w:cs="Microsoft Sans Serif"/>
          <w:b/>
          <w:bCs/>
        </w:rPr>
      </w:pPr>
      <w:r w:rsidRPr="00A84122">
        <w:rPr>
          <w:rFonts w:ascii="Microsoft Sans Serif" w:hAnsi="Microsoft Sans Serif" w:cs="Microsoft Sans Serif"/>
          <w:b/>
          <w:bCs/>
        </w:rPr>
        <w:t>Second-line antihypertensive drug class new-users</w:t>
      </w:r>
    </w:p>
    <w:p w14:paraId="721A51C1" w14:textId="77777777" w:rsidR="00555418" w:rsidRDefault="00555418" w:rsidP="00555418">
      <w:pPr>
        <w:rPr>
          <w:rFonts w:ascii="Microsoft Sans Serif" w:hAnsi="Microsoft Sans Serif" w:cs="Microsoft Sans Serif"/>
        </w:rPr>
      </w:pPr>
      <w:r>
        <w:rPr>
          <w:rFonts w:ascii="Microsoft Sans Serif" w:hAnsi="Microsoft Sans Serif" w:cs="Microsoft Sans Serif"/>
        </w:rPr>
        <w:t>We define a cohort of new-users of a second-line antihypertensive drug class in the following way:</w:t>
      </w:r>
    </w:p>
    <w:p w14:paraId="76BF3DBD" w14:textId="77777777" w:rsidR="00555418" w:rsidRDefault="00555418" w:rsidP="00555418">
      <w:pPr>
        <w:rPr>
          <w:rFonts w:ascii="Microsoft Sans Serif" w:hAnsi="Microsoft Sans Serif" w:cs="Microsoft Sans Serif"/>
        </w:rPr>
      </w:pPr>
      <w:r>
        <w:rPr>
          <w:rFonts w:ascii="Microsoft Sans Serif" w:hAnsi="Microsoft Sans Serif" w:cs="Microsoft Sans Serif"/>
        </w:rPr>
        <w:t>Index rule defining the patient index date:</w:t>
      </w:r>
    </w:p>
    <w:p w14:paraId="21B079C4" w14:textId="77777777" w:rsidR="00555418" w:rsidRDefault="00555418" w:rsidP="00555418">
      <w:pPr>
        <w:pStyle w:val="ListParagraph"/>
        <w:numPr>
          <w:ilvl w:val="0"/>
          <w:numId w:val="10"/>
        </w:numPr>
        <w:rPr>
          <w:rFonts w:ascii="Microsoft Sans Serif" w:hAnsi="Microsoft Sans Serif" w:cs="Microsoft Sans Serif"/>
        </w:rPr>
      </w:pPr>
      <w:r>
        <w:rPr>
          <w:rFonts w:ascii="Microsoft Sans Serif" w:hAnsi="Microsoft Sans Serif" w:cs="Microsoft Sans Serif"/>
        </w:rPr>
        <w:t xml:space="preserve">First exposure to any drug containing the </w:t>
      </w:r>
      <w:proofErr w:type="spellStart"/>
      <w:r>
        <w:rPr>
          <w:rFonts w:ascii="Microsoft Sans Serif" w:hAnsi="Microsoft Sans Serif" w:cs="Microsoft Sans Serif"/>
        </w:rPr>
        <w:t>RxNorm</w:t>
      </w:r>
      <w:proofErr w:type="spellEnd"/>
      <w:r>
        <w:rPr>
          <w:rFonts w:ascii="Microsoft Sans Serif" w:hAnsi="Microsoft Sans Serif" w:cs="Microsoft Sans Serif"/>
        </w:rPr>
        <w:t xml:space="preserve"> ingredient of interest for class (see Supplementary Table 1).</w:t>
      </w:r>
    </w:p>
    <w:p w14:paraId="0A3C22A8" w14:textId="77777777" w:rsidR="00555418" w:rsidRDefault="00555418" w:rsidP="00555418">
      <w:pPr>
        <w:rPr>
          <w:rFonts w:ascii="Microsoft Sans Serif" w:hAnsi="Microsoft Sans Serif" w:cs="Microsoft Sans Serif"/>
        </w:rPr>
      </w:pPr>
      <w:r>
        <w:rPr>
          <w:rFonts w:ascii="Microsoft Sans Serif" w:hAnsi="Microsoft Sans Serif" w:cs="Microsoft Sans Serif"/>
        </w:rPr>
        <w:t>Inclusion rules based on the index date:</w:t>
      </w:r>
    </w:p>
    <w:p w14:paraId="400A4153" w14:textId="77777777" w:rsidR="00555418" w:rsidRDefault="00555418" w:rsidP="00555418">
      <w:pPr>
        <w:pStyle w:val="ListParagraph"/>
        <w:numPr>
          <w:ilvl w:val="0"/>
          <w:numId w:val="10"/>
        </w:numPr>
        <w:rPr>
          <w:rFonts w:ascii="Microsoft Sans Serif" w:hAnsi="Microsoft Sans Serif" w:cs="Microsoft Sans Serif"/>
        </w:rPr>
      </w:pPr>
      <w:r>
        <w:rPr>
          <w:rFonts w:ascii="Microsoft Sans Serif" w:hAnsi="Microsoft Sans Serif" w:cs="Microsoft Sans Serif"/>
        </w:rPr>
        <w:t>At least 365 days of observation time prior to the index date</w:t>
      </w:r>
    </w:p>
    <w:p w14:paraId="6B01AB3A" w14:textId="37742157" w:rsidR="00331770" w:rsidRDefault="00331770" w:rsidP="00555418">
      <w:pPr>
        <w:pStyle w:val="ListParagraph"/>
        <w:numPr>
          <w:ilvl w:val="0"/>
          <w:numId w:val="10"/>
        </w:numPr>
        <w:rPr>
          <w:rFonts w:ascii="Microsoft Sans Serif" w:hAnsi="Microsoft Sans Serif" w:cs="Microsoft Sans Serif"/>
        </w:rPr>
      </w:pPr>
      <w:r>
        <w:rPr>
          <w:rFonts w:ascii="Microsoft Sans Serif" w:hAnsi="Microsoft Sans Serif" w:cs="Microsoft Sans Serif"/>
        </w:rPr>
        <w:t xml:space="preserve">Age over 18 years old </w:t>
      </w:r>
      <w:r w:rsidR="001B5C34">
        <w:rPr>
          <w:rFonts w:ascii="Microsoft Sans Serif" w:hAnsi="Microsoft Sans Serif" w:cs="Microsoft Sans Serif"/>
        </w:rPr>
        <w:t>at index date</w:t>
      </w:r>
    </w:p>
    <w:p w14:paraId="1DB9FE3E" w14:textId="77777777" w:rsidR="00F226A9" w:rsidRDefault="00F226A9" w:rsidP="00F226A9">
      <w:pPr>
        <w:pStyle w:val="ListParagraph"/>
        <w:numPr>
          <w:ilvl w:val="0"/>
          <w:numId w:val="10"/>
        </w:numPr>
        <w:rPr>
          <w:rFonts w:ascii="Microsoft Sans Serif" w:hAnsi="Microsoft Sans Serif" w:cs="Microsoft Sans Serif"/>
        </w:rPr>
      </w:pPr>
      <w:r>
        <w:rPr>
          <w:rFonts w:ascii="Microsoft Sans Serif" w:hAnsi="Microsoft Sans Serif" w:cs="Microsoft Sans Serif"/>
        </w:rPr>
        <w:t xml:space="preserve">A diagnose of hypertension on or preceding the index </w:t>
      </w:r>
      <w:proofErr w:type="gramStart"/>
      <w:r>
        <w:rPr>
          <w:rFonts w:ascii="Microsoft Sans Serif" w:hAnsi="Microsoft Sans Serif" w:cs="Microsoft Sans Serif"/>
        </w:rPr>
        <w:t>date</w:t>
      </w:r>
      <w:proofErr w:type="gramEnd"/>
    </w:p>
    <w:p w14:paraId="6478F321" w14:textId="0A20BAF8" w:rsidR="00555418" w:rsidRDefault="00555418" w:rsidP="00555418">
      <w:pPr>
        <w:pStyle w:val="ListParagraph"/>
        <w:numPr>
          <w:ilvl w:val="0"/>
          <w:numId w:val="10"/>
        </w:numPr>
        <w:rPr>
          <w:rFonts w:ascii="Microsoft Sans Serif" w:hAnsi="Microsoft Sans Serif" w:cs="Microsoft Sans Serif"/>
        </w:rPr>
      </w:pPr>
      <w:r>
        <w:rPr>
          <w:rFonts w:ascii="Microsoft Sans Serif" w:hAnsi="Microsoft Sans Serif" w:cs="Microsoft Sans Serif"/>
        </w:rPr>
        <w:t>Prior exposure to antihypertensive drugs (first</w:t>
      </w:r>
      <w:r w:rsidR="001B5C34">
        <w:rPr>
          <w:rFonts w:ascii="Microsoft Sans Serif" w:hAnsi="Microsoft Sans Serif" w:cs="Microsoft Sans Serif"/>
        </w:rPr>
        <w:t xml:space="preserve"> line monotherapy</w:t>
      </w:r>
      <w:r>
        <w:rPr>
          <w:rFonts w:ascii="Microsoft Sans Serif" w:hAnsi="Microsoft Sans Serif" w:cs="Microsoft Sans Serif"/>
        </w:rPr>
        <w:t xml:space="preserve">) </w:t>
      </w:r>
      <w:r w:rsidR="005A6824">
        <w:rPr>
          <w:rFonts w:ascii="Microsoft Sans Serif" w:hAnsi="Microsoft Sans Serif" w:cs="Microsoft Sans Serif"/>
        </w:rPr>
        <w:t xml:space="preserve">between any time prior and 30 days </w:t>
      </w:r>
      <w:r>
        <w:rPr>
          <w:rFonts w:ascii="Microsoft Sans Serif" w:hAnsi="Microsoft Sans Serif" w:cs="Microsoft Sans Serif"/>
        </w:rPr>
        <w:t xml:space="preserve">preceding the index </w:t>
      </w:r>
      <w:proofErr w:type="gramStart"/>
      <w:r>
        <w:rPr>
          <w:rFonts w:ascii="Microsoft Sans Serif" w:hAnsi="Microsoft Sans Serif" w:cs="Microsoft Sans Serif"/>
        </w:rPr>
        <w:t>date</w:t>
      </w:r>
      <w:proofErr w:type="gramEnd"/>
    </w:p>
    <w:p w14:paraId="0F141AFF" w14:textId="08C162BF" w:rsidR="00555418" w:rsidRDefault="00555418" w:rsidP="00555418">
      <w:pPr>
        <w:pStyle w:val="ListParagraph"/>
        <w:numPr>
          <w:ilvl w:val="0"/>
          <w:numId w:val="10"/>
        </w:numPr>
        <w:rPr>
          <w:rFonts w:ascii="Microsoft Sans Serif" w:hAnsi="Microsoft Sans Serif" w:cs="Microsoft Sans Serif"/>
        </w:rPr>
      </w:pPr>
      <w:r>
        <w:rPr>
          <w:rFonts w:ascii="Microsoft Sans Serif" w:hAnsi="Microsoft Sans Serif" w:cs="Microsoft Sans Serif"/>
        </w:rPr>
        <w:t xml:space="preserve">Concurrent first-line antihypertensive drug </w:t>
      </w:r>
      <w:r w:rsidR="005A6824">
        <w:rPr>
          <w:rFonts w:ascii="Microsoft Sans Serif" w:hAnsi="Microsoft Sans Serif" w:cs="Microsoft Sans Serif"/>
        </w:rPr>
        <w:t>use</w:t>
      </w:r>
      <w:r>
        <w:rPr>
          <w:rFonts w:ascii="Microsoft Sans Serif" w:hAnsi="Microsoft Sans Serif" w:cs="Microsoft Sans Serif"/>
        </w:rPr>
        <w:t xml:space="preserve"> on the index date</w:t>
      </w:r>
    </w:p>
    <w:p w14:paraId="7F8384C5" w14:textId="7CCB4949" w:rsidR="009739DE" w:rsidRDefault="009739DE" w:rsidP="00555418">
      <w:pPr>
        <w:pStyle w:val="ListParagraph"/>
        <w:numPr>
          <w:ilvl w:val="0"/>
          <w:numId w:val="10"/>
        </w:numPr>
        <w:rPr>
          <w:rFonts w:ascii="Microsoft Sans Serif" w:hAnsi="Microsoft Sans Serif" w:cs="Microsoft Sans Serif"/>
        </w:rPr>
      </w:pPr>
      <w:r>
        <w:rPr>
          <w:rFonts w:ascii="Microsoft Sans Serif" w:hAnsi="Microsoft Sans Serif" w:cs="Microsoft Sans Serif"/>
        </w:rPr>
        <w:t>No observed prescription for any other antihypertensive agents except target and comparator group</w:t>
      </w:r>
    </w:p>
    <w:p w14:paraId="22A4EF69" w14:textId="77777777" w:rsidR="00555418" w:rsidRDefault="00555418" w:rsidP="00555418">
      <w:pPr>
        <w:pStyle w:val="ListParagraph"/>
        <w:numPr>
          <w:ilvl w:val="0"/>
          <w:numId w:val="10"/>
        </w:numPr>
        <w:rPr>
          <w:rFonts w:ascii="Microsoft Sans Serif" w:hAnsi="Microsoft Sans Serif" w:cs="Microsoft Sans Serif"/>
        </w:rPr>
      </w:pPr>
      <w:r>
        <w:rPr>
          <w:rFonts w:ascii="Microsoft Sans Serif" w:hAnsi="Microsoft Sans Serif" w:cs="Microsoft Sans Serif"/>
        </w:rPr>
        <w:t>No diagnose of the outcome of interest preceding the index date</w:t>
      </w:r>
    </w:p>
    <w:p w14:paraId="2C815FD8" w14:textId="510A5AF9" w:rsidR="00555418" w:rsidRDefault="00555418" w:rsidP="00E678B6">
      <w:pPr>
        <w:jc w:val="both"/>
        <w:rPr>
          <w:rFonts w:ascii="Microsoft Sans Serif" w:hAnsi="Microsoft Sans Serif" w:cs="Microsoft Sans Serif"/>
        </w:rPr>
      </w:pPr>
      <w:r>
        <w:rPr>
          <w:rFonts w:ascii="Microsoft Sans Serif" w:hAnsi="Microsoft Sans Serif" w:cs="Microsoft Sans Serif"/>
        </w:rPr>
        <w:t>We begin the outcome risk window 1 day after treatment initiation and consider two design choice to define the window end. First, we end the outcome time-at-risk window at first cessation of continuous drug exposure, analogous to an on-treatment design and second, we end the outcome time-at-risk window when the patient is no</w:t>
      </w:r>
      <w:r w:rsidR="00E678B6">
        <w:rPr>
          <w:rFonts w:ascii="Microsoft Sans Serif" w:hAnsi="Microsoft Sans Serif" w:cs="Microsoft Sans Serif"/>
        </w:rPr>
        <w:t xml:space="preserve"> longer observable in the database, analogous to an intent-to-treat design. Continuous drug exposures are constructed from the available longitudinal data by considering sequential prescriptions that have fewer than 30 days gap between prescriptions.</w:t>
      </w:r>
    </w:p>
    <w:tbl>
      <w:tblPr>
        <w:tblStyle w:val="TableGrid"/>
        <w:tblW w:w="0" w:type="auto"/>
        <w:tblLook w:val="04A0" w:firstRow="1" w:lastRow="0" w:firstColumn="1" w:lastColumn="0" w:noHBand="0" w:noVBand="1"/>
      </w:tblPr>
      <w:tblGrid>
        <w:gridCol w:w="1527"/>
        <w:gridCol w:w="1528"/>
        <w:gridCol w:w="6295"/>
      </w:tblGrid>
      <w:tr w:rsidR="00B13BA1" w14:paraId="4D929B56" w14:textId="77777777" w:rsidTr="00B13BA1">
        <w:tc>
          <w:tcPr>
            <w:tcW w:w="1527" w:type="dxa"/>
          </w:tcPr>
          <w:p w14:paraId="08BC643C" w14:textId="77777777" w:rsidR="009C2FE4" w:rsidRPr="00C801CF" w:rsidRDefault="009C2FE4">
            <w:pPr>
              <w:jc w:val="center"/>
              <w:rPr>
                <w:rFonts w:ascii="Microsoft Sans Serif" w:hAnsi="Microsoft Sans Serif" w:cs="Microsoft Sans Serif"/>
                <w:b/>
                <w:bCs/>
              </w:rPr>
            </w:pPr>
            <w:r w:rsidRPr="00C801CF">
              <w:rPr>
                <w:rFonts w:ascii="Microsoft Sans Serif" w:hAnsi="Microsoft Sans Serif" w:cs="Microsoft Sans Serif"/>
                <w:b/>
                <w:bCs/>
              </w:rPr>
              <w:lastRenderedPageBreak/>
              <w:t>Major class</w:t>
            </w:r>
          </w:p>
        </w:tc>
        <w:tc>
          <w:tcPr>
            <w:tcW w:w="1528" w:type="dxa"/>
          </w:tcPr>
          <w:p w14:paraId="3E5E07AC" w14:textId="77777777" w:rsidR="009C2FE4" w:rsidRPr="00C801CF" w:rsidRDefault="009C2FE4">
            <w:pPr>
              <w:jc w:val="center"/>
              <w:rPr>
                <w:rFonts w:ascii="Microsoft Sans Serif" w:hAnsi="Microsoft Sans Serif" w:cs="Microsoft Sans Serif"/>
                <w:b/>
                <w:bCs/>
              </w:rPr>
            </w:pPr>
            <w:r w:rsidRPr="00C801CF">
              <w:rPr>
                <w:rFonts w:ascii="Microsoft Sans Serif" w:hAnsi="Microsoft Sans Serif" w:cs="Microsoft Sans Serif"/>
                <w:b/>
                <w:bCs/>
              </w:rPr>
              <w:t>Class</w:t>
            </w:r>
          </w:p>
        </w:tc>
        <w:tc>
          <w:tcPr>
            <w:tcW w:w="6295" w:type="dxa"/>
          </w:tcPr>
          <w:p w14:paraId="38591BF7" w14:textId="3E2B07D8" w:rsidR="009C2FE4" w:rsidRPr="00C801CF" w:rsidRDefault="009C2FE4">
            <w:pPr>
              <w:jc w:val="center"/>
              <w:rPr>
                <w:rFonts w:ascii="Microsoft Sans Serif" w:hAnsi="Microsoft Sans Serif" w:cs="Microsoft Sans Serif"/>
                <w:b/>
                <w:bCs/>
              </w:rPr>
            </w:pPr>
            <w:r w:rsidRPr="00C801CF">
              <w:rPr>
                <w:rFonts w:ascii="Microsoft Sans Serif" w:hAnsi="Microsoft Sans Serif" w:cs="Microsoft Sans Serif"/>
                <w:b/>
                <w:bCs/>
              </w:rPr>
              <w:t>Ingredient</w:t>
            </w:r>
            <w:r w:rsidR="00B13BA1">
              <w:rPr>
                <w:rFonts w:ascii="Microsoft Sans Serif" w:hAnsi="Microsoft Sans Serif" w:cs="Microsoft Sans Serif"/>
                <w:b/>
                <w:bCs/>
              </w:rPr>
              <w:t xml:space="preserve"> (</w:t>
            </w:r>
            <w:proofErr w:type="spellStart"/>
            <w:r w:rsidR="00B13BA1">
              <w:rPr>
                <w:rFonts w:ascii="Microsoft Sans Serif" w:hAnsi="Microsoft Sans Serif" w:cs="Microsoft Sans Serif"/>
                <w:b/>
                <w:bCs/>
              </w:rPr>
              <w:t>ConceptID</w:t>
            </w:r>
            <w:proofErr w:type="spellEnd"/>
            <w:r w:rsidR="00B13BA1">
              <w:rPr>
                <w:rFonts w:ascii="Microsoft Sans Serif" w:hAnsi="Microsoft Sans Serif" w:cs="Microsoft Sans Serif"/>
                <w:b/>
                <w:bCs/>
              </w:rPr>
              <w:t>)</w:t>
            </w:r>
          </w:p>
        </w:tc>
      </w:tr>
      <w:tr w:rsidR="006173B4" w14:paraId="0F407107" w14:textId="77777777" w:rsidTr="00B13BA1">
        <w:trPr>
          <w:trHeight w:val="170"/>
        </w:trPr>
        <w:tc>
          <w:tcPr>
            <w:tcW w:w="1527" w:type="dxa"/>
            <w:vMerge w:val="restart"/>
          </w:tcPr>
          <w:p w14:paraId="0C5E0C76" w14:textId="3DBFB303" w:rsidR="006173B4" w:rsidRPr="001A0938" w:rsidRDefault="006173B4">
            <w:pPr>
              <w:jc w:val="center"/>
              <w:rPr>
                <w:rFonts w:ascii="Microsoft Sans Serif" w:hAnsi="Microsoft Sans Serif" w:cs="Microsoft Sans Serif"/>
              </w:rPr>
            </w:pPr>
            <w:r w:rsidRPr="001A0938">
              <w:rPr>
                <w:rFonts w:ascii="Microsoft Sans Serif" w:hAnsi="Microsoft Sans Serif" w:cs="Microsoft Sans Serif"/>
              </w:rPr>
              <w:t>RAS agent</w:t>
            </w:r>
          </w:p>
        </w:tc>
        <w:tc>
          <w:tcPr>
            <w:tcW w:w="1528" w:type="dxa"/>
          </w:tcPr>
          <w:p w14:paraId="0F10B2A8" w14:textId="571255FC" w:rsidR="006173B4" w:rsidRPr="001A0938" w:rsidRDefault="004F474C">
            <w:pPr>
              <w:jc w:val="center"/>
              <w:rPr>
                <w:rFonts w:ascii="Microsoft Sans Serif" w:hAnsi="Microsoft Sans Serif" w:cs="Microsoft Sans Serif"/>
              </w:rPr>
            </w:pPr>
            <w:proofErr w:type="spellStart"/>
            <w:r>
              <w:rPr>
                <w:rFonts w:ascii="Microsoft Sans Serif" w:hAnsi="Microsoft Sans Serif" w:cs="Microsoft Sans Serif"/>
              </w:rPr>
              <w:t>ACEi</w:t>
            </w:r>
            <w:proofErr w:type="spellEnd"/>
          </w:p>
        </w:tc>
        <w:tc>
          <w:tcPr>
            <w:tcW w:w="6295" w:type="dxa"/>
          </w:tcPr>
          <w:p w14:paraId="0EA29BD2" w14:textId="293F447C" w:rsidR="006173B4" w:rsidRPr="001A0938" w:rsidRDefault="006173B4" w:rsidP="00915854">
            <w:pPr>
              <w:jc w:val="center"/>
              <w:rPr>
                <w:rFonts w:ascii="Microsoft Sans Serif" w:hAnsi="Microsoft Sans Serif" w:cs="Microsoft Sans Serif"/>
              </w:rPr>
            </w:pPr>
            <w:r w:rsidRPr="001A0938">
              <w:rPr>
                <w:rFonts w:ascii="Microsoft Sans Serif" w:hAnsi="Microsoft Sans Serif" w:cs="Microsoft Sans Serif"/>
              </w:rPr>
              <w:t>Benazepril</w:t>
            </w:r>
            <w:r w:rsidR="00915854">
              <w:rPr>
                <w:rFonts w:ascii="Microsoft Sans Serif" w:hAnsi="Microsoft Sans Serif" w:cs="Microsoft Sans Serif"/>
              </w:rPr>
              <w:t xml:space="preserve"> </w:t>
            </w:r>
            <w:r w:rsidRPr="001A0938">
              <w:rPr>
                <w:rFonts w:ascii="Microsoft Sans Serif" w:hAnsi="Microsoft Sans Serif" w:cs="Microsoft Sans Serif"/>
              </w:rPr>
              <w:t>(1335471), Captopril</w:t>
            </w:r>
            <w:r w:rsidR="00915854">
              <w:rPr>
                <w:rFonts w:ascii="Microsoft Sans Serif" w:hAnsi="Microsoft Sans Serif" w:cs="Microsoft Sans Serif"/>
              </w:rPr>
              <w:t xml:space="preserve"> </w:t>
            </w:r>
            <w:r w:rsidRPr="001A0938">
              <w:rPr>
                <w:rFonts w:ascii="Microsoft Sans Serif" w:hAnsi="Microsoft Sans Serif" w:cs="Microsoft Sans Serif"/>
              </w:rPr>
              <w:t>(1340128)</w:t>
            </w:r>
            <w:r w:rsidR="00915854">
              <w:rPr>
                <w:rFonts w:ascii="Microsoft Sans Serif" w:hAnsi="Microsoft Sans Serif" w:cs="Microsoft Sans Serif"/>
              </w:rPr>
              <w:br/>
            </w:r>
            <w:r w:rsidRPr="001A0938">
              <w:rPr>
                <w:rFonts w:ascii="Microsoft Sans Serif" w:hAnsi="Microsoft Sans Serif" w:cs="Microsoft Sans Serif"/>
              </w:rPr>
              <w:t>Enalapril</w:t>
            </w:r>
            <w:r w:rsidR="00915854">
              <w:rPr>
                <w:rFonts w:ascii="Microsoft Sans Serif" w:hAnsi="Microsoft Sans Serif" w:cs="Microsoft Sans Serif"/>
              </w:rPr>
              <w:t xml:space="preserve"> </w:t>
            </w:r>
            <w:r w:rsidRPr="001A0938">
              <w:rPr>
                <w:rFonts w:ascii="Microsoft Sans Serif" w:hAnsi="Microsoft Sans Serif" w:cs="Microsoft Sans Serif"/>
              </w:rPr>
              <w:t xml:space="preserve">(1341927), </w:t>
            </w:r>
            <w:proofErr w:type="spellStart"/>
            <w:r w:rsidRPr="001A0938">
              <w:rPr>
                <w:rFonts w:ascii="Microsoft Sans Serif" w:hAnsi="Microsoft Sans Serif" w:cs="Microsoft Sans Serif"/>
              </w:rPr>
              <w:t>Fosinopril</w:t>
            </w:r>
            <w:proofErr w:type="spellEnd"/>
            <w:r w:rsidR="00915854">
              <w:rPr>
                <w:rFonts w:ascii="Microsoft Sans Serif" w:hAnsi="Microsoft Sans Serif" w:cs="Microsoft Sans Serif"/>
              </w:rPr>
              <w:t xml:space="preserve"> </w:t>
            </w:r>
            <w:r w:rsidRPr="001A0938">
              <w:rPr>
                <w:rFonts w:ascii="Microsoft Sans Serif" w:hAnsi="Microsoft Sans Serif" w:cs="Microsoft Sans Serif"/>
              </w:rPr>
              <w:t xml:space="preserve">(1363749), </w:t>
            </w:r>
            <w:r w:rsidR="00915854">
              <w:rPr>
                <w:rFonts w:ascii="Microsoft Sans Serif" w:hAnsi="Microsoft Sans Serif" w:cs="Microsoft Sans Serif"/>
              </w:rPr>
              <w:br/>
            </w:r>
            <w:r w:rsidRPr="001A0938">
              <w:rPr>
                <w:rFonts w:ascii="Microsoft Sans Serif" w:hAnsi="Microsoft Sans Serif" w:cs="Microsoft Sans Serif"/>
              </w:rPr>
              <w:t>Lisinopril</w:t>
            </w:r>
            <w:r w:rsidR="00915854">
              <w:rPr>
                <w:rFonts w:ascii="Microsoft Sans Serif" w:hAnsi="Microsoft Sans Serif" w:cs="Microsoft Sans Serif"/>
              </w:rPr>
              <w:t xml:space="preserve"> </w:t>
            </w:r>
            <w:r w:rsidRPr="001A0938">
              <w:rPr>
                <w:rFonts w:ascii="Microsoft Sans Serif" w:hAnsi="Microsoft Sans Serif" w:cs="Microsoft Sans Serif"/>
              </w:rPr>
              <w:t xml:space="preserve">(1308216), </w:t>
            </w:r>
            <w:proofErr w:type="spellStart"/>
            <w:r w:rsidRPr="001A0938">
              <w:rPr>
                <w:rFonts w:ascii="Microsoft Sans Serif" w:hAnsi="Microsoft Sans Serif" w:cs="Microsoft Sans Serif"/>
              </w:rPr>
              <w:t>Moexipril</w:t>
            </w:r>
            <w:proofErr w:type="spellEnd"/>
            <w:r w:rsidR="00915854">
              <w:rPr>
                <w:rFonts w:ascii="Microsoft Sans Serif" w:hAnsi="Microsoft Sans Serif" w:cs="Microsoft Sans Serif"/>
              </w:rPr>
              <w:t xml:space="preserve"> </w:t>
            </w:r>
            <w:r w:rsidRPr="001A0938">
              <w:rPr>
                <w:rFonts w:ascii="Microsoft Sans Serif" w:hAnsi="Microsoft Sans Serif" w:cs="Microsoft Sans Serif"/>
              </w:rPr>
              <w:t xml:space="preserve">(1310756), </w:t>
            </w:r>
            <w:r w:rsidR="00915854">
              <w:rPr>
                <w:rFonts w:ascii="Microsoft Sans Serif" w:hAnsi="Microsoft Sans Serif" w:cs="Microsoft Sans Serif"/>
              </w:rPr>
              <w:br/>
            </w:r>
            <w:r w:rsidRPr="001A0938">
              <w:rPr>
                <w:rFonts w:ascii="Microsoft Sans Serif" w:hAnsi="Microsoft Sans Serif" w:cs="Microsoft Sans Serif"/>
              </w:rPr>
              <w:t>Perindopril</w:t>
            </w:r>
            <w:r w:rsidR="00915854">
              <w:rPr>
                <w:rFonts w:ascii="Microsoft Sans Serif" w:hAnsi="Microsoft Sans Serif" w:cs="Microsoft Sans Serif"/>
              </w:rPr>
              <w:t xml:space="preserve"> </w:t>
            </w:r>
            <w:r w:rsidRPr="001A0938">
              <w:rPr>
                <w:rFonts w:ascii="Microsoft Sans Serif" w:hAnsi="Microsoft Sans Serif" w:cs="Microsoft Sans Serif"/>
              </w:rPr>
              <w:t>(1373225), Quinapril</w:t>
            </w:r>
            <w:r w:rsidR="00915854">
              <w:rPr>
                <w:rFonts w:ascii="Microsoft Sans Serif" w:hAnsi="Microsoft Sans Serif" w:cs="Microsoft Sans Serif"/>
              </w:rPr>
              <w:t xml:space="preserve"> </w:t>
            </w:r>
            <w:r w:rsidRPr="001A0938">
              <w:rPr>
                <w:rFonts w:ascii="Microsoft Sans Serif" w:hAnsi="Microsoft Sans Serif" w:cs="Microsoft Sans Serif"/>
              </w:rPr>
              <w:t xml:space="preserve">(1331235), </w:t>
            </w:r>
            <w:r w:rsidR="00915854">
              <w:rPr>
                <w:rFonts w:ascii="Microsoft Sans Serif" w:hAnsi="Microsoft Sans Serif" w:cs="Microsoft Sans Serif"/>
              </w:rPr>
              <w:br/>
            </w:r>
            <w:r w:rsidRPr="001A0938">
              <w:rPr>
                <w:rFonts w:ascii="Microsoft Sans Serif" w:hAnsi="Microsoft Sans Serif" w:cs="Microsoft Sans Serif"/>
              </w:rPr>
              <w:t>Ramipril</w:t>
            </w:r>
            <w:r w:rsidR="00915854">
              <w:rPr>
                <w:rFonts w:ascii="Microsoft Sans Serif" w:hAnsi="Microsoft Sans Serif" w:cs="Microsoft Sans Serif"/>
              </w:rPr>
              <w:t xml:space="preserve"> </w:t>
            </w:r>
            <w:r w:rsidRPr="001A0938">
              <w:rPr>
                <w:rFonts w:ascii="Microsoft Sans Serif" w:hAnsi="Microsoft Sans Serif" w:cs="Microsoft Sans Serif"/>
              </w:rPr>
              <w:t>(1334456), Trandolapril</w:t>
            </w:r>
            <w:r w:rsidR="00915854">
              <w:rPr>
                <w:rFonts w:ascii="Microsoft Sans Serif" w:hAnsi="Microsoft Sans Serif" w:cs="Microsoft Sans Serif"/>
              </w:rPr>
              <w:t xml:space="preserve"> </w:t>
            </w:r>
            <w:r w:rsidRPr="001A0938">
              <w:rPr>
                <w:rFonts w:ascii="Microsoft Sans Serif" w:hAnsi="Microsoft Sans Serif" w:cs="Microsoft Sans Serif"/>
              </w:rPr>
              <w:t>(1342439)</w:t>
            </w:r>
          </w:p>
        </w:tc>
      </w:tr>
      <w:tr w:rsidR="006173B4" w14:paraId="32D94F40" w14:textId="77777777" w:rsidTr="00B13BA1">
        <w:trPr>
          <w:trHeight w:val="980"/>
        </w:trPr>
        <w:tc>
          <w:tcPr>
            <w:tcW w:w="1527" w:type="dxa"/>
            <w:vMerge/>
          </w:tcPr>
          <w:p w14:paraId="70EB6EC8" w14:textId="4977D206" w:rsidR="006173B4" w:rsidRPr="001A0938" w:rsidRDefault="006173B4">
            <w:pPr>
              <w:jc w:val="center"/>
              <w:rPr>
                <w:rFonts w:ascii="Microsoft Sans Serif" w:hAnsi="Microsoft Sans Serif" w:cs="Microsoft Sans Serif"/>
              </w:rPr>
            </w:pPr>
          </w:p>
        </w:tc>
        <w:tc>
          <w:tcPr>
            <w:tcW w:w="1528" w:type="dxa"/>
          </w:tcPr>
          <w:p w14:paraId="1305EDBD" w14:textId="77777777" w:rsidR="006173B4" w:rsidRPr="001A0938" w:rsidRDefault="006173B4">
            <w:pPr>
              <w:jc w:val="center"/>
              <w:rPr>
                <w:rFonts w:ascii="Microsoft Sans Serif" w:hAnsi="Microsoft Sans Serif" w:cs="Microsoft Sans Serif"/>
              </w:rPr>
            </w:pPr>
            <w:r w:rsidRPr="001A0938">
              <w:rPr>
                <w:rFonts w:ascii="Microsoft Sans Serif" w:hAnsi="Microsoft Sans Serif" w:cs="Microsoft Sans Serif"/>
              </w:rPr>
              <w:t>ARB</w:t>
            </w:r>
          </w:p>
        </w:tc>
        <w:tc>
          <w:tcPr>
            <w:tcW w:w="6295" w:type="dxa"/>
          </w:tcPr>
          <w:p w14:paraId="657E2188" w14:textId="7A7299B2" w:rsidR="006173B4" w:rsidRPr="001A0938" w:rsidRDefault="006173B4" w:rsidP="00F76D9D">
            <w:pPr>
              <w:jc w:val="center"/>
              <w:rPr>
                <w:rFonts w:ascii="Microsoft Sans Serif" w:hAnsi="Microsoft Sans Serif" w:cs="Microsoft Sans Serif"/>
              </w:rPr>
            </w:pPr>
            <w:proofErr w:type="spellStart"/>
            <w:r w:rsidRPr="001A0938">
              <w:rPr>
                <w:rFonts w:ascii="Microsoft Sans Serif" w:hAnsi="Microsoft Sans Serif" w:cs="Microsoft Sans Serif"/>
              </w:rPr>
              <w:t>Azilsartan</w:t>
            </w:r>
            <w:proofErr w:type="spellEnd"/>
            <w:r w:rsidRPr="001A0938">
              <w:rPr>
                <w:rFonts w:ascii="Microsoft Sans Serif" w:hAnsi="Microsoft Sans Serif" w:cs="Microsoft Sans Serif"/>
              </w:rPr>
              <w:t xml:space="preserve"> (40235485), Candesartan (1351557), </w:t>
            </w:r>
            <w:proofErr w:type="spellStart"/>
            <w:r w:rsidRPr="001A0938">
              <w:rPr>
                <w:rFonts w:ascii="Microsoft Sans Serif" w:hAnsi="Microsoft Sans Serif" w:cs="Microsoft Sans Serif"/>
              </w:rPr>
              <w:t>Eprosartan</w:t>
            </w:r>
            <w:proofErr w:type="spellEnd"/>
            <w:r w:rsidRPr="001A0938">
              <w:rPr>
                <w:rFonts w:ascii="Microsoft Sans Serif" w:hAnsi="Microsoft Sans Serif" w:cs="Microsoft Sans Serif"/>
              </w:rPr>
              <w:t xml:space="preserve"> (1346686), Irbesartan (1347384), </w:t>
            </w:r>
            <w:r w:rsidR="00915854">
              <w:rPr>
                <w:rFonts w:ascii="Microsoft Sans Serif" w:hAnsi="Microsoft Sans Serif" w:cs="Microsoft Sans Serif"/>
              </w:rPr>
              <w:br/>
            </w:r>
            <w:r w:rsidRPr="001A0938">
              <w:rPr>
                <w:rFonts w:ascii="Microsoft Sans Serif" w:hAnsi="Microsoft Sans Serif" w:cs="Microsoft Sans Serif"/>
              </w:rPr>
              <w:t>Losartan</w:t>
            </w:r>
            <w:r w:rsidR="00915854">
              <w:rPr>
                <w:rFonts w:ascii="Microsoft Sans Serif" w:hAnsi="Microsoft Sans Serif" w:cs="Microsoft Sans Serif"/>
              </w:rPr>
              <w:t xml:space="preserve"> </w:t>
            </w:r>
            <w:r w:rsidRPr="001A0938">
              <w:rPr>
                <w:rFonts w:ascii="Microsoft Sans Serif" w:hAnsi="Microsoft Sans Serif" w:cs="Microsoft Sans Serif"/>
              </w:rPr>
              <w:t>(1367500), Olmesartan (40226742), Telmisartan</w:t>
            </w:r>
            <w:r w:rsidR="00915854">
              <w:rPr>
                <w:rFonts w:ascii="Microsoft Sans Serif" w:hAnsi="Microsoft Sans Serif" w:cs="Microsoft Sans Serif"/>
              </w:rPr>
              <w:t xml:space="preserve"> </w:t>
            </w:r>
            <w:r w:rsidRPr="001A0938">
              <w:rPr>
                <w:rFonts w:ascii="Microsoft Sans Serif" w:hAnsi="Microsoft Sans Serif" w:cs="Microsoft Sans Serif"/>
              </w:rPr>
              <w:t>(1317640), Valsartan (1308842)</w:t>
            </w:r>
          </w:p>
        </w:tc>
      </w:tr>
      <w:tr w:rsidR="006173B4" w14:paraId="5AF2FE69" w14:textId="77777777" w:rsidTr="00B13BA1">
        <w:trPr>
          <w:trHeight w:val="1682"/>
        </w:trPr>
        <w:tc>
          <w:tcPr>
            <w:tcW w:w="1527" w:type="dxa"/>
          </w:tcPr>
          <w:p w14:paraId="6D74A7EB" w14:textId="77777777" w:rsidR="006173B4" w:rsidRPr="001A0938" w:rsidRDefault="006173B4">
            <w:pPr>
              <w:jc w:val="center"/>
              <w:rPr>
                <w:rFonts w:ascii="Microsoft Sans Serif" w:hAnsi="Microsoft Sans Serif" w:cs="Microsoft Sans Serif"/>
              </w:rPr>
            </w:pPr>
            <w:r w:rsidRPr="001A0938">
              <w:rPr>
                <w:rFonts w:ascii="Microsoft Sans Serif" w:hAnsi="Microsoft Sans Serif" w:cs="Microsoft Sans Serif"/>
              </w:rPr>
              <w:t>BB</w:t>
            </w:r>
          </w:p>
        </w:tc>
        <w:tc>
          <w:tcPr>
            <w:tcW w:w="1528" w:type="dxa"/>
          </w:tcPr>
          <w:p w14:paraId="2F5ADEFA" w14:textId="77777777" w:rsidR="006173B4" w:rsidRPr="001A0938" w:rsidRDefault="006173B4">
            <w:pPr>
              <w:jc w:val="center"/>
              <w:rPr>
                <w:rFonts w:ascii="Microsoft Sans Serif" w:hAnsi="Microsoft Sans Serif" w:cs="Microsoft Sans Serif"/>
              </w:rPr>
            </w:pPr>
            <w:r w:rsidRPr="001A0938">
              <w:rPr>
                <w:rFonts w:ascii="Microsoft Sans Serif" w:hAnsi="Microsoft Sans Serif" w:cs="Microsoft Sans Serif"/>
              </w:rPr>
              <w:t>BB</w:t>
            </w:r>
          </w:p>
        </w:tc>
        <w:tc>
          <w:tcPr>
            <w:tcW w:w="6295" w:type="dxa"/>
          </w:tcPr>
          <w:p w14:paraId="0C24CE59" w14:textId="4FED870A" w:rsidR="006173B4" w:rsidRPr="001A0938" w:rsidRDefault="00743C26" w:rsidP="00F76D9D">
            <w:pPr>
              <w:jc w:val="center"/>
              <w:rPr>
                <w:rFonts w:ascii="Microsoft Sans Serif" w:hAnsi="Microsoft Sans Serif" w:cs="Microsoft Sans Serif"/>
              </w:rPr>
            </w:pPr>
            <w:r w:rsidRPr="001A0938">
              <w:rPr>
                <w:rFonts w:ascii="Microsoft Sans Serif" w:hAnsi="Microsoft Sans Serif" w:cs="Microsoft Sans Serif"/>
              </w:rPr>
              <w:t>Acebutolol</w:t>
            </w:r>
            <w:r>
              <w:rPr>
                <w:rFonts w:ascii="Microsoft Sans Serif" w:hAnsi="Microsoft Sans Serif" w:cs="Microsoft Sans Serif"/>
              </w:rPr>
              <w:t xml:space="preserve"> (1319998), </w:t>
            </w:r>
            <w:r w:rsidR="006173B4" w:rsidRPr="001A0938">
              <w:rPr>
                <w:rFonts w:ascii="Microsoft Sans Serif" w:hAnsi="Microsoft Sans Serif" w:cs="Microsoft Sans Serif"/>
              </w:rPr>
              <w:t>Atenolol</w:t>
            </w:r>
            <w:r w:rsidR="001A0938">
              <w:rPr>
                <w:rFonts w:ascii="Microsoft Sans Serif" w:hAnsi="Microsoft Sans Serif" w:cs="Microsoft Sans Serif"/>
              </w:rPr>
              <w:t xml:space="preserve"> (1314002),</w:t>
            </w:r>
            <w:r>
              <w:rPr>
                <w:rFonts w:ascii="Microsoft Sans Serif" w:hAnsi="Microsoft Sans Serif" w:cs="Microsoft Sans Serif"/>
              </w:rPr>
              <w:t xml:space="preserve"> </w:t>
            </w:r>
            <w:r w:rsidR="00736C88">
              <w:rPr>
                <w:rFonts w:ascii="Microsoft Sans Serif" w:hAnsi="Microsoft Sans Serif" w:cs="Microsoft Sans Serif"/>
              </w:rPr>
              <w:br/>
            </w:r>
            <w:proofErr w:type="spellStart"/>
            <w:r w:rsidR="006173B4" w:rsidRPr="001A0938">
              <w:rPr>
                <w:rFonts w:ascii="Microsoft Sans Serif" w:hAnsi="Microsoft Sans Serif" w:cs="Microsoft Sans Serif"/>
              </w:rPr>
              <w:t>Betaxolol</w:t>
            </w:r>
            <w:proofErr w:type="spellEnd"/>
            <w:r>
              <w:rPr>
                <w:rFonts w:ascii="Microsoft Sans Serif" w:hAnsi="Microsoft Sans Serif" w:cs="Microsoft Sans Serif"/>
              </w:rPr>
              <w:t xml:space="preserve"> (1322081)</w:t>
            </w:r>
            <w:r w:rsidR="001A0938">
              <w:rPr>
                <w:rFonts w:ascii="Microsoft Sans Serif" w:hAnsi="Microsoft Sans Serif" w:cs="Microsoft Sans Serif"/>
              </w:rPr>
              <w:t>,</w:t>
            </w:r>
            <w:r>
              <w:rPr>
                <w:rFonts w:ascii="Microsoft Sans Serif" w:hAnsi="Microsoft Sans Serif" w:cs="Microsoft Sans Serif"/>
              </w:rPr>
              <w:t xml:space="preserve"> </w:t>
            </w:r>
            <w:r w:rsidR="006173B4" w:rsidRPr="001A0938">
              <w:rPr>
                <w:rFonts w:ascii="Microsoft Sans Serif" w:hAnsi="Microsoft Sans Serif" w:cs="Microsoft Sans Serif"/>
              </w:rPr>
              <w:t>Bisoprolol</w:t>
            </w:r>
            <w:r>
              <w:rPr>
                <w:rFonts w:ascii="Microsoft Sans Serif" w:hAnsi="Microsoft Sans Serif" w:cs="Microsoft Sans Serif"/>
              </w:rPr>
              <w:t xml:space="preserve"> (1338005)</w:t>
            </w:r>
            <w:r w:rsidR="001A0938">
              <w:rPr>
                <w:rFonts w:ascii="Microsoft Sans Serif" w:hAnsi="Microsoft Sans Serif" w:cs="Microsoft Sans Serif"/>
              </w:rPr>
              <w:t>,</w:t>
            </w:r>
            <w:r w:rsidR="00736C88">
              <w:rPr>
                <w:rFonts w:ascii="Microsoft Sans Serif" w:hAnsi="Microsoft Sans Serif" w:cs="Microsoft Sans Serif"/>
              </w:rPr>
              <w:br/>
            </w:r>
            <w:r>
              <w:rPr>
                <w:rFonts w:ascii="Microsoft Sans Serif" w:hAnsi="Microsoft Sans Serif" w:cs="Microsoft Sans Serif"/>
              </w:rPr>
              <w:t xml:space="preserve"> </w:t>
            </w:r>
            <w:r w:rsidR="006173B4" w:rsidRPr="001A0938">
              <w:rPr>
                <w:rFonts w:ascii="Microsoft Sans Serif" w:hAnsi="Microsoft Sans Serif" w:cs="Microsoft Sans Serif"/>
              </w:rPr>
              <w:t>Carvedilol</w:t>
            </w:r>
            <w:r>
              <w:rPr>
                <w:rFonts w:ascii="Microsoft Sans Serif" w:hAnsi="Microsoft Sans Serif" w:cs="Microsoft Sans Serif"/>
              </w:rPr>
              <w:t xml:space="preserve"> (</w:t>
            </w:r>
            <w:r w:rsidR="002009CD">
              <w:rPr>
                <w:rFonts w:ascii="Microsoft Sans Serif" w:hAnsi="Microsoft Sans Serif" w:cs="Microsoft Sans Serif"/>
              </w:rPr>
              <w:t>1346823</w:t>
            </w:r>
            <w:r>
              <w:rPr>
                <w:rFonts w:ascii="Microsoft Sans Serif" w:hAnsi="Microsoft Sans Serif" w:cs="Microsoft Sans Serif"/>
              </w:rPr>
              <w:t>)</w:t>
            </w:r>
            <w:r w:rsidR="001A0938">
              <w:rPr>
                <w:rFonts w:ascii="Microsoft Sans Serif" w:hAnsi="Microsoft Sans Serif" w:cs="Microsoft Sans Serif"/>
              </w:rPr>
              <w:t>,</w:t>
            </w:r>
            <w:r w:rsidR="002009CD">
              <w:rPr>
                <w:rFonts w:ascii="Microsoft Sans Serif" w:hAnsi="Microsoft Sans Serif" w:cs="Microsoft Sans Serif"/>
              </w:rPr>
              <w:t xml:space="preserve"> </w:t>
            </w:r>
            <w:r w:rsidR="006173B4" w:rsidRPr="001A0938">
              <w:rPr>
                <w:rFonts w:ascii="Microsoft Sans Serif" w:hAnsi="Microsoft Sans Serif" w:cs="Microsoft Sans Serif"/>
              </w:rPr>
              <w:t>Labetalol</w:t>
            </w:r>
            <w:r w:rsidR="002009CD">
              <w:rPr>
                <w:rFonts w:ascii="Microsoft Sans Serif" w:hAnsi="Microsoft Sans Serif" w:cs="Microsoft Sans Serif"/>
              </w:rPr>
              <w:t xml:space="preserve"> (1386957)</w:t>
            </w:r>
            <w:r w:rsidR="001A0938">
              <w:rPr>
                <w:rFonts w:ascii="Microsoft Sans Serif" w:hAnsi="Microsoft Sans Serif" w:cs="Microsoft Sans Serif"/>
              </w:rPr>
              <w:t>,</w:t>
            </w:r>
            <w:r w:rsidR="002009CD">
              <w:rPr>
                <w:rFonts w:ascii="Microsoft Sans Serif" w:hAnsi="Microsoft Sans Serif" w:cs="Microsoft Sans Serif"/>
              </w:rPr>
              <w:t xml:space="preserve"> </w:t>
            </w:r>
            <w:r w:rsidR="00736C88">
              <w:rPr>
                <w:rFonts w:ascii="Microsoft Sans Serif" w:hAnsi="Microsoft Sans Serif" w:cs="Microsoft Sans Serif"/>
              </w:rPr>
              <w:br/>
            </w:r>
            <w:r w:rsidR="006173B4" w:rsidRPr="001A0938">
              <w:rPr>
                <w:rFonts w:ascii="Microsoft Sans Serif" w:hAnsi="Microsoft Sans Serif" w:cs="Microsoft Sans Serif"/>
              </w:rPr>
              <w:t>Metoprolol</w:t>
            </w:r>
            <w:r w:rsidR="002009CD">
              <w:rPr>
                <w:rFonts w:ascii="Microsoft Sans Serif" w:hAnsi="Microsoft Sans Serif" w:cs="Microsoft Sans Serif"/>
              </w:rPr>
              <w:t xml:space="preserve"> (1307046)</w:t>
            </w:r>
            <w:r w:rsidR="001A0938">
              <w:rPr>
                <w:rFonts w:ascii="Microsoft Sans Serif" w:hAnsi="Microsoft Sans Serif" w:cs="Microsoft Sans Serif"/>
              </w:rPr>
              <w:t>,</w:t>
            </w:r>
            <w:r w:rsidR="002009CD">
              <w:rPr>
                <w:rFonts w:ascii="Microsoft Sans Serif" w:hAnsi="Microsoft Sans Serif" w:cs="Microsoft Sans Serif"/>
              </w:rPr>
              <w:t xml:space="preserve"> </w:t>
            </w:r>
            <w:r w:rsidR="006173B4" w:rsidRPr="001A0938">
              <w:rPr>
                <w:rFonts w:ascii="Microsoft Sans Serif" w:hAnsi="Microsoft Sans Serif" w:cs="Microsoft Sans Serif"/>
              </w:rPr>
              <w:t>Nadolol</w:t>
            </w:r>
            <w:r w:rsidR="002009CD">
              <w:rPr>
                <w:rFonts w:ascii="Microsoft Sans Serif" w:hAnsi="Microsoft Sans Serif" w:cs="Microsoft Sans Serif"/>
              </w:rPr>
              <w:t xml:space="preserve"> (</w:t>
            </w:r>
            <w:r w:rsidR="009B0541">
              <w:rPr>
                <w:rFonts w:ascii="Microsoft Sans Serif" w:hAnsi="Microsoft Sans Serif" w:cs="Microsoft Sans Serif"/>
              </w:rPr>
              <w:t>1313200</w:t>
            </w:r>
            <w:r w:rsidR="002009CD">
              <w:rPr>
                <w:rFonts w:ascii="Microsoft Sans Serif" w:hAnsi="Microsoft Sans Serif" w:cs="Microsoft Sans Serif"/>
              </w:rPr>
              <w:t>)</w:t>
            </w:r>
            <w:r w:rsidR="001A0938">
              <w:rPr>
                <w:rFonts w:ascii="Microsoft Sans Serif" w:hAnsi="Microsoft Sans Serif" w:cs="Microsoft Sans Serif"/>
              </w:rPr>
              <w:t>,</w:t>
            </w:r>
          </w:p>
          <w:p w14:paraId="4C28F95B" w14:textId="6662740E" w:rsidR="006173B4" w:rsidRPr="001A0938" w:rsidRDefault="006173B4" w:rsidP="00F76D9D">
            <w:pPr>
              <w:jc w:val="center"/>
              <w:rPr>
                <w:rFonts w:ascii="Microsoft Sans Serif" w:hAnsi="Microsoft Sans Serif" w:cs="Microsoft Sans Serif"/>
              </w:rPr>
            </w:pPr>
            <w:r w:rsidRPr="001A0938">
              <w:rPr>
                <w:rFonts w:ascii="Microsoft Sans Serif" w:hAnsi="Microsoft Sans Serif" w:cs="Microsoft Sans Serif"/>
              </w:rPr>
              <w:t>Nebivolol</w:t>
            </w:r>
            <w:r w:rsidR="009B0541">
              <w:rPr>
                <w:rFonts w:ascii="Microsoft Sans Serif" w:hAnsi="Microsoft Sans Serif" w:cs="Microsoft Sans Serif"/>
              </w:rPr>
              <w:t xml:space="preserve"> (1314577)</w:t>
            </w:r>
            <w:r w:rsidR="001A0938">
              <w:rPr>
                <w:rFonts w:ascii="Microsoft Sans Serif" w:hAnsi="Microsoft Sans Serif" w:cs="Microsoft Sans Serif"/>
              </w:rPr>
              <w:t>,</w:t>
            </w:r>
            <w:r w:rsidR="009B0541">
              <w:rPr>
                <w:rFonts w:ascii="Microsoft Sans Serif" w:hAnsi="Microsoft Sans Serif" w:cs="Microsoft Sans Serif"/>
              </w:rPr>
              <w:t xml:space="preserve"> </w:t>
            </w:r>
            <w:r w:rsidRPr="001A0938">
              <w:rPr>
                <w:rFonts w:ascii="Microsoft Sans Serif" w:hAnsi="Microsoft Sans Serif" w:cs="Microsoft Sans Serif"/>
              </w:rPr>
              <w:t>Penbutolol</w:t>
            </w:r>
            <w:r w:rsidR="009B0541">
              <w:rPr>
                <w:rFonts w:ascii="Microsoft Sans Serif" w:hAnsi="Microsoft Sans Serif" w:cs="Microsoft Sans Serif"/>
              </w:rPr>
              <w:t xml:space="preserve"> (1327978)</w:t>
            </w:r>
            <w:r w:rsidR="001A0938">
              <w:rPr>
                <w:rFonts w:ascii="Microsoft Sans Serif" w:hAnsi="Microsoft Sans Serif" w:cs="Microsoft Sans Serif"/>
              </w:rPr>
              <w:t>,</w:t>
            </w:r>
            <w:r w:rsidR="009B0541">
              <w:rPr>
                <w:rFonts w:ascii="Microsoft Sans Serif" w:hAnsi="Microsoft Sans Serif" w:cs="Microsoft Sans Serif"/>
              </w:rPr>
              <w:t xml:space="preserve"> </w:t>
            </w:r>
            <w:r w:rsidR="00736C88">
              <w:rPr>
                <w:rFonts w:ascii="Microsoft Sans Serif" w:hAnsi="Microsoft Sans Serif" w:cs="Microsoft Sans Serif"/>
              </w:rPr>
              <w:br/>
            </w:r>
            <w:r w:rsidRPr="001A0938">
              <w:rPr>
                <w:rFonts w:ascii="Microsoft Sans Serif" w:hAnsi="Microsoft Sans Serif" w:cs="Microsoft Sans Serif"/>
              </w:rPr>
              <w:t>Pindolol</w:t>
            </w:r>
            <w:r w:rsidR="009B0541">
              <w:rPr>
                <w:rFonts w:ascii="Microsoft Sans Serif" w:hAnsi="Microsoft Sans Serif" w:cs="Microsoft Sans Serif"/>
              </w:rPr>
              <w:t xml:space="preserve"> (1345858)</w:t>
            </w:r>
            <w:r w:rsidR="001A0938">
              <w:rPr>
                <w:rFonts w:ascii="Microsoft Sans Serif" w:hAnsi="Microsoft Sans Serif" w:cs="Microsoft Sans Serif"/>
              </w:rPr>
              <w:t>,</w:t>
            </w:r>
            <w:r w:rsidR="009B0541">
              <w:rPr>
                <w:rFonts w:ascii="Microsoft Sans Serif" w:hAnsi="Microsoft Sans Serif" w:cs="Microsoft Sans Serif"/>
              </w:rPr>
              <w:t xml:space="preserve"> </w:t>
            </w:r>
            <w:r w:rsidRPr="001A0938">
              <w:rPr>
                <w:rFonts w:ascii="Microsoft Sans Serif" w:hAnsi="Microsoft Sans Serif" w:cs="Microsoft Sans Serif"/>
              </w:rPr>
              <w:t>Propranolol</w:t>
            </w:r>
            <w:r w:rsidR="009B0541">
              <w:rPr>
                <w:rFonts w:ascii="Microsoft Sans Serif" w:hAnsi="Microsoft Sans Serif" w:cs="Microsoft Sans Serif"/>
              </w:rPr>
              <w:t xml:space="preserve"> (1353766)</w:t>
            </w:r>
          </w:p>
        </w:tc>
      </w:tr>
      <w:tr w:rsidR="00B13BA1" w14:paraId="35B971DF" w14:textId="77777777" w:rsidTr="00B13BA1">
        <w:trPr>
          <w:trHeight w:val="890"/>
        </w:trPr>
        <w:tc>
          <w:tcPr>
            <w:tcW w:w="1527" w:type="dxa"/>
            <w:vMerge w:val="restart"/>
            <w:tcBorders>
              <w:bottom w:val="single" w:sz="4" w:space="0" w:color="auto"/>
            </w:tcBorders>
          </w:tcPr>
          <w:p w14:paraId="53B31ECD" w14:textId="77777777" w:rsidR="006173B4" w:rsidRPr="001A0938" w:rsidRDefault="006173B4">
            <w:pPr>
              <w:jc w:val="center"/>
              <w:rPr>
                <w:rFonts w:ascii="Microsoft Sans Serif" w:hAnsi="Microsoft Sans Serif" w:cs="Microsoft Sans Serif"/>
              </w:rPr>
            </w:pPr>
            <w:r w:rsidRPr="001A0938">
              <w:rPr>
                <w:rFonts w:ascii="Microsoft Sans Serif" w:hAnsi="Microsoft Sans Serif" w:cs="Microsoft Sans Serif"/>
              </w:rPr>
              <w:t>CCB</w:t>
            </w:r>
          </w:p>
        </w:tc>
        <w:tc>
          <w:tcPr>
            <w:tcW w:w="1528" w:type="dxa"/>
            <w:tcBorders>
              <w:bottom w:val="single" w:sz="4" w:space="0" w:color="auto"/>
            </w:tcBorders>
          </w:tcPr>
          <w:p w14:paraId="19B18E1E" w14:textId="77777777" w:rsidR="006173B4" w:rsidRPr="001A0938" w:rsidRDefault="006173B4">
            <w:pPr>
              <w:jc w:val="center"/>
              <w:rPr>
                <w:rFonts w:ascii="Microsoft Sans Serif" w:hAnsi="Microsoft Sans Serif" w:cs="Microsoft Sans Serif"/>
              </w:rPr>
            </w:pPr>
            <w:proofErr w:type="spellStart"/>
            <w:r w:rsidRPr="001A0938">
              <w:rPr>
                <w:rFonts w:ascii="Microsoft Sans Serif" w:hAnsi="Microsoft Sans Serif" w:cs="Microsoft Sans Serif"/>
              </w:rPr>
              <w:t>dCCB</w:t>
            </w:r>
            <w:proofErr w:type="spellEnd"/>
          </w:p>
        </w:tc>
        <w:tc>
          <w:tcPr>
            <w:tcW w:w="6295" w:type="dxa"/>
            <w:tcBorders>
              <w:bottom w:val="single" w:sz="4" w:space="0" w:color="auto"/>
            </w:tcBorders>
          </w:tcPr>
          <w:p w14:paraId="4BA5E11A" w14:textId="49BFCE23" w:rsidR="006173B4" w:rsidRPr="001A0938" w:rsidRDefault="006173B4" w:rsidP="00F76D9D">
            <w:pPr>
              <w:jc w:val="center"/>
              <w:rPr>
                <w:rFonts w:ascii="Microsoft Sans Serif" w:hAnsi="Microsoft Sans Serif" w:cs="Microsoft Sans Serif"/>
              </w:rPr>
            </w:pPr>
            <w:r w:rsidRPr="001A0938">
              <w:rPr>
                <w:rFonts w:ascii="Microsoft Sans Serif" w:hAnsi="Microsoft Sans Serif" w:cs="Microsoft Sans Serif"/>
              </w:rPr>
              <w:t>Amlodipine</w:t>
            </w:r>
            <w:r w:rsidR="009B0541">
              <w:rPr>
                <w:rFonts w:ascii="Microsoft Sans Serif" w:hAnsi="Microsoft Sans Serif" w:cs="Microsoft Sans Serif"/>
              </w:rPr>
              <w:t xml:space="preserve"> (1332418)</w:t>
            </w:r>
            <w:r w:rsidR="001A0938">
              <w:rPr>
                <w:rFonts w:ascii="Microsoft Sans Serif" w:hAnsi="Microsoft Sans Serif" w:cs="Microsoft Sans Serif"/>
              </w:rPr>
              <w:t>,</w:t>
            </w:r>
            <w:r w:rsidR="009B0541">
              <w:rPr>
                <w:rFonts w:ascii="Microsoft Sans Serif" w:hAnsi="Microsoft Sans Serif" w:cs="Microsoft Sans Serif"/>
              </w:rPr>
              <w:t xml:space="preserve"> </w:t>
            </w:r>
            <w:r w:rsidRPr="001A0938">
              <w:rPr>
                <w:rFonts w:ascii="Microsoft Sans Serif" w:hAnsi="Microsoft Sans Serif" w:cs="Microsoft Sans Serif"/>
              </w:rPr>
              <w:t>Felodipine</w:t>
            </w:r>
            <w:r w:rsidR="00944270">
              <w:rPr>
                <w:rFonts w:ascii="Microsoft Sans Serif" w:hAnsi="Microsoft Sans Serif" w:cs="Microsoft Sans Serif"/>
              </w:rPr>
              <w:t xml:space="preserve"> (1353776)</w:t>
            </w:r>
            <w:r w:rsidR="001A0938">
              <w:rPr>
                <w:rFonts w:ascii="Microsoft Sans Serif" w:hAnsi="Microsoft Sans Serif" w:cs="Microsoft Sans Serif"/>
              </w:rPr>
              <w:t>,</w:t>
            </w:r>
            <w:r w:rsidR="00944270">
              <w:rPr>
                <w:rFonts w:ascii="Microsoft Sans Serif" w:hAnsi="Microsoft Sans Serif" w:cs="Microsoft Sans Serif"/>
              </w:rPr>
              <w:t xml:space="preserve"> </w:t>
            </w:r>
            <w:r w:rsidR="00736C88">
              <w:rPr>
                <w:rFonts w:ascii="Microsoft Sans Serif" w:hAnsi="Microsoft Sans Serif" w:cs="Microsoft Sans Serif"/>
              </w:rPr>
              <w:br/>
            </w:r>
            <w:proofErr w:type="spellStart"/>
            <w:r w:rsidRPr="001A0938">
              <w:rPr>
                <w:rFonts w:ascii="Microsoft Sans Serif" w:hAnsi="Microsoft Sans Serif" w:cs="Microsoft Sans Serif"/>
              </w:rPr>
              <w:t>Isradipine</w:t>
            </w:r>
            <w:proofErr w:type="spellEnd"/>
            <w:r w:rsidR="00944270">
              <w:rPr>
                <w:rFonts w:ascii="Microsoft Sans Serif" w:hAnsi="Microsoft Sans Serif" w:cs="Microsoft Sans Serif"/>
              </w:rPr>
              <w:t xml:space="preserve"> (1326012)</w:t>
            </w:r>
            <w:r w:rsidR="001A0938">
              <w:rPr>
                <w:rFonts w:ascii="Microsoft Sans Serif" w:hAnsi="Microsoft Sans Serif" w:cs="Microsoft Sans Serif"/>
              </w:rPr>
              <w:t>,</w:t>
            </w:r>
            <w:r w:rsidR="00944270">
              <w:rPr>
                <w:rFonts w:ascii="Microsoft Sans Serif" w:hAnsi="Microsoft Sans Serif" w:cs="Microsoft Sans Serif"/>
              </w:rPr>
              <w:t xml:space="preserve"> </w:t>
            </w:r>
            <w:r w:rsidRPr="001A0938">
              <w:rPr>
                <w:rFonts w:ascii="Microsoft Sans Serif" w:hAnsi="Microsoft Sans Serif" w:cs="Microsoft Sans Serif"/>
              </w:rPr>
              <w:t>Nicardipine</w:t>
            </w:r>
            <w:r w:rsidR="00944270">
              <w:rPr>
                <w:rFonts w:ascii="Microsoft Sans Serif" w:hAnsi="Microsoft Sans Serif" w:cs="Microsoft Sans Serif"/>
              </w:rPr>
              <w:t xml:space="preserve"> (1318137)</w:t>
            </w:r>
            <w:r w:rsidR="001A0938">
              <w:rPr>
                <w:rFonts w:ascii="Microsoft Sans Serif" w:hAnsi="Microsoft Sans Serif" w:cs="Microsoft Sans Serif"/>
              </w:rPr>
              <w:t>,</w:t>
            </w:r>
            <w:r w:rsidR="00944270">
              <w:rPr>
                <w:rFonts w:ascii="Microsoft Sans Serif" w:hAnsi="Microsoft Sans Serif" w:cs="Microsoft Sans Serif"/>
              </w:rPr>
              <w:t xml:space="preserve"> </w:t>
            </w:r>
            <w:r w:rsidR="00736C88">
              <w:rPr>
                <w:rFonts w:ascii="Microsoft Sans Serif" w:hAnsi="Microsoft Sans Serif" w:cs="Microsoft Sans Serif"/>
              </w:rPr>
              <w:br/>
            </w:r>
            <w:r w:rsidRPr="001A0938">
              <w:rPr>
                <w:rFonts w:ascii="Microsoft Sans Serif" w:hAnsi="Microsoft Sans Serif" w:cs="Microsoft Sans Serif"/>
              </w:rPr>
              <w:t>Nifedipine</w:t>
            </w:r>
            <w:r w:rsidR="00944270">
              <w:rPr>
                <w:rFonts w:ascii="Microsoft Sans Serif" w:hAnsi="Microsoft Sans Serif" w:cs="Microsoft Sans Serif"/>
              </w:rPr>
              <w:t xml:space="preserve"> (1318853)</w:t>
            </w:r>
            <w:r w:rsidR="001A0938">
              <w:rPr>
                <w:rFonts w:ascii="Microsoft Sans Serif" w:hAnsi="Microsoft Sans Serif" w:cs="Microsoft Sans Serif"/>
              </w:rPr>
              <w:t>,</w:t>
            </w:r>
            <w:r w:rsidR="00944270">
              <w:rPr>
                <w:rFonts w:ascii="Microsoft Sans Serif" w:hAnsi="Microsoft Sans Serif" w:cs="Microsoft Sans Serif"/>
              </w:rPr>
              <w:t xml:space="preserve"> </w:t>
            </w:r>
            <w:proofErr w:type="spellStart"/>
            <w:r w:rsidRPr="001A0938">
              <w:rPr>
                <w:rFonts w:ascii="Microsoft Sans Serif" w:hAnsi="Microsoft Sans Serif" w:cs="Microsoft Sans Serif"/>
              </w:rPr>
              <w:t>Nisoldipine</w:t>
            </w:r>
            <w:proofErr w:type="spellEnd"/>
            <w:r w:rsidR="00944270">
              <w:rPr>
                <w:rFonts w:ascii="Microsoft Sans Serif" w:hAnsi="Microsoft Sans Serif" w:cs="Microsoft Sans Serif"/>
              </w:rPr>
              <w:t xml:space="preserve"> (1319880)</w:t>
            </w:r>
          </w:p>
        </w:tc>
      </w:tr>
      <w:tr w:rsidR="00B13BA1" w14:paraId="727E46E5" w14:textId="77777777" w:rsidTr="00B13BA1">
        <w:trPr>
          <w:trHeight w:val="350"/>
        </w:trPr>
        <w:tc>
          <w:tcPr>
            <w:tcW w:w="1527" w:type="dxa"/>
            <w:vMerge/>
            <w:tcBorders>
              <w:bottom w:val="single" w:sz="4" w:space="0" w:color="auto"/>
            </w:tcBorders>
          </w:tcPr>
          <w:p w14:paraId="1DFCEE09" w14:textId="03861017" w:rsidR="006173B4" w:rsidRPr="001A0938" w:rsidRDefault="006173B4">
            <w:pPr>
              <w:jc w:val="center"/>
              <w:rPr>
                <w:rFonts w:ascii="Microsoft Sans Serif" w:hAnsi="Microsoft Sans Serif" w:cs="Microsoft Sans Serif"/>
              </w:rPr>
            </w:pPr>
          </w:p>
        </w:tc>
        <w:tc>
          <w:tcPr>
            <w:tcW w:w="1528" w:type="dxa"/>
            <w:tcBorders>
              <w:bottom w:val="single" w:sz="4" w:space="0" w:color="auto"/>
            </w:tcBorders>
          </w:tcPr>
          <w:p w14:paraId="0B4497F4" w14:textId="77777777" w:rsidR="006173B4" w:rsidRPr="001A0938" w:rsidRDefault="006173B4">
            <w:pPr>
              <w:jc w:val="center"/>
              <w:rPr>
                <w:rFonts w:ascii="Microsoft Sans Serif" w:hAnsi="Microsoft Sans Serif" w:cs="Microsoft Sans Serif"/>
              </w:rPr>
            </w:pPr>
            <w:proofErr w:type="spellStart"/>
            <w:r w:rsidRPr="001A0938">
              <w:rPr>
                <w:rFonts w:ascii="Microsoft Sans Serif" w:hAnsi="Microsoft Sans Serif" w:cs="Microsoft Sans Serif"/>
              </w:rPr>
              <w:t>ndCCB</w:t>
            </w:r>
            <w:proofErr w:type="spellEnd"/>
          </w:p>
        </w:tc>
        <w:tc>
          <w:tcPr>
            <w:tcW w:w="6295" w:type="dxa"/>
            <w:tcBorders>
              <w:bottom w:val="single" w:sz="4" w:space="0" w:color="auto"/>
            </w:tcBorders>
          </w:tcPr>
          <w:p w14:paraId="61862675" w14:textId="23261A49" w:rsidR="006173B4" w:rsidRPr="001A0938" w:rsidRDefault="006173B4" w:rsidP="00F76D9D">
            <w:pPr>
              <w:jc w:val="center"/>
              <w:rPr>
                <w:rFonts w:ascii="Microsoft Sans Serif" w:hAnsi="Microsoft Sans Serif" w:cs="Microsoft Sans Serif"/>
              </w:rPr>
            </w:pPr>
            <w:r w:rsidRPr="001A0938">
              <w:rPr>
                <w:rFonts w:ascii="Microsoft Sans Serif" w:hAnsi="Microsoft Sans Serif" w:cs="Microsoft Sans Serif"/>
              </w:rPr>
              <w:t>Diltiazem</w:t>
            </w:r>
            <w:r w:rsidR="00944270">
              <w:rPr>
                <w:rFonts w:ascii="Microsoft Sans Serif" w:hAnsi="Microsoft Sans Serif" w:cs="Microsoft Sans Serif"/>
              </w:rPr>
              <w:t xml:space="preserve"> (</w:t>
            </w:r>
            <w:r w:rsidR="003F68B9">
              <w:rPr>
                <w:rFonts w:ascii="Microsoft Sans Serif" w:hAnsi="Microsoft Sans Serif" w:cs="Microsoft Sans Serif"/>
              </w:rPr>
              <w:t>1328165</w:t>
            </w:r>
            <w:r w:rsidR="00944270">
              <w:rPr>
                <w:rFonts w:ascii="Microsoft Sans Serif" w:hAnsi="Microsoft Sans Serif" w:cs="Microsoft Sans Serif"/>
              </w:rPr>
              <w:t>)</w:t>
            </w:r>
            <w:r w:rsidR="001A0938">
              <w:rPr>
                <w:rFonts w:ascii="Microsoft Sans Serif" w:hAnsi="Microsoft Sans Serif" w:cs="Microsoft Sans Serif"/>
              </w:rPr>
              <w:t>,</w:t>
            </w:r>
            <w:r w:rsidR="003F68B9">
              <w:rPr>
                <w:rFonts w:ascii="Microsoft Sans Serif" w:hAnsi="Microsoft Sans Serif" w:cs="Microsoft Sans Serif"/>
              </w:rPr>
              <w:t xml:space="preserve"> </w:t>
            </w:r>
            <w:r w:rsidRPr="001A0938">
              <w:rPr>
                <w:rFonts w:ascii="Microsoft Sans Serif" w:hAnsi="Microsoft Sans Serif" w:cs="Microsoft Sans Serif"/>
              </w:rPr>
              <w:t>Verapamil</w:t>
            </w:r>
            <w:r w:rsidR="003F68B9">
              <w:rPr>
                <w:rFonts w:ascii="Microsoft Sans Serif" w:hAnsi="Microsoft Sans Serif" w:cs="Microsoft Sans Serif"/>
              </w:rPr>
              <w:t xml:space="preserve"> (1307863)</w:t>
            </w:r>
          </w:p>
        </w:tc>
      </w:tr>
      <w:tr w:rsidR="006173B4" w14:paraId="05EF9C6A" w14:textId="77777777" w:rsidTr="00B13BA1">
        <w:trPr>
          <w:trHeight w:val="530"/>
        </w:trPr>
        <w:tc>
          <w:tcPr>
            <w:tcW w:w="1527" w:type="dxa"/>
          </w:tcPr>
          <w:p w14:paraId="4D4EBB68" w14:textId="77777777" w:rsidR="006173B4" w:rsidRPr="001A0938" w:rsidRDefault="006173B4">
            <w:pPr>
              <w:jc w:val="center"/>
              <w:rPr>
                <w:rFonts w:ascii="Microsoft Sans Serif" w:hAnsi="Microsoft Sans Serif" w:cs="Microsoft Sans Serif"/>
              </w:rPr>
            </w:pPr>
            <w:r w:rsidRPr="001A0938">
              <w:rPr>
                <w:rFonts w:ascii="Microsoft Sans Serif" w:hAnsi="Microsoft Sans Serif" w:cs="Microsoft Sans Serif"/>
              </w:rPr>
              <w:t>Diuretics</w:t>
            </w:r>
          </w:p>
        </w:tc>
        <w:tc>
          <w:tcPr>
            <w:tcW w:w="1528" w:type="dxa"/>
          </w:tcPr>
          <w:p w14:paraId="60786DE7" w14:textId="549085B5" w:rsidR="006173B4" w:rsidRPr="001A0938" w:rsidRDefault="00B13BA1">
            <w:pPr>
              <w:jc w:val="center"/>
              <w:rPr>
                <w:rFonts w:ascii="Microsoft Sans Serif" w:hAnsi="Microsoft Sans Serif" w:cs="Microsoft Sans Serif"/>
              </w:rPr>
            </w:pPr>
            <w:r>
              <w:rPr>
                <w:rFonts w:ascii="Microsoft Sans Serif" w:hAnsi="Microsoft Sans Serif" w:cs="Microsoft Sans Serif"/>
              </w:rPr>
              <w:t>THZ</w:t>
            </w:r>
          </w:p>
        </w:tc>
        <w:tc>
          <w:tcPr>
            <w:tcW w:w="6295" w:type="dxa"/>
          </w:tcPr>
          <w:p w14:paraId="071D310E" w14:textId="50B3237B" w:rsidR="006173B4" w:rsidRPr="001A0938" w:rsidRDefault="006173B4" w:rsidP="00F76D9D">
            <w:pPr>
              <w:jc w:val="center"/>
              <w:rPr>
                <w:rFonts w:ascii="Microsoft Sans Serif" w:hAnsi="Microsoft Sans Serif" w:cs="Microsoft Sans Serif"/>
              </w:rPr>
            </w:pPr>
            <w:r w:rsidRPr="001A0938">
              <w:rPr>
                <w:rFonts w:ascii="Microsoft Sans Serif" w:hAnsi="Microsoft Sans Serif" w:cs="Microsoft Sans Serif"/>
              </w:rPr>
              <w:t>Chlorthalidone</w:t>
            </w:r>
            <w:r w:rsidR="003F68B9">
              <w:rPr>
                <w:rFonts w:ascii="Microsoft Sans Serif" w:hAnsi="Microsoft Sans Serif" w:cs="Microsoft Sans Serif"/>
              </w:rPr>
              <w:t xml:space="preserve"> (1395058)</w:t>
            </w:r>
            <w:r w:rsidR="001A0938">
              <w:rPr>
                <w:rFonts w:ascii="Microsoft Sans Serif" w:hAnsi="Microsoft Sans Serif" w:cs="Microsoft Sans Serif"/>
              </w:rPr>
              <w:t>,</w:t>
            </w:r>
            <w:r w:rsidR="003F68B9">
              <w:rPr>
                <w:rFonts w:ascii="Microsoft Sans Serif" w:hAnsi="Microsoft Sans Serif" w:cs="Microsoft Sans Serif"/>
              </w:rPr>
              <w:t xml:space="preserve"> </w:t>
            </w:r>
            <w:r w:rsidRPr="001A0938">
              <w:rPr>
                <w:rFonts w:ascii="Microsoft Sans Serif" w:hAnsi="Microsoft Sans Serif" w:cs="Microsoft Sans Serif"/>
              </w:rPr>
              <w:t>Hydrochlorothiazide</w:t>
            </w:r>
            <w:r w:rsidR="003F68B9">
              <w:rPr>
                <w:rFonts w:ascii="Microsoft Sans Serif" w:hAnsi="Microsoft Sans Serif" w:cs="Microsoft Sans Serif"/>
              </w:rPr>
              <w:t xml:space="preserve"> (974166)</w:t>
            </w:r>
            <w:r w:rsidR="001A0938">
              <w:rPr>
                <w:rFonts w:ascii="Microsoft Sans Serif" w:hAnsi="Microsoft Sans Serif" w:cs="Microsoft Sans Serif"/>
              </w:rPr>
              <w:t>,</w:t>
            </w:r>
            <w:r w:rsidR="003F68B9">
              <w:rPr>
                <w:rFonts w:ascii="Microsoft Sans Serif" w:hAnsi="Microsoft Sans Serif" w:cs="Microsoft Sans Serif"/>
              </w:rPr>
              <w:t xml:space="preserve"> </w:t>
            </w:r>
            <w:r w:rsidRPr="001A0938">
              <w:rPr>
                <w:rFonts w:ascii="Microsoft Sans Serif" w:hAnsi="Microsoft Sans Serif" w:cs="Microsoft Sans Serif"/>
              </w:rPr>
              <w:t>Indapamide</w:t>
            </w:r>
            <w:r w:rsidR="003F68B9">
              <w:rPr>
                <w:rFonts w:ascii="Microsoft Sans Serif" w:hAnsi="Microsoft Sans Serif" w:cs="Microsoft Sans Serif"/>
              </w:rPr>
              <w:t xml:space="preserve"> (978555)</w:t>
            </w:r>
            <w:r w:rsidR="001A0938">
              <w:rPr>
                <w:rFonts w:ascii="Microsoft Sans Serif" w:hAnsi="Microsoft Sans Serif" w:cs="Microsoft Sans Serif"/>
              </w:rPr>
              <w:t>,</w:t>
            </w:r>
            <w:r w:rsidR="003F68B9">
              <w:rPr>
                <w:rFonts w:ascii="Microsoft Sans Serif" w:hAnsi="Microsoft Sans Serif" w:cs="Microsoft Sans Serif"/>
              </w:rPr>
              <w:t xml:space="preserve"> </w:t>
            </w:r>
            <w:r w:rsidRPr="001A0938">
              <w:rPr>
                <w:rFonts w:ascii="Microsoft Sans Serif" w:hAnsi="Microsoft Sans Serif" w:cs="Microsoft Sans Serif"/>
              </w:rPr>
              <w:t>Metolazone</w:t>
            </w:r>
            <w:r w:rsidR="003F68B9">
              <w:rPr>
                <w:rFonts w:ascii="Microsoft Sans Serif" w:hAnsi="Microsoft Sans Serif" w:cs="Microsoft Sans Serif"/>
              </w:rPr>
              <w:t xml:space="preserve"> (907013)</w:t>
            </w:r>
          </w:p>
        </w:tc>
      </w:tr>
    </w:tbl>
    <w:p w14:paraId="4F63BF05" w14:textId="77777777" w:rsidR="00E678B6" w:rsidRDefault="00E678B6" w:rsidP="00E678B6">
      <w:pPr>
        <w:jc w:val="both"/>
        <w:rPr>
          <w:rFonts w:ascii="Microsoft Sans Serif" w:hAnsi="Microsoft Sans Serif" w:cs="Microsoft Sans Serif"/>
        </w:rPr>
      </w:pPr>
    </w:p>
    <w:p w14:paraId="488913A5" w14:textId="73F17C9F" w:rsidR="00311C5D" w:rsidRPr="009B0630" w:rsidRDefault="00F254B4">
      <w:pPr>
        <w:rPr>
          <w:rFonts w:ascii="Microsoft Sans Serif" w:hAnsi="Microsoft Sans Serif" w:cs="Microsoft Sans Serif"/>
          <w:b/>
          <w:bCs/>
        </w:rPr>
      </w:pPr>
      <w:r w:rsidRPr="009B0630">
        <w:rPr>
          <w:rFonts w:ascii="Microsoft Sans Serif" w:hAnsi="Microsoft Sans Serif" w:cs="Microsoft Sans Serif"/>
          <w:b/>
          <w:bCs/>
        </w:rPr>
        <w:t>A</w:t>
      </w:r>
      <w:r w:rsidR="007D130E" w:rsidRPr="009B0630">
        <w:rPr>
          <w:rFonts w:ascii="Microsoft Sans Serif" w:hAnsi="Microsoft Sans Serif" w:cs="Microsoft Sans Serif"/>
          <w:b/>
          <w:bCs/>
        </w:rPr>
        <w:t>.1</w:t>
      </w:r>
      <w:r w:rsidRPr="009B0630">
        <w:rPr>
          <w:rFonts w:ascii="Microsoft Sans Serif" w:hAnsi="Microsoft Sans Serif" w:cs="Microsoft Sans Serif"/>
          <w:b/>
          <w:bCs/>
        </w:rPr>
        <w:t xml:space="preserve"> Class-vs-Class Exposure </w:t>
      </w:r>
    </w:p>
    <w:p w14:paraId="4499E285" w14:textId="5412A056" w:rsidR="00187621" w:rsidRPr="009B0630" w:rsidRDefault="009B0630">
      <w:pPr>
        <w:rPr>
          <w:rFonts w:ascii="Microsoft Sans Serif" w:hAnsi="Microsoft Sans Serif" w:cs="Microsoft Sans Serif"/>
          <w:b/>
          <w:bCs/>
        </w:rPr>
      </w:pPr>
      <w:r w:rsidRPr="009B0630">
        <w:rPr>
          <w:rFonts w:ascii="Microsoft Sans Serif" w:hAnsi="Microsoft Sans Serif" w:cs="Microsoft Sans Serif"/>
          <w:b/>
          <w:bCs/>
        </w:rPr>
        <w:t xml:space="preserve">A. 1. 1 </w:t>
      </w:r>
      <w:r w:rsidR="00187621" w:rsidRPr="009B0630">
        <w:rPr>
          <w:rFonts w:ascii="Microsoft Sans Serif" w:hAnsi="Microsoft Sans Serif" w:cs="Microsoft Sans Serif"/>
          <w:b/>
          <w:bCs/>
        </w:rPr>
        <w:t>Major class</w:t>
      </w:r>
      <w:r w:rsidR="00115CED" w:rsidRPr="009B0630">
        <w:rPr>
          <w:rFonts w:ascii="Microsoft Sans Serif" w:hAnsi="Microsoft Sans Serif" w:cs="Microsoft Sans Serif"/>
          <w:b/>
          <w:bCs/>
        </w:rPr>
        <w:t>-vs-major class</w:t>
      </w:r>
      <w:r w:rsidR="00187621" w:rsidRPr="009B0630">
        <w:rPr>
          <w:rFonts w:ascii="Microsoft Sans Serif" w:hAnsi="Microsoft Sans Serif" w:cs="Microsoft Sans Serif"/>
          <w:b/>
          <w:bCs/>
        </w:rPr>
        <w:t xml:space="preserve"> comparison</w:t>
      </w:r>
      <w:r w:rsidR="00BE797A" w:rsidRPr="009B0630">
        <w:rPr>
          <w:rFonts w:ascii="Microsoft Sans Serif" w:hAnsi="Microsoft Sans Serif" w:cs="Microsoft Sans Serif"/>
          <w:b/>
          <w:bCs/>
        </w:rPr>
        <w:t xml:space="preserve"> </w:t>
      </w:r>
    </w:p>
    <w:tbl>
      <w:tblPr>
        <w:tblStyle w:val="TableGrid"/>
        <w:tblW w:w="5000" w:type="pct"/>
        <w:jc w:val="center"/>
        <w:tblLook w:val="0420" w:firstRow="1" w:lastRow="0" w:firstColumn="0" w:lastColumn="0" w:noHBand="0" w:noVBand="1"/>
      </w:tblPr>
      <w:tblGrid>
        <w:gridCol w:w="4675"/>
        <w:gridCol w:w="4675"/>
      </w:tblGrid>
      <w:tr w:rsidR="00873C18" w:rsidRPr="00C53A00" w14:paraId="166A43F7" w14:textId="77777777" w:rsidTr="006C36B4">
        <w:trPr>
          <w:trHeight w:val="238"/>
          <w:jc w:val="center"/>
        </w:trPr>
        <w:tc>
          <w:tcPr>
            <w:tcW w:w="2500" w:type="pct"/>
            <w:vAlign w:val="center"/>
            <w:hideMark/>
          </w:tcPr>
          <w:p w14:paraId="4D3860C3" w14:textId="77777777" w:rsidR="00873C18" w:rsidRPr="00C53A00" w:rsidRDefault="00873C18">
            <w:pPr>
              <w:pStyle w:val="NoSpacing"/>
              <w:jc w:val="center"/>
              <w:rPr>
                <w:rFonts w:ascii="Microsoft Sans Serif" w:hAnsi="Microsoft Sans Serif" w:cs="Microsoft Sans Serif"/>
                <w:b/>
                <w:bCs/>
              </w:rPr>
            </w:pPr>
            <w:r w:rsidRPr="00C53A00">
              <w:rPr>
                <w:rFonts w:ascii="Microsoft Sans Serif" w:hAnsi="Microsoft Sans Serif" w:cs="Microsoft Sans Serif"/>
                <w:b/>
                <w:bCs/>
              </w:rPr>
              <w:t>Target</w:t>
            </w:r>
          </w:p>
        </w:tc>
        <w:tc>
          <w:tcPr>
            <w:tcW w:w="2500" w:type="pct"/>
            <w:vAlign w:val="center"/>
            <w:hideMark/>
          </w:tcPr>
          <w:p w14:paraId="06E4E678" w14:textId="77777777" w:rsidR="00873C18" w:rsidRPr="00C53A00" w:rsidRDefault="00873C18">
            <w:pPr>
              <w:pStyle w:val="NoSpacing"/>
              <w:jc w:val="center"/>
              <w:rPr>
                <w:rFonts w:ascii="Microsoft Sans Serif" w:hAnsi="Microsoft Sans Serif" w:cs="Microsoft Sans Serif"/>
                <w:b/>
                <w:bCs/>
              </w:rPr>
            </w:pPr>
            <w:r w:rsidRPr="00C53A00">
              <w:rPr>
                <w:rFonts w:ascii="Microsoft Sans Serif" w:hAnsi="Microsoft Sans Serif" w:cs="Microsoft Sans Serif"/>
                <w:b/>
                <w:bCs/>
              </w:rPr>
              <w:t>Comparator</w:t>
            </w:r>
          </w:p>
        </w:tc>
      </w:tr>
      <w:tr w:rsidR="00873C18" w:rsidRPr="00C53A00" w14:paraId="23394F9C" w14:textId="77777777" w:rsidTr="006C36B4">
        <w:trPr>
          <w:trHeight w:val="238"/>
          <w:jc w:val="center"/>
        </w:trPr>
        <w:tc>
          <w:tcPr>
            <w:tcW w:w="2500" w:type="pct"/>
            <w:vAlign w:val="center"/>
            <w:hideMark/>
          </w:tcPr>
          <w:p w14:paraId="05BE2151"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RAS agents + CCB</w:t>
            </w:r>
          </w:p>
        </w:tc>
        <w:tc>
          <w:tcPr>
            <w:tcW w:w="2500" w:type="pct"/>
            <w:vAlign w:val="center"/>
            <w:hideMark/>
          </w:tcPr>
          <w:p w14:paraId="6A10D7F2"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RAS agents + BB</w:t>
            </w:r>
          </w:p>
        </w:tc>
      </w:tr>
      <w:tr w:rsidR="00873C18" w:rsidRPr="00C53A00" w14:paraId="7BA0AD36" w14:textId="77777777" w:rsidTr="006C36B4">
        <w:trPr>
          <w:trHeight w:val="238"/>
          <w:jc w:val="center"/>
        </w:trPr>
        <w:tc>
          <w:tcPr>
            <w:tcW w:w="2500" w:type="pct"/>
            <w:vAlign w:val="center"/>
            <w:hideMark/>
          </w:tcPr>
          <w:p w14:paraId="68AFCE57"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RAS agents + CCB</w:t>
            </w:r>
          </w:p>
        </w:tc>
        <w:tc>
          <w:tcPr>
            <w:tcW w:w="2500" w:type="pct"/>
            <w:vAlign w:val="center"/>
            <w:hideMark/>
          </w:tcPr>
          <w:p w14:paraId="3B8BC210" w14:textId="50EBD6E8"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 xml:space="preserve">RAS agents + </w:t>
            </w:r>
            <w:r w:rsidR="00555B6B">
              <w:rPr>
                <w:rFonts w:ascii="Microsoft Sans Serif" w:hAnsi="Microsoft Sans Serif" w:cs="Microsoft Sans Serif"/>
              </w:rPr>
              <w:t>THZ</w:t>
            </w:r>
          </w:p>
        </w:tc>
      </w:tr>
      <w:tr w:rsidR="00873C18" w:rsidRPr="00C53A00" w14:paraId="06845235" w14:textId="77777777" w:rsidTr="006C36B4">
        <w:trPr>
          <w:trHeight w:val="238"/>
          <w:jc w:val="center"/>
        </w:trPr>
        <w:tc>
          <w:tcPr>
            <w:tcW w:w="2500" w:type="pct"/>
            <w:vAlign w:val="center"/>
            <w:hideMark/>
          </w:tcPr>
          <w:p w14:paraId="5E21E2CE"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RAS agents + BB</w:t>
            </w:r>
          </w:p>
        </w:tc>
        <w:tc>
          <w:tcPr>
            <w:tcW w:w="2500" w:type="pct"/>
            <w:vAlign w:val="center"/>
            <w:hideMark/>
          </w:tcPr>
          <w:p w14:paraId="5506F225" w14:textId="77CA062C"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 xml:space="preserve">RAS agents + </w:t>
            </w:r>
            <w:r w:rsidR="00555B6B">
              <w:rPr>
                <w:rFonts w:ascii="Microsoft Sans Serif" w:hAnsi="Microsoft Sans Serif" w:cs="Microsoft Sans Serif"/>
              </w:rPr>
              <w:t>THZ</w:t>
            </w:r>
          </w:p>
        </w:tc>
      </w:tr>
      <w:tr w:rsidR="00873C18" w:rsidRPr="00C53A00" w14:paraId="0DAB3FEB" w14:textId="77777777" w:rsidTr="006C36B4">
        <w:trPr>
          <w:trHeight w:val="238"/>
          <w:jc w:val="center"/>
        </w:trPr>
        <w:tc>
          <w:tcPr>
            <w:tcW w:w="2500" w:type="pct"/>
            <w:vAlign w:val="center"/>
            <w:hideMark/>
          </w:tcPr>
          <w:p w14:paraId="1D5269C9"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CCB + RAS agents</w:t>
            </w:r>
          </w:p>
        </w:tc>
        <w:tc>
          <w:tcPr>
            <w:tcW w:w="2500" w:type="pct"/>
            <w:vAlign w:val="center"/>
            <w:hideMark/>
          </w:tcPr>
          <w:p w14:paraId="7DB11623"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CCB + BB</w:t>
            </w:r>
          </w:p>
        </w:tc>
      </w:tr>
      <w:tr w:rsidR="00873C18" w:rsidRPr="00C53A00" w14:paraId="0E00F632" w14:textId="77777777" w:rsidTr="006C36B4">
        <w:trPr>
          <w:trHeight w:val="238"/>
          <w:jc w:val="center"/>
        </w:trPr>
        <w:tc>
          <w:tcPr>
            <w:tcW w:w="2500" w:type="pct"/>
            <w:vAlign w:val="center"/>
            <w:hideMark/>
          </w:tcPr>
          <w:p w14:paraId="7DBFCFF1"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CCB + RAS agents</w:t>
            </w:r>
          </w:p>
        </w:tc>
        <w:tc>
          <w:tcPr>
            <w:tcW w:w="2500" w:type="pct"/>
            <w:vAlign w:val="center"/>
            <w:hideMark/>
          </w:tcPr>
          <w:p w14:paraId="42994BE2" w14:textId="0879D8C1"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CCB +</w:t>
            </w:r>
            <w:r w:rsidR="00555B6B">
              <w:rPr>
                <w:rFonts w:ascii="Microsoft Sans Serif" w:hAnsi="Microsoft Sans Serif" w:cs="Microsoft Sans Serif"/>
              </w:rPr>
              <w:t xml:space="preserve"> THZ</w:t>
            </w:r>
          </w:p>
        </w:tc>
      </w:tr>
      <w:tr w:rsidR="00873C18" w:rsidRPr="00C53A00" w14:paraId="10C63448" w14:textId="77777777" w:rsidTr="006C36B4">
        <w:trPr>
          <w:trHeight w:val="238"/>
          <w:jc w:val="center"/>
        </w:trPr>
        <w:tc>
          <w:tcPr>
            <w:tcW w:w="2500" w:type="pct"/>
            <w:vAlign w:val="center"/>
            <w:hideMark/>
          </w:tcPr>
          <w:p w14:paraId="55F18E84"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CCB + BB</w:t>
            </w:r>
          </w:p>
        </w:tc>
        <w:tc>
          <w:tcPr>
            <w:tcW w:w="2500" w:type="pct"/>
            <w:vAlign w:val="center"/>
            <w:hideMark/>
          </w:tcPr>
          <w:p w14:paraId="2EF53A31" w14:textId="074DAAB6"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CCB +</w:t>
            </w:r>
            <w:r w:rsidR="00555B6B">
              <w:rPr>
                <w:rFonts w:ascii="Microsoft Sans Serif" w:hAnsi="Microsoft Sans Serif" w:cs="Microsoft Sans Serif"/>
              </w:rPr>
              <w:t>THZ</w:t>
            </w:r>
          </w:p>
        </w:tc>
      </w:tr>
      <w:tr w:rsidR="00873C18" w:rsidRPr="00C53A00" w14:paraId="5AF4743C" w14:textId="77777777" w:rsidTr="006C36B4">
        <w:trPr>
          <w:trHeight w:val="238"/>
          <w:jc w:val="center"/>
        </w:trPr>
        <w:tc>
          <w:tcPr>
            <w:tcW w:w="2500" w:type="pct"/>
            <w:vAlign w:val="center"/>
            <w:hideMark/>
          </w:tcPr>
          <w:p w14:paraId="1ED076C4" w14:textId="233AADC4" w:rsidR="00873C18" w:rsidRPr="00C53A00" w:rsidRDefault="00555B6B">
            <w:pPr>
              <w:pStyle w:val="NoSpacing"/>
              <w:jc w:val="center"/>
              <w:rPr>
                <w:rFonts w:ascii="Microsoft Sans Serif" w:hAnsi="Microsoft Sans Serif" w:cs="Microsoft Sans Serif"/>
              </w:rPr>
            </w:pPr>
            <w:r>
              <w:rPr>
                <w:rFonts w:ascii="Microsoft Sans Serif" w:hAnsi="Microsoft Sans Serif" w:cs="Microsoft Sans Serif"/>
              </w:rPr>
              <w:t>THZ</w:t>
            </w:r>
            <w:r w:rsidR="00873C18" w:rsidRPr="00C53A00">
              <w:rPr>
                <w:rFonts w:ascii="Microsoft Sans Serif" w:hAnsi="Microsoft Sans Serif" w:cs="Microsoft Sans Serif"/>
              </w:rPr>
              <w:t xml:space="preserve"> + RAS agents</w:t>
            </w:r>
          </w:p>
        </w:tc>
        <w:tc>
          <w:tcPr>
            <w:tcW w:w="2500" w:type="pct"/>
            <w:vAlign w:val="center"/>
            <w:hideMark/>
          </w:tcPr>
          <w:p w14:paraId="3E68F10E" w14:textId="3AE9231E" w:rsidR="00873C18" w:rsidRPr="00C53A00" w:rsidRDefault="00555B6B">
            <w:pPr>
              <w:pStyle w:val="NoSpacing"/>
              <w:jc w:val="center"/>
              <w:rPr>
                <w:rFonts w:ascii="Microsoft Sans Serif" w:hAnsi="Microsoft Sans Serif" w:cs="Microsoft Sans Serif"/>
              </w:rPr>
            </w:pPr>
            <w:r>
              <w:rPr>
                <w:rFonts w:ascii="Microsoft Sans Serif" w:hAnsi="Microsoft Sans Serif" w:cs="Microsoft Sans Serif"/>
              </w:rPr>
              <w:t>THZ</w:t>
            </w:r>
            <w:r w:rsidR="00873C18" w:rsidRPr="00C53A00">
              <w:rPr>
                <w:rFonts w:ascii="Microsoft Sans Serif" w:hAnsi="Microsoft Sans Serif" w:cs="Microsoft Sans Serif"/>
              </w:rPr>
              <w:t xml:space="preserve"> + CCB</w:t>
            </w:r>
          </w:p>
        </w:tc>
      </w:tr>
      <w:tr w:rsidR="00873C18" w:rsidRPr="00C53A00" w14:paraId="2ABB03AD" w14:textId="77777777" w:rsidTr="006C36B4">
        <w:trPr>
          <w:trHeight w:val="238"/>
          <w:jc w:val="center"/>
        </w:trPr>
        <w:tc>
          <w:tcPr>
            <w:tcW w:w="2500" w:type="pct"/>
            <w:vAlign w:val="center"/>
            <w:hideMark/>
          </w:tcPr>
          <w:p w14:paraId="6F1C0CF1" w14:textId="209318CF" w:rsidR="00873C18" w:rsidRPr="00C53A00" w:rsidRDefault="00555B6B">
            <w:pPr>
              <w:pStyle w:val="NoSpacing"/>
              <w:jc w:val="center"/>
              <w:rPr>
                <w:rFonts w:ascii="Microsoft Sans Serif" w:hAnsi="Microsoft Sans Serif" w:cs="Microsoft Sans Serif"/>
              </w:rPr>
            </w:pPr>
            <w:r>
              <w:rPr>
                <w:rFonts w:ascii="Microsoft Sans Serif" w:hAnsi="Microsoft Sans Serif" w:cs="Microsoft Sans Serif"/>
              </w:rPr>
              <w:t>THZ</w:t>
            </w:r>
            <w:r w:rsidR="00873C18" w:rsidRPr="00C53A00">
              <w:rPr>
                <w:rFonts w:ascii="Microsoft Sans Serif" w:hAnsi="Microsoft Sans Serif" w:cs="Microsoft Sans Serif"/>
              </w:rPr>
              <w:t xml:space="preserve"> + RAS agents</w:t>
            </w:r>
          </w:p>
        </w:tc>
        <w:tc>
          <w:tcPr>
            <w:tcW w:w="2500" w:type="pct"/>
            <w:vAlign w:val="center"/>
            <w:hideMark/>
          </w:tcPr>
          <w:p w14:paraId="22297004" w14:textId="18F300E0" w:rsidR="00873C18" w:rsidRPr="00C53A00" w:rsidRDefault="00555B6B">
            <w:pPr>
              <w:pStyle w:val="NoSpacing"/>
              <w:jc w:val="center"/>
              <w:rPr>
                <w:rFonts w:ascii="Microsoft Sans Serif" w:hAnsi="Microsoft Sans Serif" w:cs="Microsoft Sans Serif"/>
              </w:rPr>
            </w:pPr>
            <w:r>
              <w:rPr>
                <w:rFonts w:ascii="Microsoft Sans Serif" w:hAnsi="Microsoft Sans Serif" w:cs="Microsoft Sans Serif"/>
              </w:rPr>
              <w:t>THZ</w:t>
            </w:r>
            <w:r w:rsidR="00873C18" w:rsidRPr="00C53A00">
              <w:rPr>
                <w:rFonts w:ascii="Microsoft Sans Serif" w:hAnsi="Microsoft Sans Serif" w:cs="Microsoft Sans Serif"/>
              </w:rPr>
              <w:t xml:space="preserve"> + BB</w:t>
            </w:r>
          </w:p>
        </w:tc>
      </w:tr>
      <w:tr w:rsidR="00873C18" w:rsidRPr="00C53A00" w14:paraId="0A6C4E80" w14:textId="77777777" w:rsidTr="006C36B4">
        <w:trPr>
          <w:trHeight w:val="238"/>
          <w:jc w:val="center"/>
        </w:trPr>
        <w:tc>
          <w:tcPr>
            <w:tcW w:w="2500" w:type="pct"/>
            <w:vAlign w:val="center"/>
            <w:hideMark/>
          </w:tcPr>
          <w:p w14:paraId="6388BC7E" w14:textId="38341AA7" w:rsidR="00873C18" w:rsidRPr="00C53A00" w:rsidRDefault="00555B6B">
            <w:pPr>
              <w:pStyle w:val="NoSpacing"/>
              <w:jc w:val="center"/>
              <w:rPr>
                <w:rFonts w:ascii="Microsoft Sans Serif" w:hAnsi="Microsoft Sans Serif" w:cs="Microsoft Sans Serif"/>
              </w:rPr>
            </w:pPr>
            <w:r>
              <w:rPr>
                <w:rFonts w:ascii="Microsoft Sans Serif" w:hAnsi="Microsoft Sans Serif" w:cs="Microsoft Sans Serif"/>
              </w:rPr>
              <w:t>THZ</w:t>
            </w:r>
            <w:r w:rsidR="00873C18" w:rsidRPr="00C53A00">
              <w:rPr>
                <w:rFonts w:ascii="Microsoft Sans Serif" w:hAnsi="Microsoft Sans Serif" w:cs="Microsoft Sans Serif"/>
              </w:rPr>
              <w:t xml:space="preserve"> + CCB</w:t>
            </w:r>
          </w:p>
        </w:tc>
        <w:tc>
          <w:tcPr>
            <w:tcW w:w="2500" w:type="pct"/>
            <w:vAlign w:val="center"/>
            <w:hideMark/>
          </w:tcPr>
          <w:p w14:paraId="0FB413E7" w14:textId="69343761" w:rsidR="00873C18" w:rsidRPr="00C53A00" w:rsidRDefault="00555B6B">
            <w:pPr>
              <w:pStyle w:val="NoSpacing"/>
              <w:jc w:val="center"/>
              <w:rPr>
                <w:rFonts w:ascii="Microsoft Sans Serif" w:hAnsi="Microsoft Sans Serif" w:cs="Microsoft Sans Serif"/>
              </w:rPr>
            </w:pPr>
            <w:r>
              <w:rPr>
                <w:rFonts w:ascii="Microsoft Sans Serif" w:hAnsi="Microsoft Sans Serif" w:cs="Microsoft Sans Serif"/>
              </w:rPr>
              <w:t>THZ</w:t>
            </w:r>
            <w:r w:rsidR="00873C18" w:rsidRPr="00C53A00">
              <w:rPr>
                <w:rFonts w:ascii="Microsoft Sans Serif" w:hAnsi="Microsoft Sans Serif" w:cs="Microsoft Sans Serif"/>
              </w:rPr>
              <w:t xml:space="preserve"> + BB</w:t>
            </w:r>
          </w:p>
        </w:tc>
      </w:tr>
      <w:tr w:rsidR="00873C18" w:rsidRPr="00C53A00" w14:paraId="1A88A964" w14:textId="77777777" w:rsidTr="006C36B4">
        <w:trPr>
          <w:trHeight w:val="238"/>
          <w:jc w:val="center"/>
        </w:trPr>
        <w:tc>
          <w:tcPr>
            <w:tcW w:w="2500" w:type="pct"/>
            <w:vAlign w:val="center"/>
            <w:hideMark/>
          </w:tcPr>
          <w:p w14:paraId="780C4636"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BB + RAS agents</w:t>
            </w:r>
          </w:p>
        </w:tc>
        <w:tc>
          <w:tcPr>
            <w:tcW w:w="2500" w:type="pct"/>
            <w:vAlign w:val="center"/>
            <w:hideMark/>
          </w:tcPr>
          <w:p w14:paraId="09EE6AED"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BB + CCB</w:t>
            </w:r>
          </w:p>
        </w:tc>
      </w:tr>
      <w:tr w:rsidR="00873C18" w:rsidRPr="00C53A00" w14:paraId="3B9907AD" w14:textId="77777777" w:rsidTr="006C36B4">
        <w:trPr>
          <w:trHeight w:val="238"/>
          <w:jc w:val="center"/>
        </w:trPr>
        <w:tc>
          <w:tcPr>
            <w:tcW w:w="2500" w:type="pct"/>
            <w:vAlign w:val="center"/>
            <w:hideMark/>
          </w:tcPr>
          <w:p w14:paraId="07D72A03"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BB + RAS agents</w:t>
            </w:r>
          </w:p>
        </w:tc>
        <w:tc>
          <w:tcPr>
            <w:tcW w:w="2500" w:type="pct"/>
            <w:vAlign w:val="center"/>
            <w:hideMark/>
          </w:tcPr>
          <w:p w14:paraId="64736FE8" w14:textId="369A563E" w:rsidR="00873C18" w:rsidRPr="00C53A00" w:rsidRDefault="00555B6B">
            <w:pPr>
              <w:pStyle w:val="NoSpacing"/>
              <w:jc w:val="center"/>
              <w:rPr>
                <w:rFonts w:ascii="Microsoft Sans Serif" w:hAnsi="Microsoft Sans Serif" w:cs="Microsoft Sans Serif"/>
              </w:rPr>
            </w:pPr>
            <w:r>
              <w:rPr>
                <w:rFonts w:ascii="Microsoft Sans Serif" w:hAnsi="Microsoft Sans Serif" w:cs="Microsoft Sans Serif"/>
              </w:rPr>
              <w:t>BB + THZ</w:t>
            </w:r>
          </w:p>
        </w:tc>
      </w:tr>
      <w:tr w:rsidR="00873C18" w:rsidRPr="00C53A00" w14:paraId="0DD1763E" w14:textId="77777777" w:rsidTr="006C36B4">
        <w:trPr>
          <w:trHeight w:val="238"/>
          <w:jc w:val="center"/>
        </w:trPr>
        <w:tc>
          <w:tcPr>
            <w:tcW w:w="2500" w:type="pct"/>
            <w:vAlign w:val="center"/>
            <w:hideMark/>
          </w:tcPr>
          <w:p w14:paraId="78C83D01" w14:textId="77777777"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BB + CCB</w:t>
            </w:r>
          </w:p>
        </w:tc>
        <w:tc>
          <w:tcPr>
            <w:tcW w:w="2500" w:type="pct"/>
            <w:vAlign w:val="center"/>
            <w:hideMark/>
          </w:tcPr>
          <w:p w14:paraId="34D9424E" w14:textId="26A37311" w:rsidR="00873C18" w:rsidRPr="00C53A00" w:rsidRDefault="00873C18">
            <w:pPr>
              <w:pStyle w:val="NoSpacing"/>
              <w:jc w:val="center"/>
              <w:rPr>
                <w:rFonts w:ascii="Microsoft Sans Serif" w:hAnsi="Microsoft Sans Serif" w:cs="Microsoft Sans Serif"/>
              </w:rPr>
            </w:pPr>
            <w:r w:rsidRPr="00C53A00">
              <w:rPr>
                <w:rFonts w:ascii="Microsoft Sans Serif" w:hAnsi="Microsoft Sans Serif" w:cs="Microsoft Sans Serif"/>
              </w:rPr>
              <w:t xml:space="preserve">BB + </w:t>
            </w:r>
            <w:r w:rsidR="00555B6B">
              <w:rPr>
                <w:rFonts w:ascii="Microsoft Sans Serif" w:hAnsi="Microsoft Sans Serif" w:cs="Microsoft Sans Serif"/>
              </w:rPr>
              <w:t>THZ</w:t>
            </w:r>
          </w:p>
        </w:tc>
      </w:tr>
    </w:tbl>
    <w:p w14:paraId="38A9718F" w14:textId="77777777" w:rsidR="00873C18" w:rsidRDefault="00873C18">
      <w:pPr>
        <w:rPr>
          <w:rFonts w:ascii="Microsoft Sans Serif" w:hAnsi="Microsoft Sans Serif" w:cs="Microsoft Sans Serif"/>
        </w:rPr>
      </w:pPr>
    </w:p>
    <w:p w14:paraId="7CDA6D3D" w14:textId="51FBA905" w:rsidR="009F4CFD" w:rsidRPr="00447058" w:rsidRDefault="009F4CFD">
      <w:pPr>
        <w:rPr>
          <w:rFonts w:ascii="Microsoft Sans Serif" w:hAnsi="Microsoft Sans Serif" w:cs="Microsoft Sans Serif"/>
          <w:b/>
          <w:bCs/>
        </w:rPr>
      </w:pPr>
      <w:r w:rsidRPr="00447058">
        <w:rPr>
          <w:rFonts w:ascii="Microsoft Sans Serif" w:hAnsi="Microsoft Sans Serif" w:cs="Microsoft Sans Serif"/>
          <w:b/>
          <w:bCs/>
        </w:rPr>
        <w:t>A. 1. 2 Example</w:t>
      </w:r>
      <w:r w:rsidR="00447058">
        <w:rPr>
          <w:rFonts w:ascii="Microsoft Sans Serif" w:hAnsi="Microsoft Sans Serif" w:cs="Microsoft Sans Serif"/>
          <w:b/>
          <w:bCs/>
        </w:rPr>
        <w:t xml:space="preserve"> definition</w:t>
      </w:r>
      <w:r w:rsidRPr="00447058">
        <w:rPr>
          <w:rFonts w:ascii="Microsoft Sans Serif" w:hAnsi="Microsoft Sans Serif" w:cs="Microsoft Sans Serif"/>
          <w:b/>
          <w:bCs/>
        </w:rPr>
        <w:t xml:space="preserve"> of </w:t>
      </w:r>
      <w:r w:rsidR="009B328C" w:rsidRPr="00447058">
        <w:rPr>
          <w:rFonts w:ascii="Microsoft Sans Serif" w:hAnsi="Microsoft Sans Serif" w:cs="Microsoft Sans Serif"/>
          <w:b/>
          <w:bCs/>
        </w:rPr>
        <w:t>“</w:t>
      </w:r>
      <w:r w:rsidR="00191C9C">
        <w:rPr>
          <w:rFonts w:ascii="Microsoft Sans Serif" w:hAnsi="Microsoft Sans Serif" w:cs="Microsoft Sans Serif"/>
          <w:b/>
          <w:bCs/>
        </w:rPr>
        <w:t>Add on t</w:t>
      </w:r>
      <w:r w:rsidR="009B328C" w:rsidRPr="00447058">
        <w:rPr>
          <w:rFonts w:ascii="Microsoft Sans Serif" w:hAnsi="Microsoft Sans Serif" w:cs="Microsoft Sans Serif"/>
          <w:b/>
          <w:bCs/>
        </w:rPr>
        <w:t xml:space="preserve">hiazide or thiazide like diuretics after </w:t>
      </w:r>
      <w:r w:rsidR="00191C9C">
        <w:rPr>
          <w:rFonts w:ascii="Microsoft Sans Serif" w:hAnsi="Microsoft Sans Serif" w:cs="Microsoft Sans Serif"/>
          <w:b/>
          <w:bCs/>
        </w:rPr>
        <w:t>initial</w:t>
      </w:r>
      <w:r w:rsidR="009B328C" w:rsidRPr="00447058">
        <w:rPr>
          <w:rFonts w:ascii="Microsoft Sans Serif" w:hAnsi="Microsoft Sans Serif" w:cs="Microsoft Sans Serif"/>
          <w:b/>
          <w:bCs/>
        </w:rPr>
        <w:t xml:space="preserve"> RAS acting agent</w:t>
      </w:r>
      <w:r w:rsidR="00191C9C">
        <w:rPr>
          <w:rFonts w:ascii="Microsoft Sans Serif" w:hAnsi="Microsoft Sans Serif" w:cs="Microsoft Sans Serif"/>
          <w:b/>
          <w:bCs/>
        </w:rPr>
        <w:t xml:space="preserve"> therapy</w:t>
      </w:r>
      <w:r w:rsidR="009B328C" w:rsidRPr="00447058">
        <w:rPr>
          <w:rFonts w:ascii="Microsoft Sans Serif" w:hAnsi="Microsoft Sans Serif" w:cs="Microsoft Sans Serif"/>
          <w:b/>
          <w:bCs/>
        </w:rPr>
        <w:t>” (RAS agents + Thiazide)</w:t>
      </w:r>
    </w:p>
    <w:p w14:paraId="24E6CC33" w14:textId="77777777" w:rsidR="00ED051C" w:rsidRPr="00DE6E0E" w:rsidRDefault="00ED051C" w:rsidP="00ED051C">
      <w:pPr>
        <w:rPr>
          <w:rFonts w:ascii="Microsoft Sans Serif" w:hAnsi="Microsoft Sans Serif" w:cs="Microsoft Sans Serif"/>
          <w:b/>
          <w:bCs/>
        </w:rPr>
      </w:pPr>
      <w:r w:rsidRPr="00DE6E0E">
        <w:rPr>
          <w:rFonts w:ascii="Microsoft Sans Serif" w:hAnsi="Microsoft Sans Serif" w:cs="Microsoft Sans Serif"/>
          <w:b/>
          <w:bCs/>
        </w:rPr>
        <w:t>Cohort Entry Events</w:t>
      </w:r>
    </w:p>
    <w:p w14:paraId="6E54A138" w14:textId="77777777" w:rsidR="00DE6E0E" w:rsidRDefault="00ED051C" w:rsidP="00ED051C">
      <w:pPr>
        <w:rPr>
          <w:rFonts w:ascii="Microsoft Sans Serif" w:hAnsi="Microsoft Sans Serif" w:cs="Microsoft Sans Serif"/>
        </w:rPr>
      </w:pPr>
      <w:r w:rsidRPr="00ED051C">
        <w:rPr>
          <w:rFonts w:ascii="Microsoft Sans Serif" w:hAnsi="Microsoft Sans Serif" w:cs="Microsoft Sans Serif"/>
        </w:rPr>
        <w:lastRenderedPageBreak/>
        <w:t>People with continuous observation of 365 days before event may enter the cohort when observing any of the following:</w:t>
      </w:r>
      <w:r>
        <w:rPr>
          <w:rFonts w:ascii="Microsoft Sans Serif" w:hAnsi="Microsoft Sans Serif" w:cs="Microsoft Sans Serif"/>
        </w:rPr>
        <w:t xml:space="preserve"> </w:t>
      </w:r>
    </w:p>
    <w:p w14:paraId="51AFF70E" w14:textId="00FCC00A" w:rsidR="00ED051C" w:rsidRPr="00DE6E0E" w:rsidRDefault="00ED051C" w:rsidP="00DE6E0E">
      <w:pPr>
        <w:pStyle w:val="ListParagraph"/>
        <w:numPr>
          <w:ilvl w:val="0"/>
          <w:numId w:val="11"/>
        </w:numPr>
        <w:rPr>
          <w:rFonts w:ascii="Microsoft Sans Serif" w:hAnsi="Microsoft Sans Serif" w:cs="Microsoft Sans Serif"/>
        </w:rPr>
      </w:pPr>
      <w:r w:rsidRPr="00DE6E0E">
        <w:rPr>
          <w:rFonts w:ascii="Microsoft Sans Serif" w:hAnsi="Microsoft Sans Serif" w:cs="Microsoft Sans Serif"/>
        </w:rPr>
        <w:t>drug exposure of 'Thiazide and thiazide like diuretics' for the first time in the person's history, who are &gt;= 18 years old.</w:t>
      </w:r>
    </w:p>
    <w:p w14:paraId="66A5B843" w14:textId="77777777" w:rsidR="00ED051C" w:rsidRPr="00ED051C" w:rsidRDefault="00ED051C" w:rsidP="00ED051C">
      <w:pPr>
        <w:rPr>
          <w:rFonts w:ascii="Microsoft Sans Serif" w:hAnsi="Microsoft Sans Serif" w:cs="Microsoft Sans Serif"/>
        </w:rPr>
      </w:pPr>
      <w:r w:rsidRPr="00ED051C">
        <w:rPr>
          <w:rFonts w:ascii="Microsoft Sans Serif" w:hAnsi="Microsoft Sans Serif" w:cs="Microsoft Sans Serif"/>
        </w:rPr>
        <w:t>Limit cohort entry events to the earliest event per person.</w:t>
      </w:r>
    </w:p>
    <w:p w14:paraId="7E9ADCEB" w14:textId="77777777" w:rsidR="00ED051C" w:rsidRPr="00ED051C" w:rsidRDefault="00ED051C" w:rsidP="00ED051C">
      <w:pPr>
        <w:rPr>
          <w:rFonts w:ascii="Microsoft Sans Serif" w:hAnsi="Microsoft Sans Serif" w:cs="Microsoft Sans Serif"/>
        </w:rPr>
      </w:pPr>
    </w:p>
    <w:p w14:paraId="161A29DF" w14:textId="77777777" w:rsidR="00ED051C" w:rsidRPr="00DE6E0E" w:rsidRDefault="00ED051C" w:rsidP="00ED051C">
      <w:pPr>
        <w:rPr>
          <w:rFonts w:ascii="Microsoft Sans Serif" w:hAnsi="Microsoft Sans Serif" w:cs="Microsoft Sans Serif"/>
          <w:b/>
          <w:bCs/>
        </w:rPr>
      </w:pPr>
      <w:r w:rsidRPr="00DE6E0E">
        <w:rPr>
          <w:rFonts w:ascii="Microsoft Sans Serif" w:hAnsi="Microsoft Sans Serif" w:cs="Microsoft Sans Serif"/>
          <w:b/>
          <w:bCs/>
        </w:rPr>
        <w:t>Inclusion Criteria</w:t>
      </w:r>
    </w:p>
    <w:p w14:paraId="23E3A9E2" w14:textId="776215CA" w:rsidR="00A00535" w:rsidRDefault="00ED051C" w:rsidP="00ED051C">
      <w:pPr>
        <w:pStyle w:val="ListParagraph"/>
        <w:numPr>
          <w:ilvl w:val="0"/>
          <w:numId w:val="20"/>
        </w:numPr>
        <w:rPr>
          <w:rFonts w:ascii="Microsoft Sans Serif" w:hAnsi="Microsoft Sans Serif" w:cs="Microsoft Sans Serif"/>
        </w:rPr>
      </w:pPr>
      <w:r w:rsidRPr="00A00535">
        <w:rPr>
          <w:rFonts w:ascii="Microsoft Sans Serif" w:hAnsi="Microsoft Sans Serif" w:cs="Microsoft Sans Serif"/>
        </w:rPr>
        <w:t xml:space="preserve">Previous </w:t>
      </w:r>
      <w:r w:rsidR="00A00535">
        <w:rPr>
          <w:rFonts w:ascii="Microsoft Sans Serif" w:hAnsi="Microsoft Sans Serif" w:cs="Microsoft Sans Serif"/>
        </w:rPr>
        <w:t>h</w:t>
      </w:r>
      <w:r w:rsidRPr="00A00535">
        <w:rPr>
          <w:rFonts w:ascii="Microsoft Sans Serif" w:hAnsi="Microsoft Sans Serif" w:cs="Microsoft Sans Serif"/>
        </w:rPr>
        <w:t>ypertension</w:t>
      </w:r>
    </w:p>
    <w:p w14:paraId="1568A0FB" w14:textId="1DDF8AFC" w:rsidR="00ED051C" w:rsidRPr="00A00535" w:rsidRDefault="00ED051C" w:rsidP="00A00535">
      <w:pPr>
        <w:pStyle w:val="ListParagraph"/>
        <w:rPr>
          <w:rFonts w:ascii="Microsoft Sans Serif" w:hAnsi="Microsoft Sans Serif" w:cs="Microsoft Sans Serif"/>
        </w:rPr>
      </w:pPr>
      <w:r w:rsidRPr="00A00535">
        <w:rPr>
          <w:rFonts w:ascii="Microsoft Sans Serif" w:hAnsi="Microsoft Sans Serif" w:cs="Microsoft Sans Serif"/>
        </w:rPr>
        <w:t>Entry events having at least 1 condition occurrence of 'Hypertension', starting anytime on or before cohort entry start date.</w:t>
      </w:r>
    </w:p>
    <w:p w14:paraId="2393D8D9" w14:textId="77777777" w:rsidR="00A00535" w:rsidRDefault="00ED051C" w:rsidP="00ED051C">
      <w:pPr>
        <w:pStyle w:val="ListParagraph"/>
        <w:numPr>
          <w:ilvl w:val="0"/>
          <w:numId w:val="20"/>
        </w:numPr>
        <w:rPr>
          <w:rFonts w:ascii="Microsoft Sans Serif" w:hAnsi="Microsoft Sans Serif" w:cs="Microsoft Sans Serif"/>
        </w:rPr>
      </w:pPr>
      <w:r w:rsidRPr="00A00535">
        <w:rPr>
          <w:rFonts w:ascii="Microsoft Sans Serif" w:hAnsi="Microsoft Sans Serif" w:cs="Microsoft Sans Serif"/>
        </w:rPr>
        <w:t>Previous RAS agent</w:t>
      </w:r>
    </w:p>
    <w:p w14:paraId="682D9C97" w14:textId="77777777" w:rsidR="00A00535" w:rsidRDefault="00ED051C" w:rsidP="00A00535">
      <w:pPr>
        <w:pStyle w:val="ListParagraph"/>
        <w:rPr>
          <w:rFonts w:ascii="Microsoft Sans Serif" w:hAnsi="Microsoft Sans Serif" w:cs="Microsoft Sans Serif"/>
        </w:rPr>
      </w:pPr>
      <w:r w:rsidRPr="00A00535">
        <w:rPr>
          <w:rFonts w:ascii="Microsoft Sans Serif" w:hAnsi="Microsoft Sans Serif" w:cs="Microsoft Sans Serif"/>
        </w:rPr>
        <w:t>Entry events having at least 1 drug exposure of 'RAS agents', starting anytime up to 30 days before cohort entry start date.</w:t>
      </w:r>
    </w:p>
    <w:p w14:paraId="0508A8DF" w14:textId="77777777" w:rsidR="00A00535" w:rsidRDefault="00ED051C" w:rsidP="00ED051C">
      <w:pPr>
        <w:pStyle w:val="ListParagraph"/>
        <w:numPr>
          <w:ilvl w:val="0"/>
          <w:numId w:val="20"/>
        </w:numPr>
        <w:rPr>
          <w:rFonts w:ascii="Microsoft Sans Serif" w:hAnsi="Microsoft Sans Serif" w:cs="Microsoft Sans Serif"/>
        </w:rPr>
      </w:pPr>
      <w:r w:rsidRPr="00A00535">
        <w:rPr>
          <w:rFonts w:ascii="Microsoft Sans Serif" w:hAnsi="Microsoft Sans Serif" w:cs="Microsoft Sans Serif"/>
        </w:rPr>
        <w:t>new Rx of RAS agents</w:t>
      </w:r>
    </w:p>
    <w:p w14:paraId="7BC8D165" w14:textId="77777777" w:rsidR="00A00535" w:rsidRDefault="00ED051C" w:rsidP="00A00535">
      <w:pPr>
        <w:pStyle w:val="ListParagraph"/>
        <w:rPr>
          <w:rFonts w:ascii="Microsoft Sans Serif" w:hAnsi="Microsoft Sans Serif" w:cs="Microsoft Sans Serif"/>
        </w:rPr>
      </w:pPr>
      <w:r w:rsidRPr="00A00535">
        <w:rPr>
          <w:rFonts w:ascii="Microsoft Sans Serif" w:hAnsi="Microsoft Sans Serif" w:cs="Microsoft Sans Serif"/>
        </w:rPr>
        <w:t>Entry events with any of the following criteria:</w:t>
      </w:r>
    </w:p>
    <w:p w14:paraId="561158E7" w14:textId="77777777" w:rsidR="00A00535" w:rsidRDefault="00ED051C" w:rsidP="00A00535">
      <w:pPr>
        <w:pStyle w:val="ListParagraph"/>
        <w:numPr>
          <w:ilvl w:val="0"/>
          <w:numId w:val="21"/>
        </w:numPr>
        <w:rPr>
          <w:rFonts w:ascii="Microsoft Sans Serif" w:hAnsi="Microsoft Sans Serif" w:cs="Microsoft Sans Serif"/>
        </w:rPr>
      </w:pPr>
      <w:r w:rsidRPr="00ED051C">
        <w:rPr>
          <w:rFonts w:ascii="Microsoft Sans Serif" w:hAnsi="Microsoft Sans Serif" w:cs="Microsoft Sans Serif"/>
        </w:rPr>
        <w:t>having at least 1 drug era of 'RAS agents', starting anytime on or before cohort entry start date and ending 1 days after cohort entry start date.</w:t>
      </w:r>
    </w:p>
    <w:p w14:paraId="6DC9B840" w14:textId="6F637877" w:rsidR="00ED051C" w:rsidRPr="00ED051C" w:rsidRDefault="00ED051C" w:rsidP="00A00535">
      <w:pPr>
        <w:pStyle w:val="ListParagraph"/>
        <w:numPr>
          <w:ilvl w:val="0"/>
          <w:numId w:val="21"/>
        </w:numPr>
        <w:rPr>
          <w:rFonts w:ascii="Microsoft Sans Serif" w:hAnsi="Microsoft Sans Serif" w:cs="Microsoft Sans Serif"/>
        </w:rPr>
      </w:pPr>
      <w:r w:rsidRPr="00ED051C">
        <w:rPr>
          <w:rFonts w:ascii="Microsoft Sans Serif" w:hAnsi="Microsoft Sans Serif" w:cs="Microsoft Sans Serif"/>
        </w:rPr>
        <w:t>having at least 1 drug exposure of 'RAS agents', starting anytime on or before cohort entry start date and ending 1 days after cohort entry start date.</w:t>
      </w:r>
    </w:p>
    <w:p w14:paraId="7B7DE395" w14:textId="77777777" w:rsidR="00A00535" w:rsidRDefault="00ED051C" w:rsidP="00ED051C">
      <w:pPr>
        <w:pStyle w:val="ListParagraph"/>
        <w:numPr>
          <w:ilvl w:val="0"/>
          <w:numId w:val="20"/>
        </w:numPr>
        <w:rPr>
          <w:rFonts w:ascii="Microsoft Sans Serif" w:hAnsi="Microsoft Sans Serif" w:cs="Microsoft Sans Serif"/>
        </w:rPr>
      </w:pPr>
      <w:r w:rsidRPr="00A00535">
        <w:rPr>
          <w:rFonts w:ascii="Microsoft Sans Serif" w:hAnsi="Microsoft Sans Serif" w:cs="Microsoft Sans Serif"/>
        </w:rPr>
        <w:t>No other comparators (CCB, BB)</w:t>
      </w:r>
    </w:p>
    <w:p w14:paraId="0982CB22" w14:textId="77777777" w:rsidR="00A00535" w:rsidRDefault="00ED051C" w:rsidP="00A00535">
      <w:pPr>
        <w:pStyle w:val="ListParagraph"/>
        <w:rPr>
          <w:rFonts w:ascii="Microsoft Sans Serif" w:hAnsi="Microsoft Sans Serif" w:cs="Microsoft Sans Serif"/>
        </w:rPr>
      </w:pPr>
      <w:r w:rsidRPr="00A00535">
        <w:rPr>
          <w:rFonts w:ascii="Microsoft Sans Serif" w:hAnsi="Microsoft Sans Serif" w:cs="Microsoft Sans Serif"/>
        </w:rPr>
        <w:t xml:space="preserve">Entry events with </w:t>
      </w:r>
      <w:proofErr w:type="gramStart"/>
      <w:r w:rsidRPr="00A00535">
        <w:rPr>
          <w:rFonts w:ascii="Microsoft Sans Serif" w:hAnsi="Microsoft Sans Serif" w:cs="Microsoft Sans Serif"/>
        </w:rPr>
        <w:t>all of</w:t>
      </w:r>
      <w:proofErr w:type="gramEnd"/>
      <w:r w:rsidRPr="00A00535">
        <w:rPr>
          <w:rFonts w:ascii="Microsoft Sans Serif" w:hAnsi="Microsoft Sans Serif" w:cs="Microsoft Sans Serif"/>
        </w:rPr>
        <w:t xml:space="preserve"> the following criteria:</w:t>
      </w:r>
    </w:p>
    <w:p w14:paraId="59C48458" w14:textId="77777777" w:rsidR="00A00535" w:rsidRDefault="00ED051C" w:rsidP="00A00535">
      <w:pPr>
        <w:pStyle w:val="ListParagraph"/>
        <w:numPr>
          <w:ilvl w:val="0"/>
          <w:numId w:val="22"/>
        </w:numPr>
        <w:rPr>
          <w:rFonts w:ascii="Microsoft Sans Serif" w:hAnsi="Microsoft Sans Serif" w:cs="Microsoft Sans Serif"/>
        </w:rPr>
      </w:pPr>
      <w:r w:rsidRPr="00ED051C">
        <w:rPr>
          <w:rFonts w:ascii="Microsoft Sans Serif" w:hAnsi="Microsoft Sans Serif" w:cs="Microsoft Sans Serif"/>
        </w:rPr>
        <w:t>having at most 0 drug exposures of 'CCB', starting anytime on or before cohort entry start date.</w:t>
      </w:r>
    </w:p>
    <w:p w14:paraId="2536E718" w14:textId="656B2057" w:rsidR="00ED051C" w:rsidRPr="00ED051C" w:rsidRDefault="00ED051C" w:rsidP="00A00535">
      <w:pPr>
        <w:pStyle w:val="ListParagraph"/>
        <w:numPr>
          <w:ilvl w:val="0"/>
          <w:numId w:val="22"/>
        </w:numPr>
        <w:rPr>
          <w:rFonts w:ascii="Microsoft Sans Serif" w:hAnsi="Microsoft Sans Serif" w:cs="Microsoft Sans Serif"/>
        </w:rPr>
      </w:pPr>
      <w:r w:rsidRPr="00ED051C">
        <w:rPr>
          <w:rFonts w:ascii="Microsoft Sans Serif" w:hAnsi="Microsoft Sans Serif" w:cs="Microsoft Sans Serif"/>
        </w:rPr>
        <w:t>having at most 0 drug exposures of 'BB', starting anytime on or before cohort entry start date.</w:t>
      </w:r>
    </w:p>
    <w:p w14:paraId="4997A6E7" w14:textId="20524266" w:rsidR="00A00535" w:rsidRDefault="00ED051C" w:rsidP="00ED051C">
      <w:pPr>
        <w:pStyle w:val="ListParagraph"/>
        <w:numPr>
          <w:ilvl w:val="0"/>
          <w:numId w:val="20"/>
        </w:numPr>
        <w:rPr>
          <w:rFonts w:ascii="Microsoft Sans Serif" w:hAnsi="Microsoft Sans Serif" w:cs="Microsoft Sans Serif"/>
        </w:rPr>
      </w:pPr>
      <w:r w:rsidRPr="00A00535">
        <w:rPr>
          <w:rFonts w:ascii="Microsoft Sans Serif" w:hAnsi="Microsoft Sans Serif" w:cs="Microsoft Sans Serif"/>
        </w:rPr>
        <w:t xml:space="preserve">No other secondary </w:t>
      </w:r>
      <w:r w:rsidR="00A00535" w:rsidRPr="00A00535">
        <w:rPr>
          <w:rFonts w:ascii="Microsoft Sans Serif" w:hAnsi="Microsoft Sans Serif" w:cs="Microsoft Sans Serif"/>
        </w:rPr>
        <w:t>antihypertensive</w:t>
      </w:r>
      <w:r w:rsidRPr="00A00535">
        <w:rPr>
          <w:rFonts w:ascii="Microsoft Sans Serif" w:hAnsi="Microsoft Sans Serif" w:cs="Microsoft Sans Serif"/>
        </w:rPr>
        <w:t xml:space="preserve"> agents</w:t>
      </w:r>
    </w:p>
    <w:p w14:paraId="7901BBE3" w14:textId="2C8A1D6D" w:rsidR="00ED051C" w:rsidRPr="00A00535" w:rsidRDefault="00ED051C" w:rsidP="00A00535">
      <w:pPr>
        <w:pStyle w:val="ListParagraph"/>
        <w:rPr>
          <w:rFonts w:ascii="Microsoft Sans Serif" w:hAnsi="Microsoft Sans Serif" w:cs="Microsoft Sans Serif"/>
        </w:rPr>
      </w:pPr>
      <w:r w:rsidRPr="00A00535">
        <w:rPr>
          <w:rFonts w:ascii="Microsoft Sans Serif" w:hAnsi="Microsoft Sans Serif" w:cs="Microsoft Sans Serif"/>
        </w:rPr>
        <w:t>Entry events having at most 0 drug exposures of 'other secondary antihypertensive agents'.</w:t>
      </w:r>
    </w:p>
    <w:p w14:paraId="5291F371" w14:textId="77777777" w:rsidR="00ED051C" w:rsidRPr="00ED051C" w:rsidRDefault="00ED051C" w:rsidP="00ED051C">
      <w:pPr>
        <w:rPr>
          <w:rFonts w:ascii="Microsoft Sans Serif" w:hAnsi="Microsoft Sans Serif" w:cs="Microsoft Sans Serif"/>
        </w:rPr>
      </w:pPr>
    </w:p>
    <w:p w14:paraId="4435192E" w14:textId="77777777" w:rsidR="00ED051C" w:rsidRPr="00590A31" w:rsidRDefault="00ED051C" w:rsidP="00ED051C">
      <w:pPr>
        <w:rPr>
          <w:rFonts w:ascii="Microsoft Sans Serif" w:hAnsi="Microsoft Sans Serif" w:cs="Microsoft Sans Serif"/>
          <w:b/>
          <w:bCs/>
        </w:rPr>
      </w:pPr>
      <w:r w:rsidRPr="00590A31">
        <w:rPr>
          <w:rFonts w:ascii="Microsoft Sans Serif" w:hAnsi="Microsoft Sans Serif" w:cs="Microsoft Sans Serif"/>
          <w:b/>
          <w:bCs/>
        </w:rPr>
        <w:t>Cohort Exit</w:t>
      </w:r>
    </w:p>
    <w:p w14:paraId="4413DF77" w14:textId="77777777" w:rsidR="00ED051C" w:rsidRPr="00ED051C" w:rsidRDefault="00ED051C" w:rsidP="00ED051C">
      <w:pPr>
        <w:rPr>
          <w:rFonts w:ascii="Microsoft Sans Serif" w:hAnsi="Microsoft Sans Serif" w:cs="Microsoft Sans Serif"/>
        </w:rPr>
      </w:pPr>
      <w:r w:rsidRPr="00ED051C">
        <w:rPr>
          <w:rFonts w:ascii="Microsoft Sans Serif" w:hAnsi="Microsoft Sans Serif" w:cs="Microsoft Sans Serif"/>
        </w:rPr>
        <w:t xml:space="preserve">The cohort end date will be based on a continuous exposure to 'Thiazide and thiazide like diuretics': allowing 30 days between exposures, adding 0 days after exposure ends, and using </w:t>
      </w:r>
      <w:proofErr w:type="spellStart"/>
      <w:r w:rsidRPr="00ED051C">
        <w:rPr>
          <w:rFonts w:ascii="Microsoft Sans Serif" w:hAnsi="Microsoft Sans Serif" w:cs="Microsoft Sans Serif"/>
        </w:rPr>
        <w:t>days</w:t>
      </w:r>
      <w:proofErr w:type="spellEnd"/>
      <w:r w:rsidRPr="00ED051C">
        <w:rPr>
          <w:rFonts w:ascii="Microsoft Sans Serif" w:hAnsi="Microsoft Sans Serif" w:cs="Microsoft Sans Serif"/>
        </w:rPr>
        <w:t xml:space="preserve"> supply and exposure end date for exposure duration.</w:t>
      </w:r>
    </w:p>
    <w:p w14:paraId="169ED08F" w14:textId="77777777" w:rsidR="00082DBB" w:rsidRDefault="00082DBB">
      <w:pPr>
        <w:rPr>
          <w:rFonts w:ascii="Microsoft Sans Serif" w:hAnsi="Microsoft Sans Serif" w:cs="Microsoft Sans Serif"/>
          <w:b/>
          <w:bCs/>
        </w:rPr>
      </w:pPr>
    </w:p>
    <w:p w14:paraId="2AE9DC65" w14:textId="403D9C37" w:rsidR="00447058" w:rsidRPr="00D96280" w:rsidRDefault="00F837E6">
      <w:pPr>
        <w:rPr>
          <w:rFonts w:ascii="Microsoft Sans Serif" w:hAnsi="Microsoft Sans Serif" w:cs="Microsoft Sans Serif"/>
          <w:b/>
          <w:bCs/>
        </w:rPr>
      </w:pPr>
      <w:r w:rsidRPr="00D96280">
        <w:rPr>
          <w:rFonts w:ascii="Microsoft Sans Serif" w:hAnsi="Microsoft Sans Serif" w:cs="Microsoft Sans Serif"/>
          <w:b/>
          <w:bCs/>
        </w:rPr>
        <w:lastRenderedPageBreak/>
        <w:t>Concept Set Definition</w:t>
      </w:r>
    </w:p>
    <w:p w14:paraId="117EB2F7" w14:textId="6AFF93BA" w:rsidR="00D96280" w:rsidRPr="009F13A9" w:rsidRDefault="00D96280" w:rsidP="009F13A9">
      <w:pPr>
        <w:pStyle w:val="ListParagraph"/>
        <w:numPr>
          <w:ilvl w:val="0"/>
          <w:numId w:val="23"/>
        </w:numPr>
        <w:rPr>
          <w:rFonts w:ascii="Microsoft Sans Serif" w:hAnsi="Microsoft Sans Serif" w:cs="Microsoft Sans Serif"/>
        </w:rPr>
      </w:pPr>
      <w:r w:rsidRPr="009F13A9">
        <w:rPr>
          <w:rFonts w:ascii="Microsoft Sans Serif" w:hAnsi="Microsoft Sans Serif" w:cs="Microsoft Sans Serif"/>
        </w:rPr>
        <w:t>Thiazide and thiazide like diuretics</w:t>
      </w:r>
    </w:p>
    <w:tbl>
      <w:tblPr>
        <w:tblStyle w:val="TableGrid"/>
        <w:tblW w:w="5000" w:type="pct"/>
        <w:tblLook w:val="04A0" w:firstRow="1" w:lastRow="0" w:firstColumn="1" w:lastColumn="0" w:noHBand="0" w:noVBand="1"/>
      </w:tblPr>
      <w:tblGrid>
        <w:gridCol w:w="1203"/>
        <w:gridCol w:w="2038"/>
        <w:gridCol w:w="1002"/>
        <w:gridCol w:w="1362"/>
        <w:gridCol w:w="1158"/>
        <w:gridCol w:w="1549"/>
        <w:gridCol w:w="1038"/>
      </w:tblGrid>
      <w:tr w:rsidR="00D96280" w14:paraId="67D6FD55" w14:textId="77777777" w:rsidTr="00004AC8">
        <w:tc>
          <w:tcPr>
            <w:tcW w:w="643" w:type="pct"/>
          </w:tcPr>
          <w:p w14:paraId="140A58E3" w14:textId="719F93C4" w:rsidR="00F837E6" w:rsidRPr="00531C06" w:rsidRDefault="00F837E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w:t>
            </w:r>
            <w:r w:rsidR="00004AC8">
              <w:rPr>
                <w:rFonts w:ascii="Microsoft Sans Serif" w:hAnsi="Microsoft Sans Serif" w:cs="Microsoft Sans Serif"/>
                <w:b/>
                <w:bCs/>
                <w:sz w:val="22"/>
                <w:szCs w:val="22"/>
              </w:rPr>
              <w:t xml:space="preserve"> </w:t>
            </w:r>
            <w:r w:rsidRPr="00531C06">
              <w:rPr>
                <w:rFonts w:ascii="Microsoft Sans Serif" w:hAnsi="Microsoft Sans Serif" w:cs="Microsoft Sans Serif"/>
                <w:b/>
                <w:bCs/>
                <w:sz w:val="22"/>
                <w:szCs w:val="22"/>
              </w:rPr>
              <w:t>Id</w:t>
            </w:r>
          </w:p>
        </w:tc>
        <w:tc>
          <w:tcPr>
            <w:tcW w:w="1090" w:type="pct"/>
          </w:tcPr>
          <w:p w14:paraId="6C00B735" w14:textId="15A52BB6" w:rsidR="00F837E6" w:rsidRPr="00531C06" w:rsidRDefault="00F837E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728155AD" w14:textId="43E119C3" w:rsidR="00F837E6" w:rsidRPr="00531C06" w:rsidRDefault="00F837E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66C0BD90" w14:textId="521E7364" w:rsidR="00F837E6" w:rsidRPr="00531C06" w:rsidRDefault="00F837E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0B3536ED" w14:textId="18520204" w:rsidR="00F837E6" w:rsidRPr="00531C06" w:rsidRDefault="00F837E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1388CE02" w14:textId="33DB89F4" w:rsidR="00F837E6" w:rsidRPr="00531C06" w:rsidRDefault="00F837E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0253E724" w14:textId="45155BE4" w:rsidR="00F837E6" w:rsidRPr="00531C06" w:rsidRDefault="00F837E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004AC8" w14:paraId="4965BEED" w14:textId="77777777" w:rsidTr="00004AC8">
        <w:tc>
          <w:tcPr>
            <w:tcW w:w="643" w:type="pct"/>
          </w:tcPr>
          <w:p w14:paraId="3DC19AFF" w14:textId="6914E28B"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907013</w:t>
            </w:r>
          </w:p>
        </w:tc>
        <w:tc>
          <w:tcPr>
            <w:tcW w:w="1090" w:type="pct"/>
          </w:tcPr>
          <w:p w14:paraId="4763EF72" w14:textId="6143E69B"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metolazone</w:t>
            </w:r>
          </w:p>
        </w:tc>
        <w:tc>
          <w:tcPr>
            <w:tcW w:w="536" w:type="pct"/>
          </w:tcPr>
          <w:p w14:paraId="5FE5B4D7" w14:textId="04F2A8AC"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0A578070" w14:textId="6C3D7239" w:rsidR="00D96280" w:rsidRPr="00004AC8" w:rsidRDefault="00D96280" w:rsidP="00D96280">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9E7047B" w14:textId="0C53E733"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0EA3BA94" w14:textId="09D957FD"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3A3975B7" w14:textId="72112AD2"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0B6415D8" w14:textId="77777777" w:rsidTr="00004AC8">
        <w:tc>
          <w:tcPr>
            <w:tcW w:w="643" w:type="pct"/>
          </w:tcPr>
          <w:p w14:paraId="5F5A74F2" w14:textId="17A4B70C"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974166</w:t>
            </w:r>
          </w:p>
        </w:tc>
        <w:tc>
          <w:tcPr>
            <w:tcW w:w="1090" w:type="pct"/>
          </w:tcPr>
          <w:p w14:paraId="2C454281" w14:textId="250F0B79"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hydrochlorothiazide</w:t>
            </w:r>
          </w:p>
        </w:tc>
        <w:tc>
          <w:tcPr>
            <w:tcW w:w="536" w:type="pct"/>
          </w:tcPr>
          <w:p w14:paraId="7815197D" w14:textId="4D37D8B4"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C7FCD50" w14:textId="7281509F" w:rsidR="00D96280" w:rsidRPr="00004AC8" w:rsidRDefault="00D96280" w:rsidP="00D96280">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2DF46E79" w14:textId="65FEDECB"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153EEDD4" w14:textId="7DB5F553"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A3697A3" w14:textId="48915A5A"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1A77AE2F" w14:textId="77777777" w:rsidTr="00004AC8">
        <w:tc>
          <w:tcPr>
            <w:tcW w:w="643" w:type="pct"/>
          </w:tcPr>
          <w:p w14:paraId="19A6B9D7" w14:textId="0B440970"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978555</w:t>
            </w:r>
          </w:p>
        </w:tc>
        <w:tc>
          <w:tcPr>
            <w:tcW w:w="1090" w:type="pct"/>
          </w:tcPr>
          <w:p w14:paraId="2C3433B1" w14:textId="4C2ABFE4"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indapamide</w:t>
            </w:r>
          </w:p>
        </w:tc>
        <w:tc>
          <w:tcPr>
            <w:tcW w:w="536" w:type="pct"/>
          </w:tcPr>
          <w:p w14:paraId="69AFC4D2" w14:textId="1F105C21"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71E9CFC" w14:textId="51AB30B5" w:rsidR="00D96280" w:rsidRPr="00004AC8" w:rsidRDefault="00D96280" w:rsidP="00D96280">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0C792A38" w14:textId="2F787DFA"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1F556270" w14:textId="3C859AB7"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9AE3017" w14:textId="6C8D2F7A"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49A873AD" w14:textId="77777777" w:rsidTr="00004AC8">
        <w:tc>
          <w:tcPr>
            <w:tcW w:w="643" w:type="pct"/>
          </w:tcPr>
          <w:p w14:paraId="7C621404" w14:textId="7F6342B8"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1395058</w:t>
            </w:r>
          </w:p>
        </w:tc>
        <w:tc>
          <w:tcPr>
            <w:tcW w:w="1090" w:type="pct"/>
          </w:tcPr>
          <w:p w14:paraId="59A6E094" w14:textId="1E038029"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chlorthalidone</w:t>
            </w:r>
          </w:p>
        </w:tc>
        <w:tc>
          <w:tcPr>
            <w:tcW w:w="536" w:type="pct"/>
          </w:tcPr>
          <w:p w14:paraId="720262A8" w14:textId="07586D5B"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08FBF84" w14:textId="6667E1F8" w:rsidR="00D96280" w:rsidRPr="00004AC8" w:rsidRDefault="00D96280" w:rsidP="00D96280">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05B307CB" w14:textId="3A54E3DA"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03EAC3F" w14:textId="65B5E63A"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3F62BAE3" w14:textId="0E4E3C94" w:rsidR="00D96280" w:rsidRPr="00004AC8" w:rsidRDefault="00D96280" w:rsidP="00D96280">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5996355D" w14:textId="77777777" w:rsidR="00F837E6" w:rsidRDefault="00F837E6">
      <w:pPr>
        <w:rPr>
          <w:rFonts w:ascii="Microsoft Sans Serif" w:hAnsi="Microsoft Sans Serif" w:cs="Microsoft Sans Serif"/>
        </w:rPr>
      </w:pPr>
    </w:p>
    <w:p w14:paraId="18081C61" w14:textId="256467BB" w:rsidR="00306099" w:rsidRPr="009F13A9" w:rsidRDefault="00306099" w:rsidP="009F13A9">
      <w:pPr>
        <w:pStyle w:val="ListParagraph"/>
        <w:numPr>
          <w:ilvl w:val="0"/>
          <w:numId w:val="23"/>
        </w:numPr>
        <w:rPr>
          <w:rFonts w:ascii="Microsoft Sans Serif" w:hAnsi="Microsoft Sans Serif" w:cs="Microsoft Sans Serif"/>
        </w:rPr>
      </w:pPr>
      <w:r w:rsidRPr="009F13A9">
        <w:rPr>
          <w:rFonts w:ascii="Microsoft Sans Serif" w:hAnsi="Microsoft Sans Serif" w:cs="Microsoft Sans Serif"/>
        </w:rPr>
        <w:t>Hypertension</w:t>
      </w:r>
    </w:p>
    <w:tbl>
      <w:tblPr>
        <w:tblStyle w:val="TableGrid"/>
        <w:tblW w:w="0" w:type="auto"/>
        <w:tblLook w:val="04A0" w:firstRow="1" w:lastRow="0" w:firstColumn="1" w:lastColumn="0" w:noHBand="0" w:noVBand="1"/>
      </w:tblPr>
      <w:tblGrid>
        <w:gridCol w:w="1098"/>
        <w:gridCol w:w="2081"/>
        <w:gridCol w:w="1064"/>
        <w:gridCol w:w="1362"/>
        <w:gridCol w:w="1158"/>
        <w:gridCol w:w="1549"/>
        <w:gridCol w:w="1038"/>
      </w:tblGrid>
      <w:tr w:rsidR="00DA18E5" w14:paraId="21565936" w14:textId="77777777" w:rsidTr="00531C06">
        <w:tc>
          <w:tcPr>
            <w:tcW w:w="0" w:type="auto"/>
          </w:tcPr>
          <w:p w14:paraId="214650E5" w14:textId="77777777" w:rsidR="00DA18E5" w:rsidRPr="00531C06" w:rsidRDefault="00DA18E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0" w:type="auto"/>
          </w:tcPr>
          <w:p w14:paraId="219A2262" w14:textId="77777777" w:rsidR="00DA18E5" w:rsidRPr="00531C06" w:rsidRDefault="00DA18E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0" w:type="auto"/>
          </w:tcPr>
          <w:p w14:paraId="3125BE21" w14:textId="77777777" w:rsidR="00DA18E5" w:rsidRPr="00531C06" w:rsidRDefault="00DA18E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0" w:type="auto"/>
          </w:tcPr>
          <w:p w14:paraId="0FFBB821" w14:textId="77777777" w:rsidR="00DA18E5" w:rsidRPr="00531C06" w:rsidRDefault="00DA18E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0" w:type="auto"/>
          </w:tcPr>
          <w:p w14:paraId="46D3900C" w14:textId="77777777" w:rsidR="00DA18E5" w:rsidRPr="00531C06" w:rsidRDefault="00DA18E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0" w:type="auto"/>
          </w:tcPr>
          <w:p w14:paraId="3D49EFD4" w14:textId="77777777" w:rsidR="00DA18E5" w:rsidRPr="00531C06" w:rsidRDefault="00DA18E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0" w:type="auto"/>
          </w:tcPr>
          <w:p w14:paraId="58827F31" w14:textId="77777777" w:rsidR="00DA18E5" w:rsidRPr="00531C06" w:rsidRDefault="00DA18E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004AC8" w14:paraId="422D8B20" w14:textId="77777777" w:rsidTr="00531C06">
        <w:tc>
          <w:tcPr>
            <w:tcW w:w="0" w:type="auto"/>
          </w:tcPr>
          <w:p w14:paraId="08A9415D" w14:textId="63DA5AF2"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316866</w:t>
            </w:r>
          </w:p>
        </w:tc>
        <w:tc>
          <w:tcPr>
            <w:tcW w:w="0" w:type="auto"/>
          </w:tcPr>
          <w:p w14:paraId="603D50F8" w14:textId="0942D8FE"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Hypertensive disorder</w:t>
            </w:r>
          </w:p>
        </w:tc>
        <w:tc>
          <w:tcPr>
            <w:tcW w:w="0" w:type="auto"/>
          </w:tcPr>
          <w:p w14:paraId="2B581F2C" w14:textId="4DC7B7AE"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6EB0B618" w14:textId="4ACF1D77"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0C46B221" w14:textId="4C2D2817"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0" w:type="auto"/>
          </w:tcPr>
          <w:p w14:paraId="0F2C55C3" w14:textId="5C3851D2"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32E2CF0A" w14:textId="7D9AB5C6"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450B5C5D" w14:textId="77777777" w:rsidTr="00531C06">
        <w:tc>
          <w:tcPr>
            <w:tcW w:w="0" w:type="auto"/>
          </w:tcPr>
          <w:p w14:paraId="683F11F4" w14:textId="2CA72BF8"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320128</w:t>
            </w:r>
          </w:p>
        </w:tc>
        <w:tc>
          <w:tcPr>
            <w:tcW w:w="0" w:type="auto"/>
          </w:tcPr>
          <w:p w14:paraId="56A0BAD8" w14:textId="72B75714"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Essential hypertension</w:t>
            </w:r>
          </w:p>
        </w:tc>
        <w:tc>
          <w:tcPr>
            <w:tcW w:w="0" w:type="auto"/>
          </w:tcPr>
          <w:p w14:paraId="6F2CDE50" w14:textId="23F4366B"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275987D8" w14:textId="0A50CB86"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30BD28C9" w14:textId="07BA9E0D"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0" w:type="auto"/>
          </w:tcPr>
          <w:p w14:paraId="63D26D27" w14:textId="583C3AEB"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1AB24B9C" w14:textId="25ECB519"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1F2A8875" w14:textId="77777777" w:rsidTr="00531C06">
        <w:tc>
          <w:tcPr>
            <w:tcW w:w="0" w:type="auto"/>
          </w:tcPr>
          <w:p w14:paraId="5FE33A91" w14:textId="7523BF60"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321074</w:t>
            </w:r>
          </w:p>
        </w:tc>
        <w:tc>
          <w:tcPr>
            <w:tcW w:w="0" w:type="auto"/>
          </w:tcPr>
          <w:p w14:paraId="2B4AC443" w14:textId="10ABCD96"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Pre-existing</w:t>
            </w:r>
            <w:r w:rsidR="00531C06" w:rsidRPr="00004AC8">
              <w:rPr>
                <w:rFonts w:ascii="Microsoft Sans Serif" w:hAnsi="Microsoft Sans Serif" w:cs="Microsoft Sans Serif"/>
                <w:sz w:val="20"/>
                <w:szCs w:val="20"/>
              </w:rPr>
              <w:t xml:space="preserve"> </w:t>
            </w:r>
            <w:r w:rsidRPr="00004AC8">
              <w:rPr>
                <w:rFonts w:ascii="Microsoft Sans Serif" w:hAnsi="Microsoft Sans Serif" w:cs="Microsoft Sans Serif"/>
                <w:sz w:val="20"/>
                <w:szCs w:val="20"/>
              </w:rPr>
              <w:t>hypertension</w:t>
            </w:r>
            <w:r w:rsidR="00531C06" w:rsidRPr="00004AC8">
              <w:rPr>
                <w:rFonts w:ascii="Microsoft Sans Serif" w:hAnsi="Microsoft Sans Serif" w:cs="Microsoft Sans Serif"/>
                <w:sz w:val="20"/>
                <w:szCs w:val="20"/>
              </w:rPr>
              <w:t xml:space="preserve"> </w:t>
            </w:r>
            <w:r w:rsidRPr="00004AC8">
              <w:rPr>
                <w:rFonts w:ascii="Microsoft Sans Serif" w:hAnsi="Microsoft Sans Serif" w:cs="Microsoft Sans Serif"/>
                <w:sz w:val="20"/>
                <w:szCs w:val="20"/>
              </w:rPr>
              <w:t>complicating pregnancy,</w:t>
            </w:r>
            <w:r w:rsidR="00531C06" w:rsidRPr="00004AC8">
              <w:rPr>
                <w:rFonts w:ascii="Microsoft Sans Serif" w:hAnsi="Microsoft Sans Serif" w:cs="Microsoft Sans Serif"/>
                <w:sz w:val="20"/>
                <w:szCs w:val="20"/>
              </w:rPr>
              <w:t xml:space="preserve"> </w:t>
            </w:r>
            <w:proofErr w:type="gramStart"/>
            <w:r w:rsidRPr="00004AC8">
              <w:rPr>
                <w:rFonts w:ascii="Microsoft Sans Serif" w:hAnsi="Microsoft Sans Serif" w:cs="Microsoft Sans Serif"/>
                <w:sz w:val="20"/>
                <w:szCs w:val="20"/>
              </w:rPr>
              <w:t>childbirth</w:t>
            </w:r>
            <w:proofErr w:type="gramEnd"/>
            <w:r w:rsidRPr="00004AC8">
              <w:rPr>
                <w:rFonts w:ascii="Microsoft Sans Serif" w:hAnsi="Microsoft Sans Serif" w:cs="Microsoft Sans Serif"/>
                <w:sz w:val="20"/>
                <w:szCs w:val="20"/>
              </w:rPr>
              <w:t xml:space="preserve"> and puerperium</w:t>
            </w:r>
          </w:p>
        </w:tc>
        <w:tc>
          <w:tcPr>
            <w:tcW w:w="0" w:type="auto"/>
          </w:tcPr>
          <w:p w14:paraId="6E581448" w14:textId="00BEA0EB"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440EF51C" w14:textId="49148467"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0CDDFCAE" w14:textId="2ABE635F" w:rsidR="00DA18E5" w:rsidRPr="00004AC8" w:rsidRDefault="00DA18E5" w:rsidP="00004AC8">
            <w:pPr>
              <w:pStyle w:val="NoSpacing"/>
              <w:rPr>
                <w:rFonts w:ascii="Microsoft Sans Serif" w:hAnsi="Microsoft Sans Serif" w:cs="Microsoft Sans Serif"/>
                <w:b/>
                <w:bCs/>
                <w:sz w:val="20"/>
                <w:szCs w:val="20"/>
              </w:rPr>
            </w:pPr>
            <w:r w:rsidRPr="00004AC8">
              <w:rPr>
                <w:rFonts w:ascii="Microsoft Sans Serif" w:hAnsi="Microsoft Sans Serif" w:cs="Microsoft Sans Serif"/>
                <w:b/>
                <w:bCs/>
                <w:sz w:val="20"/>
                <w:szCs w:val="20"/>
              </w:rPr>
              <w:t>YES</w:t>
            </w:r>
          </w:p>
        </w:tc>
        <w:tc>
          <w:tcPr>
            <w:tcW w:w="0" w:type="auto"/>
          </w:tcPr>
          <w:p w14:paraId="3B3359F5" w14:textId="72F09C93"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3C0ECF11" w14:textId="6DB96D2D"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531C06" w14:paraId="0D686884" w14:textId="77777777" w:rsidTr="00531C06">
        <w:tc>
          <w:tcPr>
            <w:tcW w:w="0" w:type="auto"/>
          </w:tcPr>
          <w:p w14:paraId="3DC1BCB5" w14:textId="3DD0F68F"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4118910</w:t>
            </w:r>
          </w:p>
        </w:tc>
        <w:tc>
          <w:tcPr>
            <w:tcW w:w="0" w:type="auto"/>
          </w:tcPr>
          <w:p w14:paraId="4C713B2D" w14:textId="1074034D"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Maternal</w:t>
            </w:r>
            <w:r w:rsidR="00531C06" w:rsidRPr="00004AC8">
              <w:rPr>
                <w:rFonts w:ascii="Microsoft Sans Serif" w:hAnsi="Microsoft Sans Serif" w:cs="Microsoft Sans Serif"/>
                <w:sz w:val="20"/>
                <w:szCs w:val="20"/>
              </w:rPr>
              <w:t xml:space="preserve"> </w:t>
            </w:r>
            <w:r w:rsidRPr="00004AC8">
              <w:rPr>
                <w:rFonts w:ascii="Microsoft Sans Serif" w:hAnsi="Microsoft Sans Serif" w:cs="Microsoft Sans Serif"/>
                <w:sz w:val="20"/>
                <w:szCs w:val="20"/>
              </w:rPr>
              <w:t>hypertension</w:t>
            </w:r>
          </w:p>
        </w:tc>
        <w:tc>
          <w:tcPr>
            <w:tcW w:w="0" w:type="auto"/>
          </w:tcPr>
          <w:p w14:paraId="2EF81BDE" w14:textId="509D5C03"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7F51EA69" w14:textId="03BDE009"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049ACB63" w14:textId="42C2F598" w:rsidR="00DA18E5" w:rsidRPr="00004AC8" w:rsidRDefault="00DA18E5" w:rsidP="00004AC8">
            <w:pPr>
              <w:pStyle w:val="NoSpacing"/>
              <w:rPr>
                <w:rFonts w:ascii="Microsoft Sans Serif" w:hAnsi="Microsoft Sans Serif" w:cs="Microsoft Sans Serif"/>
                <w:b/>
                <w:bCs/>
                <w:sz w:val="20"/>
                <w:szCs w:val="20"/>
              </w:rPr>
            </w:pPr>
            <w:r w:rsidRPr="00004AC8">
              <w:rPr>
                <w:rFonts w:ascii="Microsoft Sans Serif" w:hAnsi="Microsoft Sans Serif" w:cs="Microsoft Sans Serif"/>
                <w:b/>
                <w:bCs/>
                <w:sz w:val="20"/>
                <w:szCs w:val="20"/>
              </w:rPr>
              <w:t>YES</w:t>
            </w:r>
          </w:p>
        </w:tc>
        <w:tc>
          <w:tcPr>
            <w:tcW w:w="0" w:type="auto"/>
          </w:tcPr>
          <w:p w14:paraId="41795794" w14:textId="664CE5F2"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67218E99" w14:textId="3CB9A601" w:rsidR="00DA18E5" w:rsidRPr="00004AC8" w:rsidRDefault="00DA18E5"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11FBAA21" w14:textId="77777777" w:rsidR="00306099" w:rsidRDefault="00306099">
      <w:pPr>
        <w:rPr>
          <w:rFonts w:ascii="Microsoft Sans Serif" w:hAnsi="Microsoft Sans Serif" w:cs="Microsoft Sans Serif"/>
        </w:rPr>
      </w:pPr>
    </w:p>
    <w:p w14:paraId="5B873EE4" w14:textId="51DC8759" w:rsidR="008B761D" w:rsidRPr="009F13A9" w:rsidRDefault="00531C06" w:rsidP="009F13A9">
      <w:pPr>
        <w:pStyle w:val="ListParagraph"/>
        <w:numPr>
          <w:ilvl w:val="0"/>
          <w:numId w:val="23"/>
        </w:numPr>
        <w:rPr>
          <w:rFonts w:ascii="Microsoft Sans Serif" w:hAnsi="Microsoft Sans Serif" w:cs="Microsoft Sans Serif"/>
        </w:rPr>
      </w:pPr>
      <w:r w:rsidRPr="009F13A9">
        <w:rPr>
          <w:rFonts w:ascii="Microsoft Sans Serif" w:hAnsi="Microsoft Sans Serif" w:cs="Microsoft Sans Serif"/>
        </w:rPr>
        <w:t>RAS agents</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004AC8" w14:paraId="4BED6A07" w14:textId="77777777" w:rsidTr="00004AC8">
        <w:tc>
          <w:tcPr>
            <w:tcW w:w="671" w:type="pct"/>
          </w:tcPr>
          <w:p w14:paraId="028F9621" w14:textId="77777777" w:rsidR="00531C06" w:rsidRPr="00531C06" w:rsidRDefault="00531C0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597F1E11" w14:textId="77777777" w:rsidR="00531C06" w:rsidRPr="00531C06" w:rsidRDefault="00531C0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7CB16736" w14:textId="77777777" w:rsidR="00531C06" w:rsidRPr="00531C06" w:rsidRDefault="00531C0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3CD18F2F" w14:textId="77777777" w:rsidR="00531C06" w:rsidRPr="00531C06" w:rsidRDefault="00531C0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4E6ECE9F" w14:textId="77777777" w:rsidR="00531C06" w:rsidRPr="00531C06" w:rsidRDefault="00531C0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0BF98DB8" w14:textId="77777777" w:rsidR="00531C06" w:rsidRPr="00531C06" w:rsidRDefault="00531C0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7FBE8B28" w14:textId="77777777" w:rsidR="00531C06" w:rsidRPr="00531C06" w:rsidRDefault="00531C06">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004AC8" w14:paraId="0A0A3A34" w14:textId="77777777" w:rsidTr="00004AC8">
        <w:tc>
          <w:tcPr>
            <w:tcW w:w="671" w:type="pct"/>
          </w:tcPr>
          <w:p w14:paraId="6E0968FB" w14:textId="460B471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1308216</w:t>
            </w:r>
          </w:p>
        </w:tc>
        <w:tc>
          <w:tcPr>
            <w:tcW w:w="1062" w:type="pct"/>
          </w:tcPr>
          <w:p w14:paraId="7A0D483C" w14:textId="39B43FFC"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lisinopril</w:t>
            </w:r>
          </w:p>
        </w:tc>
        <w:tc>
          <w:tcPr>
            <w:tcW w:w="536" w:type="pct"/>
          </w:tcPr>
          <w:p w14:paraId="6A992AF1" w14:textId="53078A9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1115737" w14:textId="635C160C"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14B8F87" w14:textId="5EC6B2BC"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ACE10E0" w14:textId="07C3B11D"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3E6A2B41" w14:textId="796E5EB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1C2E1579" w14:textId="77777777" w:rsidTr="00004AC8">
        <w:tc>
          <w:tcPr>
            <w:tcW w:w="671" w:type="pct"/>
          </w:tcPr>
          <w:p w14:paraId="45678B59" w14:textId="1A340FF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1308842</w:t>
            </w:r>
          </w:p>
        </w:tc>
        <w:tc>
          <w:tcPr>
            <w:tcW w:w="1062" w:type="pct"/>
          </w:tcPr>
          <w:p w14:paraId="3059A07D" w14:textId="5A5416EB"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valsartan</w:t>
            </w:r>
          </w:p>
        </w:tc>
        <w:tc>
          <w:tcPr>
            <w:tcW w:w="536" w:type="pct"/>
          </w:tcPr>
          <w:p w14:paraId="796E9600" w14:textId="6700201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227D7FDA" w14:textId="0ADB1F32"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39E9FCB" w14:textId="13486DAD"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765012B" w14:textId="5CA43547"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38EAA0F8" w14:textId="229CBDC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266EC6C1" w14:textId="77777777" w:rsidTr="00004AC8">
        <w:tc>
          <w:tcPr>
            <w:tcW w:w="671" w:type="pct"/>
          </w:tcPr>
          <w:p w14:paraId="2EFA9275" w14:textId="722A7FF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1310756</w:t>
            </w:r>
          </w:p>
        </w:tc>
        <w:tc>
          <w:tcPr>
            <w:tcW w:w="1062" w:type="pct"/>
          </w:tcPr>
          <w:p w14:paraId="5DD161A0" w14:textId="637B4745"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moexipril</w:t>
            </w:r>
            <w:proofErr w:type="spellEnd"/>
          </w:p>
        </w:tc>
        <w:tc>
          <w:tcPr>
            <w:tcW w:w="536" w:type="pct"/>
          </w:tcPr>
          <w:p w14:paraId="449B3022" w14:textId="0B6A128A"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0926F9B" w14:textId="7F55DDE5"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CD04C52" w14:textId="1C2E890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E0CDCC7" w14:textId="404B047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0E7E82DB" w14:textId="18F6406A"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4C443C8B" w14:textId="77777777" w:rsidTr="00004AC8">
        <w:tc>
          <w:tcPr>
            <w:tcW w:w="671" w:type="pct"/>
          </w:tcPr>
          <w:p w14:paraId="02CBA0A0" w14:textId="3A11E26C"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1317640</w:t>
            </w:r>
          </w:p>
        </w:tc>
        <w:tc>
          <w:tcPr>
            <w:tcW w:w="1062" w:type="pct"/>
          </w:tcPr>
          <w:p w14:paraId="58DDCAAD" w14:textId="5B2820C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telmisartan</w:t>
            </w:r>
          </w:p>
        </w:tc>
        <w:tc>
          <w:tcPr>
            <w:tcW w:w="536" w:type="pct"/>
          </w:tcPr>
          <w:p w14:paraId="4FB543AA" w14:textId="2D7D459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7F1A20D" w14:textId="39E34B2F"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0BE2D000" w14:textId="5FC80CA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17524C78" w14:textId="189B81C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B4C6179" w14:textId="20CE477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2A70FFF2" w14:textId="77777777" w:rsidTr="00004AC8">
        <w:tc>
          <w:tcPr>
            <w:tcW w:w="671" w:type="pct"/>
          </w:tcPr>
          <w:p w14:paraId="15F96013" w14:textId="2499A05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1331235</w:t>
            </w:r>
          </w:p>
        </w:tc>
        <w:tc>
          <w:tcPr>
            <w:tcW w:w="1062" w:type="pct"/>
          </w:tcPr>
          <w:p w14:paraId="1AE77539" w14:textId="34A7FA59"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quinapril</w:t>
            </w:r>
          </w:p>
        </w:tc>
        <w:tc>
          <w:tcPr>
            <w:tcW w:w="536" w:type="pct"/>
          </w:tcPr>
          <w:p w14:paraId="3C88C7A6" w14:textId="2B3C07A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6601121" w14:textId="38FDFA37"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0E7E196D" w14:textId="0274EF7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16A2166F" w14:textId="5B12854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3435DC3" w14:textId="708F328E"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59803300" w14:textId="77777777" w:rsidTr="00004AC8">
        <w:tc>
          <w:tcPr>
            <w:tcW w:w="671" w:type="pct"/>
          </w:tcPr>
          <w:p w14:paraId="4C17B54A" w14:textId="409372EA"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1334456</w:t>
            </w:r>
          </w:p>
        </w:tc>
        <w:tc>
          <w:tcPr>
            <w:tcW w:w="1062" w:type="pct"/>
          </w:tcPr>
          <w:p w14:paraId="4492B192" w14:textId="73AC421D"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ramipril</w:t>
            </w:r>
          </w:p>
        </w:tc>
        <w:tc>
          <w:tcPr>
            <w:tcW w:w="536" w:type="pct"/>
          </w:tcPr>
          <w:p w14:paraId="4AB31823" w14:textId="32713AD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3B1D858" w14:textId="3CEAF796"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8C59BCE" w14:textId="1D29192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7FF726FE" w14:textId="4CB6909C"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79FD376" w14:textId="12D6874B"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10CDFC5D" w14:textId="77777777" w:rsidTr="00004AC8">
        <w:tc>
          <w:tcPr>
            <w:tcW w:w="671" w:type="pct"/>
          </w:tcPr>
          <w:p w14:paraId="26317EBD" w14:textId="4B10FAD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1335471</w:t>
            </w:r>
          </w:p>
        </w:tc>
        <w:tc>
          <w:tcPr>
            <w:tcW w:w="1062" w:type="pct"/>
          </w:tcPr>
          <w:p w14:paraId="53D7D62D" w14:textId="65733B6E"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benazepril</w:t>
            </w:r>
          </w:p>
        </w:tc>
        <w:tc>
          <w:tcPr>
            <w:tcW w:w="536" w:type="pct"/>
          </w:tcPr>
          <w:p w14:paraId="1A405B0F" w14:textId="10BBCF7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31F218B4" w14:textId="1011EBC9"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2FAA8B75" w14:textId="1A8F274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CB4C7B8" w14:textId="00E3B867"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E5EAADE" w14:textId="3B25EB7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157104D5" w14:textId="77777777" w:rsidTr="00004AC8">
        <w:tc>
          <w:tcPr>
            <w:tcW w:w="671" w:type="pct"/>
          </w:tcPr>
          <w:p w14:paraId="49573D0C" w14:textId="38C6CF82"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1340128</w:t>
            </w:r>
          </w:p>
        </w:tc>
        <w:tc>
          <w:tcPr>
            <w:tcW w:w="1062" w:type="pct"/>
          </w:tcPr>
          <w:p w14:paraId="32CDD738" w14:textId="3E1371AA"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captopril</w:t>
            </w:r>
          </w:p>
        </w:tc>
        <w:tc>
          <w:tcPr>
            <w:tcW w:w="536" w:type="pct"/>
          </w:tcPr>
          <w:p w14:paraId="1DC63B5D" w14:textId="0AFC4C85"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8E02537" w14:textId="0C1041EB"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2A00A54B" w14:textId="66BD7F4E"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75D200D0" w14:textId="0EC9B04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4763236" w14:textId="6A7B43B7"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14FED0E5" w14:textId="77777777" w:rsidTr="00004AC8">
        <w:tc>
          <w:tcPr>
            <w:tcW w:w="671" w:type="pct"/>
          </w:tcPr>
          <w:p w14:paraId="526DAA10" w14:textId="15E1B3BA"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1341927</w:t>
            </w:r>
          </w:p>
        </w:tc>
        <w:tc>
          <w:tcPr>
            <w:tcW w:w="1062" w:type="pct"/>
          </w:tcPr>
          <w:p w14:paraId="5421FD4E" w14:textId="0EB89DCC"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enalapril</w:t>
            </w:r>
          </w:p>
        </w:tc>
        <w:tc>
          <w:tcPr>
            <w:tcW w:w="536" w:type="pct"/>
          </w:tcPr>
          <w:p w14:paraId="36FF7CD7" w14:textId="5B8A499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02652657" w14:textId="63350AD4"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D7C9019" w14:textId="04ED47FA"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EB10DA4" w14:textId="1DEEF6F2"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59650F0A" w14:textId="7384736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678FD47B" w14:textId="77777777" w:rsidTr="00004AC8">
        <w:tc>
          <w:tcPr>
            <w:tcW w:w="671" w:type="pct"/>
          </w:tcPr>
          <w:p w14:paraId="0EA0A801" w14:textId="3B4D5B2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1342439</w:t>
            </w:r>
          </w:p>
        </w:tc>
        <w:tc>
          <w:tcPr>
            <w:tcW w:w="1062" w:type="pct"/>
          </w:tcPr>
          <w:p w14:paraId="4459D46D" w14:textId="21AE4A9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trandolapril</w:t>
            </w:r>
          </w:p>
        </w:tc>
        <w:tc>
          <w:tcPr>
            <w:tcW w:w="536" w:type="pct"/>
          </w:tcPr>
          <w:p w14:paraId="45373DED" w14:textId="367187BC"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34F8F40" w14:textId="3C710632"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E378881" w14:textId="5707904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37C9940" w14:textId="5836745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E1004AB" w14:textId="3C192BAE"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297EA8D2" w14:textId="77777777" w:rsidTr="00004AC8">
        <w:tc>
          <w:tcPr>
            <w:tcW w:w="671" w:type="pct"/>
          </w:tcPr>
          <w:p w14:paraId="13D77403" w14:textId="2CAD8D6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1346686</w:t>
            </w:r>
          </w:p>
        </w:tc>
        <w:tc>
          <w:tcPr>
            <w:tcW w:w="1062" w:type="pct"/>
          </w:tcPr>
          <w:p w14:paraId="4B8A5E32" w14:textId="19165E12"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eprosartan</w:t>
            </w:r>
            <w:proofErr w:type="spellEnd"/>
          </w:p>
        </w:tc>
        <w:tc>
          <w:tcPr>
            <w:tcW w:w="536" w:type="pct"/>
          </w:tcPr>
          <w:p w14:paraId="164C8C78" w14:textId="0A238E1E"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1B58514" w14:textId="110FC382"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BBF0D8E" w14:textId="24CC04F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B77F0C0" w14:textId="41E6DD5B"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35BF2CD" w14:textId="50C6C84B"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008B0AD0" w14:textId="77777777" w:rsidTr="00004AC8">
        <w:tc>
          <w:tcPr>
            <w:tcW w:w="671" w:type="pct"/>
          </w:tcPr>
          <w:p w14:paraId="7B1F4DFD" w14:textId="74FED61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1347384</w:t>
            </w:r>
          </w:p>
        </w:tc>
        <w:tc>
          <w:tcPr>
            <w:tcW w:w="1062" w:type="pct"/>
          </w:tcPr>
          <w:p w14:paraId="7AFFCA9C" w14:textId="6F67F8F5"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irbesartan</w:t>
            </w:r>
          </w:p>
        </w:tc>
        <w:tc>
          <w:tcPr>
            <w:tcW w:w="536" w:type="pct"/>
          </w:tcPr>
          <w:p w14:paraId="420CAB7F" w14:textId="02C6CFA9"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B1C0578" w14:textId="2019353A"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D0AC0BB" w14:textId="021BB9B5"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090B49B" w14:textId="7CB011BE"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A6D5CB9" w14:textId="09A5A0B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2A5078D3" w14:textId="77777777" w:rsidTr="00004AC8">
        <w:tc>
          <w:tcPr>
            <w:tcW w:w="671" w:type="pct"/>
          </w:tcPr>
          <w:p w14:paraId="712A8CB9" w14:textId="3212315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1351557</w:t>
            </w:r>
          </w:p>
        </w:tc>
        <w:tc>
          <w:tcPr>
            <w:tcW w:w="1062" w:type="pct"/>
          </w:tcPr>
          <w:p w14:paraId="08659A22" w14:textId="7EFABECC"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candesartan</w:t>
            </w:r>
          </w:p>
        </w:tc>
        <w:tc>
          <w:tcPr>
            <w:tcW w:w="536" w:type="pct"/>
          </w:tcPr>
          <w:p w14:paraId="3CD6D235" w14:textId="74769829"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84B1C83" w14:textId="04B84712"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4919E97" w14:textId="2C8B3FDA"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17DC7E5" w14:textId="751D5E8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16A6925" w14:textId="02BFE35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1DD954E4" w14:textId="77777777" w:rsidTr="00004AC8">
        <w:tc>
          <w:tcPr>
            <w:tcW w:w="671" w:type="pct"/>
          </w:tcPr>
          <w:p w14:paraId="6C37FBF5" w14:textId="168258E7"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1363749</w:t>
            </w:r>
          </w:p>
        </w:tc>
        <w:tc>
          <w:tcPr>
            <w:tcW w:w="1062" w:type="pct"/>
          </w:tcPr>
          <w:p w14:paraId="3AC9E6E2" w14:textId="219961E6"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fosinopril</w:t>
            </w:r>
            <w:proofErr w:type="spellEnd"/>
          </w:p>
        </w:tc>
        <w:tc>
          <w:tcPr>
            <w:tcW w:w="536" w:type="pct"/>
          </w:tcPr>
          <w:p w14:paraId="6EAB2FC2" w14:textId="144D861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38542681" w14:textId="7D1D78B7"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0F55F477" w14:textId="6EAD014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F902549" w14:textId="7E18251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07F35A3C" w14:textId="7F52D045"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572EEA43" w14:textId="77777777" w:rsidTr="00004AC8">
        <w:tc>
          <w:tcPr>
            <w:tcW w:w="671" w:type="pct"/>
          </w:tcPr>
          <w:p w14:paraId="359A5EEF" w14:textId="270CD1D7"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1367500</w:t>
            </w:r>
          </w:p>
        </w:tc>
        <w:tc>
          <w:tcPr>
            <w:tcW w:w="1062" w:type="pct"/>
          </w:tcPr>
          <w:p w14:paraId="7E38C1D3" w14:textId="31DAF8CD"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losartan</w:t>
            </w:r>
          </w:p>
        </w:tc>
        <w:tc>
          <w:tcPr>
            <w:tcW w:w="536" w:type="pct"/>
          </w:tcPr>
          <w:p w14:paraId="6270B509" w14:textId="3887A63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8DDFE00" w14:textId="46FF77D9"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76616C7" w14:textId="51A595B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2847C6D" w14:textId="586CD402"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FA63AE9" w14:textId="620E44B7"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251AF2B4" w14:textId="77777777" w:rsidTr="00004AC8">
        <w:tc>
          <w:tcPr>
            <w:tcW w:w="671" w:type="pct"/>
          </w:tcPr>
          <w:p w14:paraId="2B626B0E" w14:textId="586F013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1373225</w:t>
            </w:r>
          </w:p>
        </w:tc>
        <w:tc>
          <w:tcPr>
            <w:tcW w:w="1062" w:type="pct"/>
          </w:tcPr>
          <w:p w14:paraId="79B1BFA4" w14:textId="358E619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perindopril</w:t>
            </w:r>
          </w:p>
        </w:tc>
        <w:tc>
          <w:tcPr>
            <w:tcW w:w="536" w:type="pct"/>
          </w:tcPr>
          <w:p w14:paraId="3311E253" w14:textId="3241AF3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0246BA2" w14:textId="1CEB01DC"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20420BC2" w14:textId="7EB30F96"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0C9C627" w14:textId="3669F650"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7C3943D" w14:textId="1A1B2877"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771EC34D" w14:textId="77777777" w:rsidTr="00004AC8">
        <w:tc>
          <w:tcPr>
            <w:tcW w:w="671" w:type="pct"/>
          </w:tcPr>
          <w:p w14:paraId="15DDB7B0" w14:textId="1EEC290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40226742</w:t>
            </w:r>
          </w:p>
        </w:tc>
        <w:tc>
          <w:tcPr>
            <w:tcW w:w="1062" w:type="pct"/>
          </w:tcPr>
          <w:p w14:paraId="75DC9BAC" w14:textId="64EFF765"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olmesartan</w:t>
            </w:r>
            <w:proofErr w:type="spellEnd"/>
          </w:p>
        </w:tc>
        <w:tc>
          <w:tcPr>
            <w:tcW w:w="536" w:type="pct"/>
          </w:tcPr>
          <w:p w14:paraId="2B4D134A" w14:textId="64F2BA7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46E9D6D3" w14:textId="4EE7C909"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3E3276F" w14:textId="2D183064"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0C6C8B71" w14:textId="1405492B"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3B2E37C8" w14:textId="29D4AC1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004AC8" w14:paraId="4770EFF5" w14:textId="77777777" w:rsidTr="00004AC8">
        <w:tc>
          <w:tcPr>
            <w:tcW w:w="671" w:type="pct"/>
          </w:tcPr>
          <w:p w14:paraId="3DDE02A7" w14:textId="5EDBEF43"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40235485</w:t>
            </w:r>
          </w:p>
        </w:tc>
        <w:tc>
          <w:tcPr>
            <w:tcW w:w="1062" w:type="pct"/>
          </w:tcPr>
          <w:p w14:paraId="0918933E" w14:textId="3676BA8D"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azilsartan</w:t>
            </w:r>
            <w:proofErr w:type="spellEnd"/>
          </w:p>
        </w:tc>
        <w:tc>
          <w:tcPr>
            <w:tcW w:w="536" w:type="pct"/>
          </w:tcPr>
          <w:p w14:paraId="0ED56B72" w14:textId="03DF8B9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2C87B78D" w14:textId="31F9F312" w:rsidR="00004AC8" w:rsidRPr="00004AC8" w:rsidRDefault="00004AC8" w:rsidP="00004AC8">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D996C78" w14:textId="5CEED89F"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1E3260A" w14:textId="51F938DB"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2371D6E" w14:textId="61071561" w:rsidR="00004AC8" w:rsidRPr="00004AC8" w:rsidRDefault="00004AC8" w:rsidP="00004AC8">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1A8360D8" w14:textId="77777777" w:rsidR="008B761D" w:rsidRDefault="008B761D">
      <w:pPr>
        <w:rPr>
          <w:rFonts w:ascii="Microsoft Sans Serif" w:hAnsi="Microsoft Sans Serif" w:cs="Microsoft Sans Serif"/>
        </w:rPr>
      </w:pPr>
    </w:p>
    <w:p w14:paraId="1C69E814" w14:textId="2163DCD2" w:rsidR="008B761D" w:rsidRPr="009F13A9" w:rsidRDefault="00721D4B" w:rsidP="009F13A9">
      <w:pPr>
        <w:pStyle w:val="ListParagraph"/>
        <w:numPr>
          <w:ilvl w:val="0"/>
          <w:numId w:val="23"/>
        </w:numPr>
        <w:rPr>
          <w:rFonts w:ascii="Microsoft Sans Serif" w:hAnsi="Microsoft Sans Serif" w:cs="Microsoft Sans Serif"/>
        </w:rPr>
      </w:pPr>
      <w:r w:rsidRPr="009F13A9">
        <w:rPr>
          <w:rFonts w:ascii="Microsoft Sans Serif" w:hAnsi="Microsoft Sans Serif" w:cs="Microsoft Sans Serif"/>
        </w:rPr>
        <w:t>CCB</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721D4B" w14:paraId="659C4BE8" w14:textId="77777777">
        <w:tc>
          <w:tcPr>
            <w:tcW w:w="671" w:type="pct"/>
          </w:tcPr>
          <w:p w14:paraId="042397B8"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lastRenderedPageBreak/>
              <w:t>Concept Id</w:t>
            </w:r>
          </w:p>
        </w:tc>
        <w:tc>
          <w:tcPr>
            <w:tcW w:w="1062" w:type="pct"/>
          </w:tcPr>
          <w:p w14:paraId="64801315"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2068F109"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74F3A907"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42A86BAD"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5237A888"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3C495DB2"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793CFA" w14:paraId="69DE6620" w14:textId="77777777">
        <w:tc>
          <w:tcPr>
            <w:tcW w:w="671" w:type="pct"/>
          </w:tcPr>
          <w:p w14:paraId="3818DFBE" w14:textId="1558D25D"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1307863</w:t>
            </w:r>
          </w:p>
        </w:tc>
        <w:tc>
          <w:tcPr>
            <w:tcW w:w="1062" w:type="pct"/>
          </w:tcPr>
          <w:p w14:paraId="2D4C5B69" w14:textId="0B8AFDC0"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verapamil</w:t>
            </w:r>
          </w:p>
        </w:tc>
        <w:tc>
          <w:tcPr>
            <w:tcW w:w="536" w:type="pct"/>
          </w:tcPr>
          <w:p w14:paraId="655B8763" w14:textId="6E35588F"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365BC4E" w14:textId="0F934D6E"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0F5BFEB" w14:textId="210E2298"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ED0946E" w14:textId="3651EC73"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2DB15C1" w14:textId="7FE8B956"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793CFA" w14:paraId="7B3E5B78" w14:textId="77777777">
        <w:tc>
          <w:tcPr>
            <w:tcW w:w="671" w:type="pct"/>
          </w:tcPr>
          <w:p w14:paraId="1400D1BD" w14:textId="1E1B15F9"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1318137</w:t>
            </w:r>
          </w:p>
        </w:tc>
        <w:tc>
          <w:tcPr>
            <w:tcW w:w="1062" w:type="pct"/>
          </w:tcPr>
          <w:p w14:paraId="7E7AF9A7" w14:textId="1026C35B"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nicardipine</w:t>
            </w:r>
          </w:p>
        </w:tc>
        <w:tc>
          <w:tcPr>
            <w:tcW w:w="536" w:type="pct"/>
          </w:tcPr>
          <w:p w14:paraId="4EC86C22" w14:textId="3A2141FE"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9E946EA" w14:textId="28ED6F23"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055274CD" w14:textId="37CD5E98"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7577E44" w14:textId="5CB2AEA1"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293CD79" w14:textId="4DE24648"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793CFA" w14:paraId="65F0A051" w14:textId="77777777">
        <w:tc>
          <w:tcPr>
            <w:tcW w:w="671" w:type="pct"/>
          </w:tcPr>
          <w:p w14:paraId="2247F37F" w14:textId="7CAF124B"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1318853</w:t>
            </w:r>
          </w:p>
        </w:tc>
        <w:tc>
          <w:tcPr>
            <w:tcW w:w="1062" w:type="pct"/>
          </w:tcPr>
          <w:p w14:paraId="3D5524EE" w14:textId="635DB4CA"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nifedipine</w:t>
            </w:r>
          </w:p>
        </w:tc>
        <w:tc>
          <w:tcPr>
            <w:tcW w:w="536" w:type="pct"/>
          </w:tcPr>
          <w:p w14:paraId="0676977B" w14:textId="1CED98A7"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E9DF512" w14:textId="62060E64"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CCF6D88" w14:textId="1D62F65C"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CA9EAE0" w14:textId="7891EDB4"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3DA45F81" w14:textId="1158FAC5"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793CFA" w14:paraId="1FBE2589" w14:textId="77777777">
        <w:tc>
          <w:tcPr>
            <w:tcW w:w="671" w:type="pct"/>
          </w:tcPr>
          <w:p w14:paraId="5B433611" w14:textId="1D990C18"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1319880</w:t>
            </w:r>
          </w:p>
        </w:tc>
        <w:tc>
          <w:tcPr>
            <w:tcW w:w="1062" w:type="pct"/>
          </w:tcPr>
          <w:p w14:paraId="3C7E0092" w14:textId="1371B4DC"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nisoldipine</w:t>
            </w:r>
            <w:proofErr w:type="spellEnd"/>
          </w:p>
        </w:tc>
        <w:tc>
          <w:tcPr>
            <w:tcW w:w="536" w:type="pct"/>
          </w:tcPr>
          <w:p w14:paraId="48E8A513" w14:textId="0C3421FC"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011A10C" w14:textId="47086DA7"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F5C0659" w14:textId="296386D9"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86C7EFD" w14:textId="6A38EAE0"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25509703" w14:textId="24978E7C"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793CFA" w14:paraId="7E73F792" w14:textId="77777777">
        <w:tc>
          <w:tcPr>
            <w:tcW w:w="671" w:type="pct"/>
          </w:tcPr>
          <w:p w14:paraId="5CB2AB45" w14:textId="6541EF3B"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1326012</w:t>
            </w:r>
          </w:p>
        </w:tc>
        <w:tc>
          <w:tcPr>
            <w:tcW w:w="1062" w:type="pct"/>
          </w:tcPr>
          <w:p w14:paraId="4D61603D" w14:textId="2D838F83"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isradipine</w:t>
            </w:r>
            <w:proofErr w:type="spellEnd"/>
          </w:p>
        </w:tc>
        <w:tc>
          <w:tcPr>
            <w:tcW w:w="536" w:type="pct"/>
          </w:tcPr>
          <w:p w14:paraId="2BB5ECC3" w14:textId="2B256FB4"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D48BE31" w14:textId="563B216F"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AB55755" w14:textId="357E7F62"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9E4498B" w14:textId="50E9A732"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5E64864" w14:textId="2EC005C7"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793CFA" w14:paraId="0575E743" w14:textId="77777777">
        <w:tc>
          <w:tcPr>
            <w:tcW w:w="671" w:type="pct"/>
          </w:tcPr>
          <w:p w14:paraId="41ED94AC" w14:textId="17AA6A41"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1328165</w:t>
            </w:r>
          </w:p>
        </w:tc>
        <w:tc>
          <w:tcPr>
            <w:tcW w:w="1062" w:type="pct"/>
          </w:tcPr>
          <w:p w14:paraId="526D7542" w14:textId="7FBAF39C"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diltiazem</w:t>
            </w:r>
          </w:p>
        </w:tc>
        <w:tc>
          <w:tcPr>
            <w:tcW w:w="536" w:type="pct"/>
          </w:tcPr>
          <w:p w14:paraId="4C383899" w14:textId="4220AA1F"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3E01455" w14:textId="7A2B4A3D"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678D70B" w14:textId="69CC0456"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4DEBCDA" w14:textId="52CF52F3"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2FFFDAB4" w14:textId="76AE09D8"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793CFA" w14:paraId="114BEA07" w14:textId="77777777">
        <w:tc>
          <w:tcPr>
            <w:tcW w:w="671" w:type="pct"/>
          </w:tcPr>
          <w:p w14:paraId="1735ADD7" w14:textId="0DBC8DF2"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1332418</w:t>
            </w:r>
          </w:p>
        </w:tc>
        <w:tc>
          <w:tcPr>
            <w:tcW w:w="1062" w:type="pct"/>
          </w:tcPr>
          <w:p w14:paraId="015AC2F0" w14:textId="159E34BD"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amlodipine</w:t>
            </w:r>
          </w:p>
        </w:tc>
        <w:tc>
          <w:tcPr>
            <w:tcW w:w="536" w:type="pct"/>
          </w:tcPr>
          <w:p w14:paraId="11F51CA6" w14:textId="7159F67F"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358CD46" w14:textId="23525D0D"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00C7A18E" w14:textId="29C87964"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058D7960" w14:textId="0AE5B79D"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F761D3A" w14:textId="29C1C40C"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793CFA" w14:paraId="6FD7190C" w14:textId="77777777">
        <w:tc>
          <w:tcPr>
            <w:tcW w:w="671" w:type="pct"/>
          </w:tcPr>
          <w:p w14:paraId="285DCB9C" w14:textId="098ADB2D"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1353776</w:t>
            </w:r>
          </w:p>
        </w:tc>
        <w:tc>
          <w:tcPr>
            <w:tcW w:w="1062" w:type="pct"/>
          </w:tcPr>
          <w:p w14:paraId="3158FAF0" w14:textId="2F070685"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felodipine</w:t>
            </w:r>
          </w:p>
        </w:tc>
        <w:tc>
          <w:tcPr>
            <w:tcW w:w="536" w:type="pct"/>
          </w:tcPr>
          <w:p w14:paraId="3D9F85CE" w14:textId="3B91E67F"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BDD07A7" w14:textId="6744693B" w:rsidR="00793CFA" w:rsidRPr="009A14D8" w:rsidRDefault="00793CFA"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97B6703" w14:textId="4685E722"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E2BB3A8" w14:textId="1A00D001"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D981E82" w14:textId="2C38893C" w:rsidR="00793CFA" w:rsidRPr="009A14D8" w:rsidRDefault="00793CFA"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480C49EF" w14:textId="77777777" w:rsidR="00721D4B" w:rsidRDefault="00721D4B">
      <w:pPr>
        <w:rPr>
          <w:rFonts w:ascii="Microsoft Sans Serif" w:hAnsi="Microsoft Sans Serif" w:cs="Microsoft Sans Serif"/>
        </w:rPr>
      </w:pPr>
    </w:p>
    <w:p w14:paraId="4BB59876" w14:textId="116D4838" w:rsidR="00721D4B" w:rsidRPr="009F13A9" w:rsidRDefault="00721D4B" w:rsidP="009F13A9">
      <w:pPr>
        <w:pStyle w:val="ListParagraph"/>
        <w:numPr>
          <w:ilvl w:val="0"/>
          <w:numId w:val="23"/>
        </w:numPr>
        <w:rPr>
          <w:rFonts w:ascii="Microsoft Sans Serif" w:hAnsi="Microsoft Sans Serif" w:cs="Microsoft Sans Serif"/>
        </w:rPr>
      </w:pPr>
      <w:r w:rsidRPr="009F13A9">
        <w:rPr>
          <w:rFonts w:ascii="Microsoft Sans Serif" w:hAnsi="Microsoft Sans Serif" w:cs="Microsoft Sans Serif"/>
        </w:rPr>
        <w:t>BB</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721D4B" w14:paraId="1740E372" w14:textId="77777777">
        <w:tc>
          <w:tcPr>
            <w:tcW w:w="671" w:type="pct"/>
          </w:tcPr>
          <w:p w14:paraId="39F4133A"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639269AA"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02EC978C"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497E81D8"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154806DA"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073B9956"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14763E4E"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9A14D8" w14:paraId="359D036C" w14:textId="77777777">
        <w:tc>
          <w:tcPr>
            <w:tcW w:w="671" w:type="pct"/>
          </w:tcPr>
          <w:p w14:paraId="2F624D3A" w14:textId="5586FFF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1307046</w:t>
            </w:r>
          </w:p>
        </w:tc>
        <w:tc>
          <w:tcPr>
            <w:tcW w:w="1062" w:type="pct"/>
          </w:tcPr>
          <w:p w14:paraId="6939887A" w14:textId="37156E6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metoprolol</w:t>
            </w:r>
          </w:p>
        </w:tc>
        <w:tc>
          <w:tcPr>
            <w:tcW w:w="536" w:type="pct"/>
          </w:tcPr>
          <w:p w14:paraId="5F35AB6D" w14:textId="4C396BE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8FE5F26" w14:textId="51EDCB92"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4194F385" w14:textId="2AA7788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0A4F106F" w14:textId="75C7C0BC"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6362102" w14:textId="0B39E98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549C6359" w14:textId="77777777">
        <w:tc>
          <w:tcPr>
            <w:tcW w:w="671" w:type="pct"/>
          </w:tcPr>
          <w:p w14:paraId="63991AD4" w14:textId="47BFC16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1313200</w:t>
            </w:r>
          </w:p>
        </w:tc>
        <w:tc>
          <w:tcPr>
            <w:tcW w:w="1062" w:type="pct"/>
          </w:tcPr>
          <w:p w14:paraId="03A713A2" w14:textId="226C119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nadolol</w:t>
            </w:r>
          </w:p>
        </w:tc>
        <w:tc>
          <w:tcPr>
            <w:tcW w:w="536" w:type="pct"/>
          </w:tcPr>
          <w:p w14:paraId="3BA8CE72" w14:textId="26ECBBE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5604C5C7" w14:textId="62F08CA4"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0243F62" w14:textId="41504A9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9A04F24" w14:textId="404B5D7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6090F49" w14:textId="264DCF2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310A16C9" w14:textId="77777777">
        <w:tc>
          <w:tcPr>
            <w:tcW w:w="671" w:type="pct"/>
          </w:tcPr>
          <w:p w14:paraId="0E9C2287" w14:textId="121045F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1314002</w:t>
            </w:r>
          </w:p>
        </w:tc>
        <w:tc>
          <w:tcPr>
            <w:tcW w:w="1062" w:type="pct"/>
          </w:tcPr>
          <w:p w14:paraId="16E55CAD" w14:textId="1557C1F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atenolol</w:t>
            </w:r>
          </w:p>
        </w:tc>
        <w:tc>
          <w:tcPr>
            <w:tcW w:w="536" w:type="pct"/>
          </w:tcPr>
          <w:p w14:paraId="78212532" w14:textId="62B8AF9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A9CF2E4" w14:textId="6234262A"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21ED4BD" w14:textId="05A906F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3D4548A" w14:textId="407C957C"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3BC11F8" w14:textId="067F7D8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1C2EEB4B" w14:textId="77777777">
        <w:tc>
          <w:tcPr>
            <w:tcW w:w="671" w:type="pct"/>
          </w:tcPr>
          <w:p w14:paraId="6B18DFA1" w14:textId="63FF88D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1314577</w:t>
            </w:r>
          </w:p>
        </w:tc>
        <w:tc>
          <w:tcPr>
            <w:tcW w:w="1062" w:type="pct"/>
          </w:tcPr>
          <w:p w14:paraId="34480FB0" w14:textId="5D30C5E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nebivolol</w:t>
            </w:r>
          </w:p>
        </w:tc>
        <w:tc>
          <w:tcPr>
            <w:tcW w:w="536" w:type="pct"/>
          </w:tcPr>
          <w:p w14:paraId="4B8E9181" w14:textId="3324A15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770CF0A" w14:textId="1F4EFE9F"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DC38FEA" w14:textId="348AD61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27509AE" w14:textId="4D439F9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6F0133D8" w14:textId="364D89D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0955A883" w14:textId="77777777">
        <w:tc>
          <w:tcPr>
            <w:tcW w:w="671" w:type="pct"/>
          </w:tcPr>
          <w:p w14:paraId="4F055F75" w14:textId="57AEDDB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1319998</w:t>
            </w:r>
          </w:p>
        </w:tc>
        <w:tc>
          <w:tcPr>
            <w:tcW w:w="1062" w:type="pct"/>
          </w:tcPr>
          <w:p w14:paraId="1C2BE2B9" w14:textId="6A7CAE0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acebutolol</w:t>
            </w:r>
          </w:p>
        </w:tc>
        <w:tc>
          <w:tcPr>
            <w:tcW w:w="536" w:type="pct"/>
          </w:tcPr>
          <w:p w14:paraId="5AA5972A" w14:textId="4C2D997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1DA51CCC" w14:textId="0C64356F"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24E7F38" w14:textId="7B628B5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787381A0" w14:textId="0E883BE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240C1C1" w14:textId="1B7003A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4BADB3E1" w14:textId="77777777">
        <w:tc>
          <w:tcPr>
            <w:tcW w:w="671" w:type="pct"/>
          </w:tcPr>
          <w:p w14:paraId="362E6131" w14:textId="3348467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1322081</w:t>
            </w:r>
          </w:p>
        </w:tc>
        <w:tc>
          <w:tcPr>
            <w:tcW w:w="1062" w:type="pct"/>
          </w:tcPr>
          <w:p w14:paraId="2C5356BB" w14:textId="76C3997E"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betaxolol</w:t>
            </w:r>
            <w:proofErr w:type="spellEnd"/>
          </w:p>
        </w:tc>
        <w:tc>
          <w:tcPr>
            <w:tcW w:w="536" w:type="pct"/>
          </w:tcPr>
          <w:p w14:paraId="1433087F" w14:textId="48E4704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4D9AB56" w14:textId="7EB55200"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2D8EA263" w14:textId="0D17B8E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3F886E1" w14:textId="621CFC6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05B5A8E" w14:textId="0D0D26F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236FE8BF" w14:textId="77777777">
        <w:tc>
          <w:tcPr>
            <w:tcW w:w="671" w:type="pct"/>
          </w:tcPr>
          <w:p w14:paraId="61DAA4B7" w14:textId="4C9C6FC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1327978</w:t>
            </w:r>
          </w:p>
        </w:tc>
        <w:tc>
          <w:tcPr>
            <w:tcW w:w="1062" w:type="pct"/>
          </w:tcPr>
          <w:p w14:paraId="1BEDF0E0" w14:textId="2878F8E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penbutolol</w:t>
            </w:r>
          </w:p>
        </w:tc>
        <w:tc>
          <w:tcPr>
            <w:tcW w:w="536" w:type="pct"/>
          </w:tcPr>
          <w:p w14:paraId="123E8689" w14:textId="43F1F7C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3BC025A" w14:textId="34BAA3A5"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EB2DC3C" w14:textId="7724C66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0EB7C3B7" w14:textId="58DD73D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3ADBF5C2" w14:textId="42B16E3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17FAE476" w14:textId="77777777">
        <w:tc>
          <w:tcPr>
            <w:tcW w:w="671" w:type="pct"/>
          </w:tcPr>
          <w:p w14:paraId="1740B5FD" w14:textId="2BDF45B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1338005</w:t>
            </w:r>
          </w:p>
        </w:tc>
        <w:tc>
          <w:tcPr>
            <w:tcW w:w="1062" w:type="pct"/>
          </w:tcPr>
          <w:p w14:paraId="28927325" w14:textId="2F83889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bisoprolol</w:t>
            </w:r>
          </w:p>
        </w:tc>
        <w:tc>
          <w:tcPr>
            <w:tcW w:w="536" w:type="pct"/>
          </w:tcPr>
          <w:p w14:paraId="155809D1" w14:textId="641B679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D7D5351" w14:textId="0A61CCD2"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BF233B2" w14:textId="64FB5A4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5B63BD0" w14:textId="19C2FBE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B214FB1" w14:textId="6847C4C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02CF5BEA" w14:textId="77777777">
        <w:tc>
          <w:tcPr>
            <w:tcW w:w="671" w:type="pct"/>
          </w:tcPr>
          <w:p w14:paraId="0F1B4E53" w14:textId="2454248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1345858</w:t>
            </w:r>
          </w:p>
        </w:tc>
        <w:tc>
          <w:tcPr>
            <w:tcW w:w="1062" w:type="pct"/>
          </w:tcPr>
          <w:p w14:paraId="25987642" w14:textId="4B098DD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pindolol</w:t>
            </w:r>
          </w:p>
        </w:tc>
        <w:tc>
          <w:tcPr>
            <w:tcW w:w="536" w:type="pct"/>
          </w:tcPr>
          <w:p w14:paraId="64FD8CFA" w14:textId="4893E35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E164C34" w14:textId="6C85B089"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8764A9E" w14:textId="5FD2647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D19869D" w14:textId="2565FED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74DE822" w14:textId="54EDE8A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267E8F77" w14:textId="77777777">
        <w:tc>
          <w:tcPr>
            <w:tcW w:w="671" w:type="pct"/>
          </w:tcPr>
          <w:p w14:paraId="6805C159" w14:textId="460410A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1346823</w:t>
            </w:r>
          </w:p>
        </w:tc>
        <w:tc>
          <w:tcPr>
            <w:tcW w:w="1062" w:type="pct"/>
          </w:tcPr>
          <w:p w14:paraId="3FD76D05" w14:textId="24FF044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carvedilol</w:t>
            </w:r>
          </w:p>
        </w:tc>
        <w:tc>
          <w:tcPr>
            <w:tcW w:w="536" w:type="pct"/>
          </w:tcPr>
          <w:p w14:paraId="467E22B2" w14:textId="6652C63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005E43F" w14:textId="108B2A50"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2D124012" w14:textId="45E2FBF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030BDB2" w14:textId="2FE9998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8EA1042" w14:textId="2FB2FB7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233B5C9F" w14:textId="77777777">
        <w:tc>
          <w:tcPr>
            <w:tcW w:w="671" w:type="pct"/>
          </w:tcPr>
          <w:p w14:paraId="605299C0" w14:textId="006541D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1353766</w:t>
            </w:r>
          </w:p>
        </w:tc>
        <w:tc>
          <w:tcPr>
            <w:tcW w:w="1062" w:type="pct"/>
          </w:tcPr>
          <w:p w14:paraId="5BE14C91" w14:textId="479BD7D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propranolol</w:t>
            </w:r>
          </w:p>
        </w:tc>
        <w:tc>
          <w:tcPr>
            <w:tcW w:w="536" w:type="pct"/>
          </w:tcPr>
          <w:p w14:paraId="6D432D24" w14:textId="40B4C4F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527AF72" w14:textId="71F57991"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E827B83" w14:textId="7145AC3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0EC914EE" w14:textId="18EC42C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33494C0" w14:textId="3AC97CF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412B5331" w14:textId="77777777">
        <w:tc>
          <w:tcPr>
            <w:tcW w:w="671" w:type="pct"/>
          </w:tcPr>
          <w:p w14:paraId="375D158E" w14:textId="5ECBF8E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1386957</w:t>
            </w:r>
          </w:p>
        </w:tc>
        <w:tc>
          <w:tcPr>
            <w:tcW w:w="1062" w:type="pct"/>
          </w:tcPr>
          <w:p w14:paraId="0910C19B" w14:textId="52199D3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labetalol</w:t>
            </w:r>
          </w:p>
        </w:tc>
        <w:tc>
          <w:tcPr>
            <w:tcW w:w="536" w:type="pct"/>
          </w:tcPr>
          <w:p w14:paraId="62E002B1" w14:textId="3BB0861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6D420A9" w14:textId="7E151504"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2F5BD7F" w14:textId="09D4338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873A3A1" w14:textId="2CC9FCF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7591FF2" w14:textId="5BFB572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4D7DF6BE" w14:textId="77777777" w:rsidR="00721D4B" w:rsidRDefault="00721D4B">
      <w:pPr>
        <w:rPr>
          <w:rFonts w:ascii="Microsoft Sans Serif" w:hAnsi="Microsoft Sans Serif" w:cs="Microsoft Sans Serif"/>
        </w:rPr>
      </w:pPr>
    </w:p>
    <w:p w14:paraId="0436E26C" w14:textId="39A86350" w:rsidR="00721D4B" w:rsidRPr="009F13A9" w:rsidRDefault="00721D4B" w:rsidP="009F13A9">
      <w:pPr>
        <w:pStyle w:val="ListParagraph"/>
        <w:numPr>
          <w:ilvl w:val="0"/>
          <w:numId w:val="23"/>
        </w:numPr>
        <w:rPr>
          <w:rFonts w:ascii="Microsoft Sans Serif" w:hAnsi="Microsoft Sans Serif" w:cs="Microsoft Sans Serif"/>
        </w:rPr>
      </w:pPr>
      <w:r w:rsidRPr="009F13A9">
        <w:rPr>
          <w:rFonts w:ascii="Microsoft Sans Serif" w:hAnsi="Microsoft Sans Serif" w:cs="Microsoft Sans Serif"/>
        </w:rPr>
        <w:t>Other secondary antihypertensive agents</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721D4B" w14:paraId="7B1B914D" w14:textId="77777777">
        <w:tc>
          <w:tcPr>
            <w:tcW w:w="671" w:type="pct"/>
          </w:tcPr>
          <w:p w14:paraId="2CA96D9F"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7ADF488C"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62EF1041"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084F6EF3"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6A6011E1"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029AC806"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06F83525" w14:textId="77777777" w:rsidR="00721D4B" w:rsidRPr="00531C06" w:rsidRDefault="00721D4B">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9A14D8" w14:paraId="6FE56517" w14:textId="77777777">
        <w:tc>
          <w:tcPr>
            <w:tcW w:w="671" w:type="pct"/>
          </w:tcPr>
          <w:p w14:paraId="6BA22508" w14:textId="413E612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904542</w:t>
            </w:r>
          </w:p>
        </w:tc>
        <w:tc>
          <w:tcPr>
            <w:tcW w:w="1062" w:type="pct"/>
          </w:tcPr>
          <w:p w14:paraId="46738E61" w14:textId="1120FB6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triamterene</w:t>
            </w:r>
          </w:p>
        </w:tc>
        <w:tc>
          <w:tcPr>
            <w:tcW w:w="536" w:type="pct"/>
          </w:tcPr>
          <w:p w14:paraId="5A29FD6C" w14:textId="3959F5D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17EBFE70" w14:textId="4B38F4E6"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38CDF3C" w14:textId="6317F37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E5CE4C0" w14:textId="28E338B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2CC07F6E" w14:textId="3004090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313260AD" w14:textId="77777777">
        <w:tc>
          <w:tcPr>
            <w:tcW w:w="671" w:type="pct"/>
          </w:tcPr>
          <w:p w14:paraId="4E642428" w14:textId="25DAC94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932745</w:t>
            </w:r>
          </w:p>
        </w:tc>
        <w:tc>
          <w:tcPr>
            <w:tcW w:w="1062" w:type="pct"/>
          </w:tcPr>
          <w:p w14:paraId="72CBF5A9" w14:textId="5569698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bumetanide</w:t>
            </w:r>
          </w:p>
        </w:tc>
        <w:tc>
          <w:tcPr>
            <w:tcW w:w="536" w:type="pct"/>
          </w:tcPr>
          <w:p w14:paraId="159C3A26" w14:textId="480383F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56F90E8" w14:textId="49E98B18"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4416EA99" w14:textId="1F89E9B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E32D303" w14:textId="08D6FA3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3ED5F55A" w14:textId="3A495AA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42DC2FD3" w14:textId="77777777">
        <w:tc>
          <w:tcPr>
            <w:tcW w:w="671" w:type="pct"/>
          </w:tcPr>
          <w:p w14:paraId="74B3A4A9" w14:textId="2B26C61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942350</w:t>
            </w:r>
          </w:p>
        </w:tc>
        <w:tc>
          <w:tcPr>
            <w:tcW w:w="1062" w:type="pct"/>
          </w:tcPr>
          <w:p w14:paraId="2AC0E31A" w14:textId="098AB7B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torsemide</w:t>
            </w:r>
          </w:p>
        </w:tc>
        <w:tc>
          <w:tcPr>
            <w:tcW w:w="536" w:type="pct"/>
          </w:tcPr>
          <w:p w14:paraId="44D53217" w14:textId="29B6293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1EF676F" w14:textId="4C57FEFE"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85FE751" w14:textId="66DE323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239C7AC" w14:textId="7539169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6DADE2A1" w14:textId="2A24519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55FBDD21" w14:textId="77777777">
        <w:tc>
          <w:tcPr>
            <w:tcW w:w="671" w:type="pct"/>
          </w:tcPr>
          <w:p w14:paraId="14239CBA" w14:textId="4E5A99E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956874</w:t>
            </w:r>
          </w:p>
        </w:tc>
        <w:tc>
          <w:tcPr>
            <w:tcW w:w="1062" w:type="pct"/>
          </w:tcPr>
          <w:p w14:paraId="354054B4" w14:textId="04CFAF9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furosemide</w:t>
            </w:r>
          </w:p>
        </w:tc>
        <w:tc>
          <w:tcPr>
            <w:tcW w:w="536" w:type="pct"/>
          </w:tcPr>
          <w:p w14:paraId="7FFE3BA7" w14:textId="2E8F872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574373B2" w14:textId="533F9F9B"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1BA616F" w14:textId="4ADAD40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7638BD22" w14:textId="4803E3E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9BCAB12" w14:textId="584B284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21DBAC93" w14:textId="77777777">
        <w:tc>
          <w:tcPr>
            <w:tcW w:w="671" w:type="pct"/>
          </w:tcPr>
          <w:p w14:paraId="3A5F241D" w14:textId="5655F6D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970250</w:t>
            </w:r>
          </w:p>
        </w:tc>
        <w:tc>
          <w:tcPr>
            <w:tcW w:w="1062" w:type="pct"/>
          </w:tcPr>
          <w:p w14:paraId="6EF9404D" w14:textId="3AEAE93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spironolactone</w:t>
            </w:r>
          </w:p>
        </w:tc>
        <w:tc>
          <w:tcPr>
            <w:tcW w:w="536" w:type="pct"/>
          </w:tcPr>
          <w:p w14:paraId="6B24CD05" w14:textId="6102111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DDA2D2D" w14:textId="27576479"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6041AFF" w14:textId="5EB62EC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68C8805" w14:textId="0E2C6FD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684B0A6B" w14:textId="59CA664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3F665755" w14:textId="77777777">
        <w:tc>
          <w:tcPr>
            <w:tcW w:w="671" w:type="pct"/>
          </w:tcPr>
          <w:p w14:paraId="037846FE" w14:textId="44C2012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991382</w:t>
            </w:r>
          </w:p>
        </w:tc>
        <w:tc>
          <w:tcPr>
            <w:tcW w:w="1062" w:type="pct"/>
          </w:tcPr>
          <w:p w14:paraId="38482B9B" w14:textId="61B3868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amiloride</w:t>
            </w:r>
          </w:p>
        </w:tc>
        <w:tc>
          <w:tcPr>
            <w:tcW w:w="536" w:type="pct"/>
          </w:tcPr>
          <w:p w14:paraId="43BDAF07" w14:textId="3F3C632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5EF07196" w14:textId="0AB38F0E"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494283B9" w14:textId="2583CA0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7C43031" w14:textId="4BEB36E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C79956D" w14:textId="19A52DA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69947043" w14:textId="77777777">
        <w:tc>
          <w:tcPr>
            <w:tcW w:w="671" w:type="pct"/>
          </w:tcPr>
          <w:p w14:paraId="54311E76" w14:textId="70D455CC"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1305447</w:t>
            </w:r>
          </w:p>
        </w:tc>
        <w:tc>
          <w:tcPr>
            <w:tcW w:w="1062" w:type="pct"/>
          </w:tcPr>
          <w:p w14:paraId="7B6A72C0" w14:textId="1CEC6AEC"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methyldopa</w:t>
            </w:r>
          </w:p>
        </w:tc>
        <w:tc>
          <w:tcPr>
            <w:tcW w:w="536" w:type="pct"/>
          </w:tcPr>
          <w:p w14:paraId="3DC12071" w14:textId="34CEA44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5067015" w14:textId="7681B2CD"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306B815" w14:textId="68B54F5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3D0F165" w14:textId="0EB1B9F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1C97B85" w14:textId="5337E7C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64DF2216" w14:textId="77777777">
        <w:tc>
          <w:tcPr>
            <w:tcW w:w="671" w:type="pct"/>
          </w:tcPr>
          <w:p w14:paraId="7EA39719" w14:textId="22C3E68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1309068</w:t>
            </w:r>
          </w:p>
        </w:tc>
        <w:tc>
          <w:tcPr>
            <w:tcW w:w="1062" w:type="pct"/>
          </w:tcPr>
          <w:p w14:paraId="64E89556" w14:textId="5070BBF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minoxidil</w:t>
            </w:r>
          </w:p>
        </w:tc>
        <w:tc>
          <w:tcPr>
            <w:tcW w:w="536" w:type="pct"/>
          </w:tcPr>
          <w:p w14:paraId="49B5FCCD" w14:textId="0FE6C4A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5B02846" w14:textId="2313D633"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2060389" w14:textId="4B0D229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2BC26D25" w14:textId="51F4E04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CE1FE21" w14:textId="3A4E0E4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5943A150" w14:textId="77777777">
        <w:tc>
          <w:tcPr>
            <w:tcW w:w="671" w:type="pct"/>
          </w:tcPr>
          <w:p w14:paraId="5F2B879F" w14:textId="5F8713A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1309799</w:t>
            </w:r>
          </w:p>
        </w:tc>
        <w:tc>
          <w:tcPr>
            <w:tcW w:w="1062" w:type="pct"/>
          </w:tcPr>
          <w:p w14:paraId="23FED29A" w14:textId="5C0B028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eplerenone</w:t>
            </w:r>
          </w:p>
        </w:tc>
        <w:tc>
          <w:tcPr>
            <w:tcW w:w="536" w:type="pct"/>
          </w:tcPr>
          <w:p w14:paraId="01E230BF" w14:textId="2D6BF83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5D74B7D9" w14:textId="221E184B"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1BDDCF8" w14:textId="7796C59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BD2FE78" w14:textId="6E26411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8791C67" w14:textId="4C9BDB1C"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7EC8B0FA" w14:textId="77777777">
        <w:tc>
          <w:tcPr>
            <w:tcW w:w="671" w:type="pct"/>
          </w:tcPr>
          <w:p w14:paraId="12906AAF" w14:textId="12318D3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1317967</w:t>
            </w:r>
          </w:p>
        </w:tc>
        <w:tc>
          <w:tcPr>
            <w:tcW w:w="1062" w:type="pct"/>
          </w:tcPr>
          <w:p w14:paraId="49596F46" w14:textId="1203AB90"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aliskiren</w:t>
            </w:r>
            <w:proofErr w:type="spellEnd"/>
          </w:p>
        </w:tc>
        <w:tc>
          <w:tcPr>
            <w:tcW w:w="536" w:type="pct"/>
          </w:tcPr>
          <w:p w14:paraId="070EB703" w14:textId="31D95D5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5A8F94C0" w14:textId="7ADEF559"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14A7F76" w14:textId="56774540"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208B96B" w14:textId="38A8941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3BE18C3" w14:textId="36455EF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3509BBB9" w14:textId="77777777">
        <w:tc>
          <w:tcPr>
            <w:tcW w:w="671" w:type="pct"/>
          </w:tcPr>
          <w:p w14:paraId="743A533D" w14:textId="1E59F1B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1341238</w:t>
            </w:r>
          </w:p>
        </w:tc>
        <w:tc>
          <w:tcPr>
            <w:tcW w:w="1062" w:type="pct"/>
          </w:tcPr>
          <w:p w14:paraId="7C984511" w14:textId="7B99EEB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terazosin</w:t>
            </w:r>
          </w:p>
        </w:tc>
        <w:tc>
          <w:tcPr>
            <w:tcW w:w="536" w:type="pct"/>
          </w:tcPr>
          <w:p w14:paraId="789E8B64" w14:textId="5B67AD0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5568305" w14:textId="336601EB"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2ED5539" w14:textId="6B64716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5EB2FAB" w14:textId="076079B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A90834C" w14:textId="1B2ABCA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75B80F55" w14:textId="77777777">
        <w:tc>
          <w:tcPr>
            <w:tcW w:w="671" w:type="pct"/>
          </w:tcPr>
          <w:p w14:paraId="51737C20" w14:textId="5193EB3E"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1344965</w:t>
            </w:r>
          </w:p>
        </w:tc>
        <w:tc>
          <w:tcPr>
            <w:tcW w:w="1062" w:type="pct"/>
          </w:tcPr>
          <w:p w14:paraId="566DC23F" w14:textId="32B4998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guanfacine</w:t>
            </w:r>
          </w:p>
        </w:tc>
        <w:tc>
          <w:tcPr>
            <w:tcW w:w="536" w:type="pct"/>
          </w:tcPr>
          <w:p w14:paraId="4BC1D6EF" w14:textId="5573322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65F65D0" w14:textId="3F58C988"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4D1D857" w14:textId="4C38306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1658482" w14:textId="22A6FDD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E992F4B" w14:textId="7B653A6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278E1697" w14:textId="77777777">
        <w:tc>
          <w:tcPr>
            <w:tcW w:w="671" w:type="pct"/>
          </w:tcPr>
          <w:p w14:paraId="31312DD6" w14:textId="757E9A0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1350489</w:t>
            </w:r>
          </w:p>
        </w:tc>
        <w:tc>
          <w:tcPr>
            <w:tcW w:w="1062" w:type="pct"/>
          </w:tcPr>
          <w:p w14:paraId="46B82B41" w14:textId="14E8985A"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prazosin</w:t>
            </w:r>
          </w:p>
        </w:tc>
        <w:tc>
          <w:tcPr>
            <w:tcW w:w="536" w:type="pct"/>
          </w:tcPr>
          <w:p w14:paraId="22604584" w14:textId="3A296E0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25797D1" w14:textId="626E6791"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56815F9" w14:textId="408816E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51FE4A0" w14:textId="3FE3144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3928893" w14:textId="058DAD68"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7F925515" w14:textId="77777777">
        <w:tc>
          <w:tcPr>
            <w:tcW w:w="671" w:type="pct"/>
          </w:tcPr>
          <w:p w14:paraId="1105789F" w14:textId="2742187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1363053</w:t>
            </w:r>
          </w:p>
        </w:tc>
        <w:tc>
          <w:tcPr>
            <w:tcW w:w="1062" w:type="pct"/>
          </w:tcPr>
          <w:p w14:paraId="19F13678" w14:textId="2DB08097"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doxazosin</w:t>
            </w:r>
          </w:p>
        </w:tc>
        <w:tc>
          <w:tcPr>
            <w:tcW w:w="536" w:type="pct"/>
          </w:tcPr>
          <w:p w14:paraId="55C350BD" w14:textId="6741FD0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0FD56E0" w14:textId="69946C53"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1FA9EA6" w14:textId="7E0C9F3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6A526E4" w14:textId="4545E75D"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8D1B179" w14:textId="25C9AC8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369F1FC0" w14:textId="77777777">
        <w:tc>
          <w:tcPr>
            <w:tcW w:w="671" w:type="pct"/>
          </w:tcPr>
          <w:p w14:paraId="2BD6F693" w14:textId="44ECBDC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1373928</w:t>
            </w:r>
          </w:p>
        </w:tc>
        <w:tc>
          <w:tcPr>
            <w:tcW w:w="1062" w:type="pct"/>
          </w:tcPr>
          <w:p w14:paraId="70BE271D" w14:textId="4938D24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hydralazine</w:t>
            </w:r>
          </w:p>
        </w:tc>
        <w:tc>
          <w:tcPr>
            <w:tcW w:w="536" w:type="pct"/>
          </w:tcPr>
          <w:p w14:paraId="49EF68D7" w14:textId="23E8ECD4"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095C9C4" w14:textId="39D24979"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0D6A0686" w14:textId="5359733C"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788FD80" w14:textId="29A69B31"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D71ED08" w14:textId="779C6AD5"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9A14D8" w14:paraId="3359D9B8" w14:textId="77777777">
        <w:tc>
          <w:tcPr>
            <w:tcW w:w="671" w:type="pct"/>
          </w:tcPr>
          <w:p w14:paraId="1191EC68" w14:textId="46BB6AE2"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1398937</w:t>
            </w:r>
          </w:p>
        </w:tc>
        <w:tc>
          <w:tcPr>
            <w:tcW w:w="1062" w:type="pct"/>
          </w:tcPr>
          <w:p w14:paraId="26271B96" w14:textId="1F004389"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clonidine</w:t>
            </w:r>
          </w:p>
        </w:tc>
        <w:tc>
          <w:tcPr>
            <w:tcW w:w="536" w:type="pct"/>
          </w:tcPr>
          <w:p w14:paraId="455A201C" w14:textId="682B93AB"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D8EAB1D" w14:textId="6ACCEA19" w:rsidR="009A14D8" w:rsidRPr="009A14D8" w:rsidRDefault="009A14D8" w:rsidP="009A14D8">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5474250" w14:textId="523DBF43"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29C7DB8B" w14:textId="25DF42AF"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33E2D39" w14:textId="010E0926" w:rsidR="009A14D8" w:rsidRPr="009A14D8" w:rsidRDefault="009A14D8" w:rsidP="009A14D8">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4C53246E" w14:textId="77777777" w:rsidR="00721D4B" w:rsidRDefault="00721D4B">
      <w:pPr>
        <w:rPr>
          <w:rFonts w:ascii="Microsoft Sans Serif" w:hAnsi="Microsoft Sans Serif" w:cs="Microsoft Sans Serif"/>
        </w:rPr>
      </w:pPr>
    </w:p>
    <w:p w14:paraId="1D4093F3" w14:textId="65A08142" w:rsidR="00187621" w:rsidRPr="009B0630" w:rsidRDefault="009B0630">
      <w:pPr>
        <w:rPr>
          <w:rFonts w:ascii="Microsoft Sans Serif" w:hAnsi="Microsoft Sans Serif" w:cs="Microsoft Sans Serif"/>
          <w:b/>
          <w:bCs/>
        </w:rPr>
      </w:pPr>
      <w:r w:rsidRPr="009B0630">
        <w:rPr>
          <w:rFonts w:ascii="Microsoft Sans Serif" w:hAnsi="Microsoft Sans Serif" w:cs="Microsoft Sans Serif"/>
          <w:b/>
          <w:bCs/>
        </w:rPr>
        <w:t xml:space="preserve">A. 1. </w:t>
      </w:r>
      <w:r w:rsidR="00274FBF">
        <w:rPr>
          <w:rFonts w:ascii="Microsoft Sans Serif" w:hAnsi="Microsoft Sans Serif" w:cs="Microsoft Sans Serif"/>
          <w:b/>
          <w:bCs/>
        </w:rPr>
        <w:t>3</w:t>
      </w:r>
      <w:r w:rsidRPr="009B0630">
        <w:rPr>
          <w:rFonts w:ascii="Microsoft Sans Serif" w:hAnsi="Microsoft Sans Serif" w:cs="Microsoft Sans Serif"/>
          <w:b/>
          <w:bCs/>
        </w:rPr>
        <w:t xml:space="preserve"> </w:t>
      </w:r>
      <w:r w:rsidR="00187621" w:rsidRPr="009B0630">
        <w:rPr>
          <w:rFonts w:ascii="Microsoft Sans Serif" w:hAnsi="Microsoft Sans Serif" w:cs="Microsoft Sans Serif"/>
          <w:b/>
          <w:bCs/>
        </w:rPr>
        <w:t>C</w:t>
      </w:r>
      <w:r w:rsidR="00115CED" w:rsidRPr="009B0630">
        <w:rPr>
          <w:rFonts w:ascii="Microsoft Sans Serif" w:hAnsi="Microsoft Sans Serif" w:cs="Microsoft Sans Serif"/>
          <w:b/>
          <w:bCs/>
        </w:rPr>
        <w:t>lass-vs-class comparison</w:t>
      </w:r>
    </w:p>
    <w:tbl>
      <w:tblPr>
        <w:tblStyle w:val="TableGrid"/>
        <w:tblW w:w="5019" w:type="pct"/>
        <w:jc w:val="center"/>
        <w:tblLook w:val="0420" w:firstRow="1" w:lastRow="0" w:firstColumn="0" w:lastColumn="0" w:noHBand="0" w:noVBand="1"/>
      </w:tblPr>
      <w:tblGrid>
        <w:gridCol w:w="4693"/>
        <w:gridCol w:w="4693"/>
      </w:tblGrid>
      <w:tr w:rsidR="00873C18" w:rsidRPr="00873C18" w14:paraId="22801725" w14:textId="77777777" w:rsidTr="00274FBF">
        <w:trPr>
          <w:trHeight w:val="247"/>
          <w:jc w:val="center"/>
        </w:trPr>
        <w:tc>
          <w:tcPr>
            <w:tcW w:w="2500" w:type="pct"/>
            <w:vAlign w:val="center"/>
            <w:hideMark/>
          </w:tcPr>
          <w:p w14:paraId="384734A7" w14:textId="77777777" w:rsidR="00873C18" w:rsidRPr="00873C18" w:rsidRDefault="00873C18">
            <w:pPr>
              <w:pStyle w:val="NoSpacing"/>
              <w:jc w:val="center"/>
              <w:rPr>
                <w:rFonts w:ascii="Microsoft Sans Serif" w:hAnsi="Microsoft Sans Serif" w:cs="Microsoft Sans Serif"/>
                <w:b/>
                <w:bCs/>
              </w:rPr>
            </w:pPr>
            <w:r w:rsidRPr="00873C18">
              <w:rPr>
                <w:rFonts w:ascii="Microsoft Sans Serif" w:hAnsi="Microsoft Sans Serif" w:cs="Microsoft Sans Serif"/>
                <w:b/>
                <w:bCs/>
              </w:rPr>
              <w:lastRenderedPageBreak/>
              <w:t>Target</w:t>
            </w:r>
          </w:p>
        </w:tc>
        <w:tc>
          <w:tcPr>
            <w:tcW w:w="2500" w:type="pct"/>
            <w:vAlign w:val="center"/>
            <w:hideMark/>
          </w:tcPr>
          <w:p w14:paraId="1EBBB79F" w14:textId="77777777" w:rsidR="00873C18" w:rsidRPr="00873C18" w:rsidRDefault="00873C18">
            <w:pPr>
              <w:pStyle w:val="NoSpacing"/>
              <w:jc w:val="center"/>
              <w:rPr>
                <w:rFonts w:ascii="Microsoft Sans Serif" w:hAnsi="Microsoft Sans Serif" w:cs="Microsoft Sans Serif"/>
                <w:b/>
                <w:bCs/>
              </w:rPr>
            </w:pPr>
            <w:r w:rsidRPr="00873C18">
              <w:rPr>
                <w:rFonts w:ascii="Microsoft Sans Serif" w:hAnsi="Microsoft Sans Serif" w:cs="Microsoft Sans Serif"/>
                <w:b/>
                <w:bCs/>
              </w:rPr>
              <w:t>Comparator</w:t>
            </w:r>
          </w:p>
        </w:tc>
      </w:tr>
      <w:tr w:rsidR="00873C18" w:rsidRPr="00873C18" w14:paraId="50DF575D" w14:textId="77777777" w:rsidTr="00274FBF">
        <w:trPr>
          <w:trHeight w:val="247"/>
          <w:jc w:val="center"/>
        </w:trPr>
        <w:tc>
          <w:tcPr>
            <w:tcW w:w="2500" w:type="pct"/>
            <w:vAlign w:val="center"/>
            <w:hideMark/>
          </w:tcPr>
          <w:p w14:paraId="2704ABC0" w14:textId="51A4A59E"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+dCCB</w:t>
            </w:r>
            <w:proofErr w:type="spellEnd"/>
          </w:p>
        </w:tc>
        <w:tc>
          <w:tcPr>
            <w:tcW w:w="2500" w:type="pct"/>
            <w:vAlign w:val="center"/>
            <w:hideMark/>
          </w:tcPr>
          <w:p w14:paraId="793DBF43" w14:textId="285E781B"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+ndCCB</w:t>
            </w:r>
            <w:proofErr w:type="spellEnd"/>
          </w:p>
        </w:tc>
      </w:tr>
      <w:tr w:rsidR="00873C18" w:rsidRPr="00873C18" w14:paraId="63B9A52F" w14:textId="77777777" w:rsidTr="00274FBF">
        <w:trPr>
          <w:trHeight w:val="247"/>
          <w:jc w:val="center"/>
        </w:trPr>
        <w:tc>
          <w:tcPr>
            <w:tcW w:w="2500" w:type="pct"/>
            <w:vAlign w:val="center"/>
            <w:hideMark/>
          </w:tcPr>
          <w:p w14:paraId="23276587" w14:textId="6AB4DEDB"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+dCCB</w:t>
            </w:r>
            <w:proofErr w:type="spellEnd"/>
          </w:p>
        </w:tc>
        <w:tc>
          <w:tcPr>
            <w:tcW w:w="2500" w:type="pct"/>
            <w:vAlign w:val="center"/>
            <w:hideMark/>
          </w:tcPr>
          <w:p w14:paraId="396E9E3F" w14:textId="3533F9C3"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+BB</w:t>
            </w:r>
            <w:proofErr w:type="spellEnd"/>
          </w:p>
        </w:tc>
      </w:tr>
      <w:tr w:rsidR="00873C18" w:rsidRPr="00873C18" w14:paraId="4044C002" w14:textId="77777777" w:rsidTr="00274FBF">
        <w:trPr>
          <w:trHeight w:val="247"/>
          <w:jc w:val="center"/>
        </w:trPr>
        <w:tc>
          <w:tcPr>
            <w:tcW w:w="2500" w:type="pct"/>
            <w:vAlign w:val="center"/>
            <w:hideMark/>
          </w:tcPr>
          <w:p w14:paraId="6402F528" w14:textId="2038587E"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+dCCB</w:t>
            </w:r>
            <w:proofErr w:type="spellEnd"/>
          </w:p>
        </w:tc>
        <w:tc>
          <w:tcPr>
            <w:tcW w:w="2500" w:type="pct"/>
            <w:vAlign w:val="center"/>
            <w:hideMark/>
          </w:tcPr>
          <w:p w14:paraId="6083EDC0" w14:textId="37047255"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w:t>
            </w:r>
            <w:r w:rsidR="001B7048" w:rsidRPr="00274FBF">
              <w:rPr>
                <w:rFonts w:ascii="Microsoft Sans Serif" w:hAnsi="Microsoft Sans Serif" w:cs="Microsoft Sans Serif"/>
                <w:color w:val="000000" w:themeColor="text1"/>
                <w:kern w:val="24"/>
                <w:sz w:val="22"/>
                <w:szCs w:val="22"/>
              </w:rPr>
              <w:t>THZ</w:t>
            </w:r>
            <w:proofErr w:type="spellEnd"/>
          </w:p>
        </w:tc>
      </w:tr>
      <w:tr w:rsidR="00873C18" w:rsidRPr="00873C18" w14:paraId="46B2D2A0" w14:textId="77777777" w:rsidTr="00274FBF">
        <w:trPr>
          <w:trHeight w:val="247"/>
          <w:jc w:val="center"/>
        </w:trPr>
        <w:tc>
          <w:tcPr>
            <w:tcW w:w="2500" w:type="pct"/>
            <w:vAlign w:val="center"/>
            <w:hideMark/>
          </w:tcPr>
          <w:p w14:paraId="2886DDBA" w14:textId="45404878"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+ndCCB</w:t>
            </w:r>
            <w:proofErr w:type="spellEnd"/>
          </w:p>
        </w:tc>
        <w:tc>
          <w:tcPr>
            <w:tcW w:w="2500" w:type="pct"/>
            <w:vAlign w:val="center"/>
            <w:hideMark/>
          </w:tcPr>
          <w:p w14:paraId="58F4E99B" w14:textId="14B4E6D4"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+BB</w:t>
            </w:r>
            <w:proofErr w:type="spellEnd"/>
          </w:p>
        </w:tc>
      </w:tr>
      <w:tr w:rsidR="00873C18" w:rsidRPr="00873C18" w14:paraId="1BFD0E49" w14:textId="77777777" w:rsidTr="00274FBF">
        <w:trPr>
          <w:trHeight w:val="247"/>
          <w:jc w:val="center"/>
        </w:trPr>
        <w:tc>
          <w:tcPr>
            <w:tcW w:w="2500" w:type="pct"/>
            <w:vAlign w:val="center"/>
            <w:hideMark/>
          </w:tcPr>
          <w:p w14:paraId="55470C81" w14:textId="7ECE175B"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+ndCCB</w:t>
            </w:r>
            <w:proofErr w:type="spellEnd"/>
          </w:p>
        </w:tc>
        <w:tc>
          <w:tcPr>
            <w:tcW w:w="2500" w:type="pct"/>
            <w:vAlign w:val="center"/>
            <w:hideMark/>
          </w:tcPr>
          <w:p w14:paraId="21B79C8A" w14:textId="45823BF4"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w:t>
            </w:r>
            <w:r w:rsidR="001B7048" w:rsidRPr="00274FBF">
              <w:rPr>
                <w:rFonts w:ascii="Microsoft Sans Serif" w:hAnsi="Microsoft Sans Serif" w:cs="Microsoft Sans Serif"/>
                <w:color w:val="000000" w:themeColor="text1"/>
                <w:kern w:val="24"/>
                <w:sz w:val="22"/>
                <w:szCs w:val="22"/>
              </w:rPr>
              <w:t>THZ</w:t>
            </w:r>
            <w:proofErr w:type="spellEnd"/>
          </w:p>
        </w:tc>
      </w:tr>
      <w:tr w:rsidR="00873C18" w:rsidRPr="00873C18" w14:paraId="3A033179" w14:textId="77777777" w:rsidTr="00274FBF">
        <w:trPr>
          <w:trHeight w:val="247"/>
          <w:jc w:val="center"/>
        </w:trPr>
        <w:tc>
          <w:tcPr>
            <w:tcW w:w="2500" w:type="pct"/>
            <w:vAlign w:val="center"/>
            <w:hideMark/>
          </w:tcPr>
          <w:p w14:paraId="5619CA2E" w14:textId="0DA14C40"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+BB</w:t>
            </w:r>
            <w:proofErr w:type="spellEnd"/>
          </w:p>
        </w:tc>
        <w:tc>
          <w:tcPr>
            <w:tcW w:w="2500" w:type="pct"/>
            <w:vAlign w:val="center"/>
            <w:hideMark/>
          </w:tcPr>
          <w:p w14:paraId="366E2160" w14:textId="3E011F1D" w:rsidR="00873C18" w:rsidRPr="00274FBF" w:rsidRDefault="004F474C">
            <w:pPr>
              <w:pStyle w:val="NoSpacing"/>
              <w:jc w:val="center"/>
              <w:rPr>
                <w:rFonts w:ascii="Microsoft Sans Serif" w:hAnsi="Microsoft Sans Serif" w:cs="Microsoft Sans Serif"/>
                <w:sz w:val="22"/>
                <w:szCs w:val="22"/>
              </w:rPr>
            </w:pPr>
            <w:proofErr w:type="spellStart"/>
            <w:r>
              <w:rPr>
                <w:rFonts w:ascii="Microsoft Sans Serif" w:hAnsi="Microsoft Sans Serif" w:cs="Microsoft Sans Serif"/>
                <w:sz w:val="22"/>
                <w:szCs w:val="22"/>
              </w:rPr>
              <w:t>ACEi</w:t>
            </w:r>
            <w:r w:rsidR="00873C18" w:rsidRPr="00274FBF">
              <w:rPr>
                <w:rFonts w:ascii="Microsoft Sans Serif" w:hAnsi="Microsoft Sans Serif" w:cs="Microsoft Sans Serif"/>
                <w:sz w:val="22"/>
                <w:szCs w:val="22"/>
              </w:rPr>
              <w:t>+</w:t>
            </w:r>
            <w:r w:rsidR="001B7048" w:rsidRPr="00274FBF">
              <w:rPr>
                <w:rFonts w:ascii="Microsoft Sans Serif" w:hAnsi="Microsoft Sans Serif" w:cs="Microsoft Sans Serif"/>
                <w:color w:val="000000" w:themeColor="text1"/>
                <w:kern w:val="24"/>
                <w:sz w:val="22"/>
                <w:szCs w:val="22"/>
              </w:rPr>
              <w:t>THZ</w:t>
            </w:r>
            <w:proofErr w:type="spellEnd"/>
          </w:p>
        </w:tc>
      </w:tr>
      <w:tr w:rsidR="00873C18" w:rsidRPr="00873C18" w14:paraId="385EDDDF" w14:textId="77777777" w:rsidTr="00274FBF">
        <w:trPr>
          <w:trHeight w:val="247"/>
          <w:jc w:val="center"/>
        </w:trPr>
        <w:tc>
          <w:tcPr>
            <w:tcW w:w="2500" w:type="pct"/>
            <w:vAlign w:val="center"/>
            <w:hideMark/>
          </w:tcPr>
          <w:p w14:paraId="278DC161" w14:textId="77777777" w:rsidR="00873C18" w:rsidRPr="00274FBF" w:rsidRDefault="00873C18">
            <w:pPr>
              <w:pStyle w:val="NoSpacing"/>
              <w:jc w:val="center"/>
              <w:rPr>
                <w:rFonts w:ascii="Microsoft Sans Serif" w:hAnsi="Microsoft Sans Serif" w:cs="Microsoft Sans Serif"/>
                <w:sz w:val="22"/>
                <w:szCs w:val="22"/>
              </w:rPr>
            </w:pPr>
            <w:proofErr w:type="spellStart"/>
            <w:r w:rsidRPr="00274FBF">
              <w:rPr>
                <w:rFonts w:ascii="Microsoft Sans Serif" w:hAnsi="Microsoft Sans Serif" w:cs="Microsoft Sans Serif"/>
                <w:sz w:val="22"/>
                <w:szCs w:val="22"/>
              </w:rPr>
              <w:t>ARB+dCCB</w:t>
            </w:r>
            <w:proofErr w:type="spellEnd"/>
          </w:p>
        </w:tc>
        <w:tc>
          <w:tcPr>
            <w:tcW w:w="2500" w:type="pct"/>
            <w:vAlign w:val="center"/>
            <w:hideMark/>
          </w:tcPr>
          <w:p w14:paraId="04407897" w14:textId="77777777" w:rsidR="00873C18" w:rsidRPr="00274FBF" w:rsidRDefault="00873C18">
            <w:pPr>
              <w:pStyle w:val="NoSpacing"/>
              <w:jc w:val="center"/>
              <w:rPr>
                <w:rFonts w:ascii="Microsoft Sans Serif" w:hAnsi="Microsoft Sans Serif" w:cs="Microsoft Sans Serif"/>
                <w:sz w:val="22"/>
                <w:szCs w:val="22"/>
              </w:rPr>
            </w:pPr>
            <w:proofErr w:type="spellStart"/>
            <w:r w:rsidRPr="00274FBF">
              <w:rPr>
                <w:rFonts w:ascii="Microsoft Sans Serif" w:hAnsi="Microsoft Sans Serif" w:cs="Microsoft Sans Serif"/>
                <w:sz w:val="22"/>
                <w:szCs w:val="22"/>
              </w:rPr>
              <w:t>ARB+ndCCB</w:t>
            </w:r>
            <w:proofErr w:type="spellEnd"/>
          </w:p>
        </w:tc>
      </w:tr>
      <w:tr w:rsidR="00873C18" w:rsidRPr="00873C18" w14:paraId="6230CA20" w14:textId="77777777" w:rsidTr="00274FBF">
        <w:trPr>
          <w:trHeight w:val="247"/>
          <w:jc w:val="center"/>
        </w:trPr>
        <w:tc>
          <w:tcPr>
            <w:tcW w:w="2500" w:type="pct"/>
            <w:vAlign w:val="center"/>
            <w:hideMark/>
          </w:tcPr>
          <w:p w14:paraId="2A728383" w14:textId="77777777" w:rsidR="00873C18" w:rsidRPr="00274FBF" w:rsidRDefault="00873C18">
            <w:pPr>
              <w:pStyle w:val="NoSpacing"/>
              <w:jc w:val="center"/>
              <w:rPr>
                <w:rFonts w:ascii="Microsoft Sans Serif" w:hAnsi="Microsoft Sans Serif" w:cs="Microsoft Sans Serif"/>
                <w:sz w:val="22"/>
                <w:szCs w:val="22"/>
              </w:rPr>
            </w:pPr>
            <w:proofErr w:type="spellStart"/>
            <w:r w:rsidRPr="00274FBF">
              <w:rPr>
                <w:rFonts w:ascii="Microsoft Sans Serif" w:hAnsi="Microsoft Sans Serif" w:cs="Microsoft Sans Serif"/>
                <w:sz w:val="22"/>
                <w:szCs w:val="22"/>
              </w:rPr>
              <w:t>ARB+dCCB</w:t>
            </w:r>
            <w:proofErr w:type="spellEnd"/>
          </w:p>
        </w:tc>
        <w:tc>
          <w:tcPr>
            <w:tcW w:w="2500" w:type="pct"/>
            <w:vAlign w:val="center"/>
            <w:hideMark/>
          </w:tcPr>
          <w:p w14:paraId="062C07B8" w14:textId="77777777" w:rsidR="00873C18" w:rsidRPr="00274FBF" w:rsidRDefault="00873C18">
            <w:pPr>
              <w:pStyle w:val="NoSpacing"/>
              <w:jc w:val="center"/>
              <w:rPr>
                <w:rFonts w:ascii="Microsoft Sans Serif" w:hAnsi="Microsoft Sans Serif" w:cs="Microsoft Sans Serif"/>
                <w:sz w:val="22"/>
                <w:szCs w:val="22"/>
              </w:rPr>
            </w:pPr>
            <w:r w:rsidRPr="00274FBF">
              <w:rPr>
                <w:rFonts w:ascii="Microsoft Sans Serif" w:hAnsi="Microsoft Sans Serif" w:cs="Microsoft Sans Serif"/>
                <w:sz w:val="22"/>
                <w:szCs w:val="22"/>
              </w:rPr>
              <w:t>ARB+BB</w:t>
            </w:r>
          </w:p>
        </w:tc>
      </w:tr>
      <w:tr w:rsidR="00873C18" w:rsidRPr="00873C18" w14:paraId="06A14EBD" w14:textId="77777777" w:rsidTr="00274FBF">
        <w:trPr>
          <w:trHeight w:val="247"/>
          <w:jc w:val="center"/>
        </w:trPr>
        <w:tc>
          <w:tcPr>
            <w:tcW w:w="2500" w:type="pct"/>
            <w:vAlign w:val="center"/>
            <w:hideMark/>
          </w:tcPr>
          <w:p w14:paraId="04C714E1" w14:textId="77777777" w:rsidR="00873C18" w:rsidRPr="00274FBF" w:rsidRDefault="00873C18">
            <w:pPr>
              <w:pStyle w:val="NoSpacing"/>
              <w:jc w:val="center"/>
              <w:rPr>
                <w:rFonts w:ascii="Microsoft Sans Serif" w:hAnsi="Microsoft Sans Serif" w:cs="Microsoft Sans Serif"/>
                <w:sz w:val="22"/>
                <w:szCs w:val="22"/>
              </w:rPr>
            </w:pPr>
            <w:proofErr w:type="spellStart"/>
            <w:r w:rsidRPr="00274FBF">
              <w:rPr>
                <w:rFonts w:ascii="Microsoft Sans Serif" w:hAnsi="Microsoft Sans Serif" w:cs="Microsoft Sans Serif"/>
                <w:sz w:val="22"/>
                <w:szCs w:val="22"/>
              </w:rPr>
              <w:t>ARB+dCCB</w:t>
            </w:r>
            <w:proofErr w:type="spellEnd"/>
          </w:p>
        </w:tc>
        <w:tc>
          <w:tcPr>
            <w:tcW w:w="2500" w:type="pct"/>
            <w:vAlign w:val="center"/>
            <w:hideMark/>
          </w:tcPr>
          <w:p w14:paraId="6478BAC0" w14:textId="142A5F95" w:rsidR="00873C18" w:rsidRPr="00274FBF" w:rsidRDefault="00873C18">
            <w:pPr>
              <w:pStyle w:val="NoSpacing"/>
              <w:jc w:val="center"/>
              <w:rPr>
                <w:rFonts w:ascii="Microsoft Sans Serif" w:hAnsi="Microsoft Sans Serif" w:cs="Microsoft Sans Serif"/>
                <w:sz w:val="22"/>
                <w:szCs w:val="22"/>
              </w:rPr>
            </w:pPr>
            <w:r w:rsidRPr="00274FBF">
              <w:rPr>
                <w:rFonts w:ascii="Microsoft Sans Serif" w:hAnsi="Microsoft Sans Serif" w:cs="Microsoft Sans Serif"/>
                <w:sz w:val="22"/>
                <w:szCs w:val="22"/>
              </w:rPr>
              <w:t>ARB+</w:t>
            </w:r>
            <w:r w:rsidR="001B7048" w:rsidRPr="00274FBF">
              <w:rPr>
                <w:rFonts w:ascii="Microsoft Sans Serif" w:hAnsi="Microsoft Sans Serif" w:cs="Microsoft Sans Serif"/>
                <w:color w:val="000000" w:themeColor="text1"/>
                <w:kern w:val="24"/>
                <w:sz w:val="22"/>
                <w:szCs w:val="22"/>
              </w:rPr>
              <w:t>THZ</w:t>
            </w:r>
          </w:p>
        </w:tc>
      </w:tr>
      <w:tr w:rsidR="00873C18" w:rsidRPr="00873C18" w14:paraId="5C7C0A6D" w14:textId="77777777" w:rsidTr="00274FBF">
        <w:trPr>
          <w:trHeight w:val="247"/>
          <w:jc w:val="center"/>
        </w:trPr>
        <w:tc>
          <w:tcPr>
            <w:tcW w:w="2500" w:type="pct"/>
            <w:vAlign w:val="center"/>
            <w:hideMark/>
          </w:tcPr>
          <w:p w14:paraId="75566D37" w14:textId="77777777" w:rsidR="00873C18" w:rsidRPr="00274FBF" w:rsidRDefault="00873C18">
            <w:pPr>
              <w:pStyle w:val="NoSpacing"/>
              <w:jc w:val="center"/>
              <w:rPr>
                <w:rFonts w:ascii="Microsoft Sans Serif" w:hAnsi="Microsoft Sans Serif" w:cs="Microsoft Sans Serif"/>
                <w:sz w:val="22"/>
                <w:szCs w:val="22"/>
              </w:rPr>
            </w:pPr>
            <w:proofErr w:type="spellStart"/>
            <w:r w:rsidRPr="00274FBF">
              <w:rPr>
                <w:rFonts w:ascii="Microsoft Sans Serif" w:hAnsi="Microsoft Sans Serif" w:cs="Microsoft Sans Serif"/>
                <w:sz w:val="22"/>
                <w:szCs w:val="22"/>
              </w:rPr>
              <w:t>ARB+ndCCB</w:t>
            </w:r>
            <w:proofErr w:type="spellEnd"/>
          </w:p>
        </w:tc>
        <w:tc>
          <w:tcPr>
            <w:tcW w:w="2500" w:type="pct"/>
            <w:vAlign w:val="center"/>
            <w:hideMark/>
          </w:tcPr>
          <w:p w14:paraId="0FA8DEE7" w14:textId="77777777" w:rsidR="00873C18" w:rsidRPr="00274FBF" w:rsidRDefault="00873C18">
            <w:pPr>
              <w:pStyle w:val="NoSpacing"/>
              <w:jc w:val="center"/>
              <w:rPr>
                <w:rFonts w:ascii="Microsoft Sans Serif" w:hAnsi="Microsoft Sans Serif" w:cs="Microsoft Sans Serif"/>
                <w:sz w:val="22"/>
                <w:szCs w:val="22"/>
              </w:rPr>
            </w:pPr>
            <w:r w:rsidRPr="00274FBF">
              <w:rPr>
                <w:rFonts w:ascii="Microsoft Sans Serif" w:hAnsi="Microsoft Sans Serif" w:cs="Microsoft Sans Serif"/>
                <w:sz w:val="22"/>
                <w:szCs w:val="22"/>
              </w:rPr>
              <w:t>ARB+BB</w:t>
            </w:r>
          </w:p>
        </w:tc>
      </w:tr>
      <w:tr w:rsidR="00873C18" w:rsidRPr="00873C18" w14:paraId="67D68C13" w14:textId="77777777" w:rsidTr="00274FBF">
        <w:trPr>
          <w:trHeight w:val="247"/>
          <w:jc w:val="center"/>
        </w:trPr>
        <w:tc>
          <w:tcPr>
            <w:tcW w:w="2500" w:type="pct"/>
            <w:vAlign w:val="center"/>
            <w:hideMark/>
          </w:tcPr>
          <w:p w14:paraId="1DA8CE84" w14:textId="77777777" w:rsidR="00873C18" w:rsidRPr="00274FBF" w:rsidRDefault="00873C18">
            <w:pPr>
              <w:pStyle w:val="NoSpacing"/>
              <w:jc w:val="center"/>
              <w:rPr>
                <w:rFonts w:ascii="Microsoft Sans Serif" w:hAnsi="Microsoft Sans Serif" w:cs="Microsoft Sans Serif"/>
                <w:sz w:val="22"/>
                <w:szCs w:val="22"/>
              </w:rPr>
            </w:pPr>
            <w:proofErr w:type="spellStart"/>
            <w:r w:rsidRPr="00274FBF">
              <w:rPr>
                <w:rFonts w:ascii="Microsoft Sans Serif" w:hAnsi="Microsoft Sans Serif" w:cs="Microsoft Sans Serif"/>
                <w:sz w:val="22"/>
                <w:szCs w:val="22"/>
              </w:rPr>
              <w:t>ARB+ndCCB</w:t>
            </w:r>
            <w:proofErr w:type="spellEnd"/>
          </w:p>
        </w:tc>
        <w:tc>
          <w:tcPr>
            <w:tcW w:w="2500" w:type="pct"/>
            <w:vAlign w:val="center"/>
            <w:hideMark/>
          </w:tcPr>
          <w:p w14:paraId="70076C67" w14:textId="72C1E991" w:rsidR="00873C18" w:rsidRPr="00274FBF" w:rsidRDefault="00873C18">
            <w:pPr>
              <w:pStyle w:val="NoSpacing"/>
              <w:jc w:val="center"/>
              <w:rPr>
                <w:rFonts w:ascii="Microsoft Sans Serif" w:hAnsi="Microsoft Sans Serif" w:cs="Microsoft Sans Serif"/>
                <w:sz w:val="22"/>
                <w:szCs w:val="22"/>
              </w:rPr>
            </w:pPr>
            <w:r w:rsidRPr="00274FBF">
              <w:rPr>
                <w:rFonts w:ascii="Microsoft Sans Serif" w:hAnsi="Microsoft Sans Serif" w:cs="Microsoft Sans Serif"/>
                <w:sz w:val="22"/>
                <w:szCs w:val="22"/>
              </w:rPr>
              <w:t>ARB+</w:t>
            </w:r>
            <w:r w:rsidR="001B7048" w:rsidRPr="00274FBF">
              <w:rPr>
                <w:rFonts w:ascii="Microsoft Sans Serif" w:hAnsi="Microsoft Sans Serif" w:cs="Microsoft Sans Serif"/>
                <w:color w:val="000000" w:themeColor="text1"/>
                <w:kern w:val="24"/>
                <w:sz w:val="22"/>
                <w:szCs w:val="22"/>
              </w:rPr>
              <w:t>THZ</w:t>
            </w:r>
          </w:p>
        </w:tc>
      </w:tr>
      <w:tr w:rsidR="00873C18" w:rsidRPr="00873C18" w14:paraId="0EFFE858" w14:textId="77777777" w:rsidTr="00274FBF">
        <w:trPr>
          <w:trHeight w:val="247"/>
          <w:jc w:val="center"/>
        </w:trPr>
        <w:tc>
          <w:tcPr>
            <w:tcW w:w="2500" w:type="pct"/>
            <w:vAlign w:val="center"/>
            <w:hideMark/>
          </w:tcPr>
          <w:p w14:paraId="2CC89AE2" w14:textId="77777777" w:rsidR="00873C18" w:rsidRPr="00274FBF" w:rsidRDefault="00873C18">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sz w:val="22"/>
                <w:szCs w:val="22"/>
              </w:rPr>
              <w:t>ARB+BB</w:t>
            </w:r>
          </w:p>
        </w:tc>
        <w:tc>
          <w:tcPr>
            <w:tcW w:w="2500" w:type="pct"/>
            <w:vAlign w:val="center"/>
            <w:hideMark/>
          </w:tcPr>
          <w:p w14:paraId="26EA8BBF" w14:textId="7C415E0C" w:rsidR="00873C18" w:rsidRPr="00274FBF" w:rsidRDefault="00873C18">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sz w:val="22"/>
                <w:szCs w:val="22"/>
              </w:rPr>
              <w:t>ARB+</w:t>
            </w:r>
            <w:r w:rsidR="001B7048" w:rsidRPr="00274FBF">
              <w:rPr>
                <w:rFonts w:ascii="Microsoft Sans Serif" w:hAnsi="Microsoft Sans Serif" w:cs="Microsoft Sans Serif"/>
                <w:color w:val="000000" w:themeColor="text1"/>
                <w:kern w:val="24"/>
                <w:sz w:val="22"/>
                <w:szCs w:val="22"/>
              </w:rPr>
              <w:t>THZ</w:t>
            </w:r>
          </w:p>
        </w:tc>
      </w:tr>
      <w:tr w:rsidR="00082BC6" w:rsidRPr="00873C18" w14:paraId="2EADC225" w14:textId="77777777" w:rsidTr="00274FBF">
        <w:trPr>
          <w:trHeight w:val="247"/>
          <w:jc w:val="center"/>
        </w:trPr>
        <w:tc>
          <w:tcPr>
            <w:tcW w:w="2500" w:type="pct"/>
          </w:tcPr>
          <w:p w14:paraId="722CB2C3" w14:textId="20DE3D4F" w:rsidR="00082BC6" w:rsidRPr="00274FBF" w:rsidRDefault="001B7048" w:rsidP="00082BC6">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37D2D7CE" w14:textId="6CE3DA7A"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+ARB</w:t>
            </w:r>
          </w:p>
        </w:tc>
      </w:tr>
      <w:tr w:rsidR="00082BC6" w:rsidRPr="00873C18" w14:paraId="1CC73689" w14:textId="77777777" w:rsidTr="00274FBF">
        <w:trPr>
          <w:trHeight w:val="247"/>
          <w:jc w:val="center"/>
        </w:trPr>
        <w:tc>
          <w:tcPr>
            <w:tcW w:w="2500" w:type="pct"/>
          </w:tcPr>
          <w:p w14:paraId="5AFDC3C8" w14:textId="7E7EBA4E"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w:t>
            </w:r>
            <w:proofErr w:type="spellStart"/>
            <w:r w:rsidR="004F474C">
              <w:rPr>
                <w:rFonts w:ascii="Microsoft Sans Serif" w:hAnsi="Microsoft Sans Serif" w:cs="Microsoft Sans Serif"/>
                <w:color w:val="000000" w:themeColor="text1"/>
                <w:kern w:val="24"/>
                <w:sz w:val="22"/>
                <w:szCs w:val="22"/>
              </w:rPr>
              <w:t>ACEi</w:t>
            </w:r>
            <w:proofErr w:type="spellEnd"/>
          </w:p>
        </w:tc>
        <w:tc>
          <w:tcPr>
            <w:tcW w:w="2500" w:type="pct"/>
          </w:tcPr>
          <w:p w14:paraId="544CAE4A" w14:textId="710F23F8" w:rsidR="00082BC6" w:rsidRPr="00274FBF" w:rsidRDefault="001B7048" w:rsidP="00082BC6">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+dCCB</w:t>
            </w:r>
            <w:proofErr w:type="spellEnd"/>
          </w:p>
        </w:tc>
      </w:tr>
      <w:tr w:rsidR="00082BC6" w:rsidRPr="00873C18" w14:paraId="4AB29FFF" w14:textId="77777777" w:rsidTr="00274FBF">
        <w:trPr>
          <w:trHeight w:val="247"/>
          <w:jc w:val="center"/>
        </w:trPr>
        <w:tc>
          <w:tcPr>
            <w:tcW w:w="2500" w:type="pct"/>
          </w:tcPr>
          <w:p w14:paraId="2183DD98" w14:textId="44DA7091"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w:t>
            </w:r>
            <w:proofErr w:type="spellStart"/>
            <w:r w:rsidR="004F474C">
              <w:rPr>
                <w:rFonts w:ascii="Microsoft Sans Serif" w:hAnsi="Microsoft Sans Serif" w:cs="Microsoft Sans Serif"/>
                <w:color w:val="000000" w:themeColor="text1"/>
                <w:kern w:val="24"/>
                <w:sz w:val="22"/>
                <w:szCs w:val="22"/>
              </w:rPr>
              <w:t>ACEi</w:t>
            </w:r>
            <w:proofErr w:type="spellEnd"/>
          </w:p>
        </w:tc>
        <w:tc>
          <w:tcPr>
            <w:tcW w:w="2500" w:type="pct"/>
          </w:tcPr>
          <w:p w14:paraId="5AD8D00E" w14:textId="45B94EC1" w:rsidR="00082BC6" w:rsidRPr="00274FBF" w:rsidRDefault="001B7048" w:rsidP="00082BC6">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+ndCCB</w:t>
            </w:r>
            <w:proofErr w:type="spellEnd"/>
          </w:p>
        </w:tc>
      </w:tr>
      <w:tr w:rsidR="00082BC6" w:rsidRPr="00873C18" w14:paraId="46F380E7" w14:textId="77777777" w:rsidTr="00274FBF">
        <w:trPr>
          <w:trHeight w:val="247"/>
          <w:jc w:val="center"/>
        </w:trPr>
        <w:tc>
          <w:tcPr>
            <w:tcW w:w="2500" w:type="pct"/>
          </w:tcPr>
          <w:p w14:paraId="41B0DD97" w14:textId="7F5B50C8"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w:t>
            </w:r>
            <w:proofErr w:type="spellStart"/>
            <w:r w:rsidR="004F474C">
              <w:rPr>
                <w:rFonts w:ascii="Microsoft Sans Serif" w:hAnsi="Microsoft Sans Serif" w:cs="Microsoft Sans Serif"/>
                <w:color w:val="000000" w:themeColor="text1"/>
                <w:kern w:val="24"/>
                <w:sz w:val="22"/>
                <w:szCs w:val="22"/>
              </w:rPr>
              <w:t>ACEi</w:t>
            </w:r>
            <w:proofErr w:type="spellEnd"/>
          </w:p>
        </w:tc>
        <w:tc>
          <w:tcPr>
            <w:tcW w:w="2500" w:type="pct"/>
          </w:tcPr>
          <w:p w14:paraId="3931CF89" w14:textId="03072F96"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+BB</w:t>
            </w:r>
          </w:p>
        </w:tc>
      </w:tr>
      <w:tr w:rsidR="00082BC6" w:rsidRPr="00873C18" w14:paraId="6E369D51" w14:textId="77777777" w:rsidTr="00274FBF">
        <w:trPr>
          <w:trHeight w:val="247"/>
          <w:jc w:val="center"/>
        </w:trPr>
        <w:tc>
          <w:tcPr>
            <w:tcW w:w="2500" w:type="pct"/>
          </w:tcPr>
          <w:p w14:paraId="06A4F85C" w14:textId="4CB20282"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+ARB</w:t>
            </w:r>
          </w:p>
        </w:tc>
        <w:tc>
          <w:tcPr>
            <w:tcW w:w="2500" w:type="pct"/>
          </w:tcPr>
          <w:p w14:paraId="01D89E1E" w14:textId="5397D65A" w:rsidR="00082BC6" w:rsidRPr="00274FBF" w:rsidRDefault="001B7048" w:rsidP="00082BC6">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+dCCB</w:t>
            </w:r>
            <w:proofErr w:type="spellEnd"/>
          </w:p>
        </w:tc>
      </w:tr>
      <w:tr w:rsidR="00082BC6" w:rsidRPr="00873C18" w14:paraId="18857B49" w14:textId="77777777" w:rsidTr="00274FBF">
        <w:trPr>
          <w:trHeight w:val="247"/>
          <w:jc w:val="center"/>
        </w:trPr>
        <w:tc>
          <w:tcPr>
            <w:tcW w:w="2500" w:type="pct"/>
          </w:tcPr>
          <w:p w14:paraId="403E2404" w14:textId="5584124C"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+ARB</w:t>
            </w:r>
          </w:p>
        </w:tc>
        <w:tc>
          <w:tcPr>
            <w:tcW w:w="2500" w:type="pct"/>
          </w:tcPr>
          <w:p w14:paraId="2AF873F6" w14:textId="10241720" w:rsidR="00082BC6" w:rsidRPr="00274FBF" w:rsidRDefault="001B7048" w:rsidP="00082BC6">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+ndCCB</w:t>
            </w:r>
            <w:proofErr w:type="spellEnd"/>
          </w:p>
        </w:tc>
      </w:tr>
      <w:tr w:rsidR="00082BC6" w:rsidRPr="00873C18" w14:paraId="1C70E2BB" w14:textId="77777777" w:rsidTr="00274FBF">
        <w:trPr>
          <w:trHeight w:val="247"/>
          <w:jc w:val="center"/>
        </w:trPr>
        <w:tc>
          <w:tcPr>
            <w:tcW w:w="2500" w:type="pct"/>
          </w:tcPr>
          <w:p w14:paraId="53D76DF8" w14:textId="24BC6C86"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+ARB</w:t>
            </w:r>
          </w:p>
        </w:tc>
        <w:tc>
          <w:tcPr>
            <w:tcW w:w="2500" w:type="pct"/>
          </w:tcPr>
          <w:p w14:paraId="0AA2A3C1" w14:textId="6E1754FB"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+BB</w:t>
            </w:r>
          </w:p>
        </w:tc>
      </w:tr>
      <w:tr w:rsidR="00082BC6" w:rsidRPr="00873C18" w14:paraId="14C72567" w14:textId="77777777" w:rsidTr="00274FBF">
        <w:trPr>
          <w:trHeight w:val="247"/>
          <w:jc w:val="center"/>
        </w:trPr>
        <w:tc>
          <w:tcPr>
            <w:tcW w:w="2500" w:type="pct"/>
          </w:tcPr>
          <w:p w14:paraId="31B6DB94" w14:textId="52458808"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w:t>
            </w:r>
            <w:proofErr w:type="spellStart"/>
            <w:r w:rsidR="00082BC6" w:rsidRPr="00274FBF">
              <w:rPr>
                <w:rFonts w:ascii="Microsoft Sans Serif" w:hAnsi="Microsoft Sans Serif" w:cs="Microsoft Sans Serif"/>
                <w:color w:val="000000" w:themeColor="text1"/>
                <w:kern w:val="24"/>
                <w:sz w:val="22"/>
                <w:szCs w:val="22"/>
              </w:rPr>
              <w:t>dCCB</w:t>
            </w:r>
            <w:proofErr w:type="spellEnd"/>
          </w:p>
        </w:tc>
        <w:tc>
          <w:tcPr>
            <w:tcW w:w="2500" w:type="pct"/>
          </w:tcPr>
          <w:p w14:paraId="4F1286B8" w14:textId="2D3976A7"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w:t>
            </w:r>
            <w:proofErr w:type="spellStart"/>
            <w:r w:rsidR="00082BC6" w:rsidRPr="00274FBF">
              <w:rPr>
                <w:rFonts w:ascii="Microsoft Sans Serif" w:hAnsi="Microsoft Sans Serif" w:cs="Microsoft Sans Serif"/>
                <w:color w:val="000000" w:themeColor="text1"/>
                <w:kern w:val="24"/>
                <w:sz w:val="22"/>
                <w:szCs w:val="22"/>
              </w:rPr>
              <w:t>ndCCB</w:t>
            </w:r>
            <w:proofErr w:type="spellEnd"/>
          </w:p>
        </w:tc>
      </w:tr>
      <w:tr w:rsidR="00082BC6" w:rsidRPr="00873C18" w14:paraId="54C74603" w14:textId="77777777" w:rsidTr="00274FBF">
        <w:trPr>
          <w:trHeight w:val="247"/>
          <w:jc w:val="center"/>
        </w:trPr>
        <w:tc>
          <w:tcPr>
            <w:tcW w:w="2500" w:type="pct"/>
          </w:tcPr>
          <w:p w14:paraId="36F28AC1" w14:textId="1AA9BAFC"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w:t>
            </w:r>
            <w:proofErr w:type="spellStart"/>
            <w:r w:rsidR="00082BC6" w:rsidRPr="00274FBF">
              <w:rPr>
                <w:rFonts w:ascii="Microsoft Sans Serif" w:hAnsi="Microsoft Sans Serif" w:cs="Microsoft Sans Serif"/>
                <w:color w:val="000000" w:themeColor="text1"/>
                <w:kern w:val="24"/>
                <w:sz w:val="22"/>
                <w:szCs w:val="22"/>
              </w:rPr>
              <w:t>dCCB</w:t>
            </w:r>
            <w:proofErr w:type="spellEnd"/>
          </w:p>
        </w:tc>
        <w:tc>
          <w:tcPr>
            <w:tcW w:w="2500" w:type="pct"/>
          </w:tcPr>
          <w:p w14:paraId="11C1D9A5" w14:textId="67457145"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+BB</w:t>
            </w:r>
          </w:p>
        </w:tc>
      </w:tr>
      <w:tr w:rsidR="00082BC6" w:rsidRPr="00873C18" w14:paraId="0A752980" w14:textId="77777777" w:rsidTr="00274FBF">
        <w:trPr>
          <w:trHeight w:val="247"/>
          <w:jc w:val="center"/>
        </w:trPr>
        <w:tc>
          <w:tcPr>
            <w:tcW w:w="2500" w:type="pct"/>
          </w:tcPr>
          <w:p w14:paraId="7BD5CE55" w14:textId="7B31793F"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 xml:space="preserve">THZ </w:t>
            </w:r>
            <w:r w:rsidR="00082BC6" w:rsidRPr="00274FBF">
              <w:rPr>
                <w:rFonts w:ascii="Microsoft Sans Serif" w:hAnsi="Microsoft Sans Serif" w:cs="Microsoft Sans Serif"/>
                <w:color w:val="000000" w:themeColor="text1"/>
                <w:kern w:val="24"/>
                <w:sz w:val="22"/>
                <w:szCs w:val="22"/>
              </w:rPr>
              <w:t>+</w:t>
            </w:r>
            <w:proofErr w:type="spellStart"/>
            <w:r w:rsidR="00082BC6" w:rsidRPr="00274FBF">
              <w:rPr>
                <w:rFonts w:ascii="Microsoft Sans Serif" w:hAnsi="Microsoft Sans Serif" w:cs="Microsoft Sans Serif"/>
                <w:color w:val="000000" w:themeColor="text1"/>
                <w:kern w:val="24"/>
                <w:sz w:val="22"/>
                <w:szCs w:val="22"/>
              </w:rPr>
              <w:t>ndCCB</w:t>
            </w:r>
            <w:proofErr w:type="spellEnd"/>
          </w:p>
        </w:tc>
        <w:tc>
          <w:tcPr>
            <w:tcW w:w="2500" w:type="pct"/>
          </w:tcPr>
          <w:p w14:paraId="54598CA3" w14:textId="55E2578C" w:rsidR="00082BC6" w:rsidRPr="00274FBF" w:rsidRDefault="001B7048" w:rsidP="00082BC6">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THZ</w:t>
            </w:r>
            <w:r w:rsidR="00082BC6" w:rsidRPr="00274FBF">
              <w:rPr>
                <w:rFonts w:ascii="Microsoft Sans Serif" w:hAnsi="Microsoft Sans Serif" w:cs="Microsoft Sans Serif"/>
                <w:color w:val="000000" w:themeColor="text1"/>
                <w:kern w:val="24"/>
                <w:sz w:val="22"/>
                <w:szCs w:val="22"/>
              </w:rPr>
              <w:t>+BB</w:t>
            </w:r>
          </w:p>
        </w:tc>
      </w:tr>
      <w:tr w:rsidR="006C36B4" w:rsidRPr="00873C18" w14:paraId="3606CC50" w14:textId="77777777" w:rsidTr="00274FBF">
        <w:trPr>
          <w:trHeight w:val="247"/>
          <w:jc w:val="center"/>
        </w:trPr>
        <w:tc>
          <w:tcPr>
            <w:tcW w:w="2500" w:type="pct"/>
          </w:tcPr>
          <w:p w14:paraId="4BC5D6A3" w14:textId="738C8F64"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7FC7FB76" w14:textId="37C4CD3A"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dCCB+ARB</w:t>
            </w:r>
            <w:proofErr w:type="spellEnd"/>
          </w:p>
        </w:tc>
      </w:tr>
      <w:tr w:rsidR="006C36B4" w:rsidRPr="00873C18" w14:paraId="14FD61E6" w14:textId="77777777" w:rsidTr="00274FBF">
        <w:trPr>
          <w:trHeight w:val="247"/>
          <w:jc w:val="center"/>
        </w:trPr>
        <w:tc>
          <w:tcPr>
            <w:tcW w:w="2500" w:type="pct"/>
          </w:tcPr>
          <w:p w14:paraId="3DD8E8DD" w14:textId="4C947B4A"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456A2AEB" w14:textId="2DBE6369"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dCCB+BB</w:t>
            </w:r>
            <w:proofErr w:type="spellEnd"/>
          </w:p>
        </w:tc>
      </w:tr>
      <w:tr w:rsidR="006C36B4" w:rsidRPr="00873C18" w14:paraId="07FCDFAA" w14:textId="77777777" w:rsidTr="00274FBF">
        <w:trPr>
          <w:trHeight w:val="247"/>
          <w:jc w:val="center"/>
        </w:trPr>
        <w:tc>
          <w:tcPr>
            <w:tcW w:w="2500" w:type="pct"/>
          </w:tcPr>
          <w:p w14:paraId="4C117366" w14:textId="05B8C40E"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5484DC1B" w14:textId="2237E895"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w:t>
            </w:r>
            <w:r w:rsidR="001B7048" w:rsidRPr="00274FBF">
              <w:rPr>
                <w:rFonts w:ascii="Microsoft Sans Serif" w:hAnsi="Microsoft Sans Serif" w:cs="Microsoft Sans Serif"/>
                <w:color w:val="000000" w:themeColor="text1"/>
                <w:kern w:val="24"/>
                <w:sz w:val="22"/>
                <w:szCs w:val="22"/>
              </w:rPr>
              <w:t>THZ</w:t>
            </w:r>
            <w:proofErr w:type="spellEnd"/>
          </w:p>
        </w:tc>
      </w:tr>
      <w:tr w:rsidR="006C36B4" w:rsidRPr="00873C18" w14:paraId="7E7799C2" w14:textId="77777777" w:rsidTr="00274FBF">
        <w:trPr>
          <w:trHeight w:val="247"/>
          <w:jc w:val="center"/>
        </w:trPr>
        <w:tc>
          <w:tcPr>
            <w:tcW w:w="2500" w:type="pct"/>
          </w:tcPr>
          <w:p w14:paraId="0B1D26CC" w14:textId="3E73B962"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dCCB+ARB</w:t>
            </w:r>
            <w:proofErr w:type="spellEnd"/>
          </w:p>
        </w:tc>
        <w:tc>
          <w:tcPr>
            <w:tcW w:w="2500" w:type="pct"/>
          </w:tcPr>
          <w:p w14:paraId="78660FC3" w14:textId="789BB512"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dCCB+BB</w:t>
            </w:r>
            <w:proofErr w:type="spellEnd"/>
          </w:p>
        </w:tc>
      </w:tr>
      <w:tr w:rsidR="006C36B4" w:rsidRPr="00873C18" w14:paraId="678A0819" w14:textId="77777777" w:rsidTr="00274FBF">
        <w:trPr>
          <w:trHeight w:val="247"/>
          <w:jc w:val="center"/>
        </w:trPr>
        <w:tc>
          <w:tcPr>
            <w:tcW w:w="2500" w:type="pct"/>
          </w:tcPr>
          <w:p w14:paraId="4D52934C" w14:textId="087E76E4"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dCCB+ARB</w:t>
            </w:r>
            <w:proofErr w:type="spellEnd"/>
          </w:p>
        </w:tc>
        <w:tc>
          <w:tcPr>
            <w:tcW w:w="2500" w:type="pct"/>
          </w:tcPr>
          <w:p w14:paraId="73E9B322" w14:textId="4B449C95"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w:t>
            </w:r>
            <w:r w:rsidR="001B7048" w:rsidRPr="00274FBF">
              <w:rPr>
                <w:rFonts w:ascii="Microsoft Sans Serif" w:hAnsi="Microsoft Sans Serif" w:cs="Microsoft Sans Serif"/>
                <w:color w:val="000000" w:themeColor="text1"/>
                <w:kern w:val="24"/>
                <w:sz w:val="22"/>
                <w:szCs w:val="22"/>
              </w:rPr>
              <w:t>THZ</w:t>
            </w:r>
            <w:proofErr w:type="spellEnd"/>
          </w:p>
        </w:tc>
      </w:tr>
      <w:tr w:rsidR="006C36B4" w:rsidRPr="00873C18" w14:paraId="6642B9E8" w14:textId="77777777" w:rsidTr="00274FBF">
        <w:trPr>
          <w:trHeight w:val="247"/>
          <w:jc w:val="center"/>
        </w:trPr>
        <w:tc>
          <w:tcPr>
            <w:tcW w:w="2500" w:type="pct"/>
          </w:tcPr>
          <w:p w14:paraId="3565A4BD" w14:textId="04E2F256"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dCCB+BB</w:t>
            </w:r>
            <w:proofErr w:type="spellEnd"/>
          </w:p>
        </w:tc>
        <w:tc>
          <w:tcPr>
            <w:tcW w:w="2500" w:type="pct"/>
          </w:tcPr>
          <w:p w14:paraId="176DB197" w14:textId="4D47819F"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dCCB+</w:t>
            </w:r>
            <w:r w:rsidR="001B7048" w:rsidRPr="00274FBF">
              <w:rPr>
                <w:rFonts w:ascii="Microsoft Sans Serif" w:hAnsi="Microsoft Sans Serif" w:cs="Microsoft Sans Serif"/>
                <w:color w:val="000000" w:themeColor="text1"/>
                <w:kern w:val="24"/>
                <w:sz w:val="22"/>
                <w:szCs w:val="22"/>
              </w:rPr>
              <w:t>THZ</w:t>
            </w:r>
            <w:proofErr w:type="spellEnd"/>
          </w:p>
        </w:tc>
      </w:tr>
      <w:tr w:rsidR="006C36B4" w:rsidRPr="00873C18" w14:paraId="125A8CC5" w14:textId="77777777" w:rsidTr="00274FBF">
        <w:trPr>
          <w:trHeight w:val="247"/>
          <w:jc w:val="center"/>
        </w:trPr>
        <w:tc>
          <w:tcPr>
            <w:tcW w:w="2500" w:type="pct"/>
          </w:tcPr>
          <w:p w14:paraId="28E2E122" w14:textId="438DB1A0"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22E3A5C0" w14:textId="67F87557"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ndCCB+ARB</w:t>
            </w:r>
            <w:proofErr w:type="spellEnd"/>
          </w:p>
        </w:tc>
      </w:tr>
      <w:tr w:rsidR="006C36B4" w:rsidRPr="00873C18" w14:paraId="0B290C36" w14:textId="77777777" w:rsidTr="00274FBF">
        <w:trPr>
          <w:trHeight w:val="247"/>
          <w:jc w:val="center"/>
        </w:trPr>
        <w:tc>
          <w:tcPr>
            <w:tcW w:w="2500" w:type="pct"/>
          </w:tcPr>
          <w:p w14:paraId="36D72920" w14:textId="21D78C2A"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77517601" w14:textId="2AAE6CEB"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ndCCB+BB</w:t>
            </w:r>
            <w:proofErr w:type="spellEnd"/>
          </w:p>
        </w:tc>
      </w:tr>
      <w:tr w:rsidR="006C36B4" w:rsidRPr="00873C18" w14:paraId="67BCF901" w14:textId="77777777" w:rsidTr="00274FBF">
        <w:trPr>
          <w:trHeight w:val="247"/>
          <w:jc w:val="center"/>
        </w:trPr>
        <w:tc>
          <w:tcPr>
            <w:tcW w:w="2500" w:type="pct"/>
          </w:tcPr>
          <w:p w14:paraId="40C6333B" w14:textId="7080B4BC"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0EA84071" w14:textId="73EFB033"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w:t>
            </w:r>
            <w:r w:rsidR="001B7048" w:rsidRPr="00274FBF">
              <w:rPr>
                <w:rFonts w:ascii="Microsoft Sans Serif" w:hAnsi="Microsoft Sans Serif" w:cs="Microsoft Sans Serif"/>
                <w:color w:val="000000" w:themeColor="text1"/>
                <w:kern w:val="24"/>
                <w:sz w:val="22"/>
                <w:szCs w:val="22"/>
              </w:rPr>
              <w:t>THZ</w:t>
            </w:r>
            <w:proofErr w:type="spellEnd"/>
          </w:p>
        </w:tc>
      </w:tr>
      <w:tr w:rsidR="006C36B4" w:rsidRPr="00873C18" w14:paraId="548A1D11" w14:textId="77777777" w:rsidTr="00274FBF">
        <w:trPr>
          <w:trHeight w:val="247"/>
          <w:jc w:val="center"/>
        </w:trPr>
        <w:tc>
          <w:tcPr>
            <w:tcW w:w="2500" w:type="pct"/>
          </w:tcPr>
          <w:p w14:paraId="57A97FEA" w14:textId="7D76847F"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ndCCB+ARB</w:t>
            </w:r>
            <w:proofErr w:type="spellEnd"/>
          </w:p>
        </w:tc>
        <w:tc>
          <w:tcPr>
            <w:tcW w:w="2500" w:type="pct"/>
          </w:tcPr>
          <w:p w14:paraId="1C9D2B12" w14:textId="46C603AF"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ndCCB+BB</w:t>
            </w:r>
            <w:proofErr w:type="spellEnd"/>
          </w:p>
        </w:tc>
      </w:tr>
      <w:tr w:rsidR="006C36B4" w:rsidRPr="00873C18" w14:paraId="45C705C4" w14:textId="77777777" w:rsidTr="00274FBF">
        <w:trPr>
          <w:trHeight w:val="247"/>
          <w:jc w:val="center"/>
        </w:trPr>
        <w:tc>
          <w:tcPr>
            <w:tcW w:w="2500" w:type="pct"/>
          </w:tcPr>
          <w:p w14:paraId="5189F29C" w14:textId="35881AAE"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ndCCB+ARB</w:t>
            </w:r>
            <w:proofErr w:type="spellEnd"/>
          </w:p>
        </w:tc>
        <w:tc>
          <w:tcPr>
            <w:tcW w:w="2500" w:type="pct"/>
          </w:tcPr>
          <w:p w14:paraId="342D37EB" w14:textId="64F707B6"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w:t>
            </w:r>
            <w:r w:rsidR="001B7048" w:rsidRPr="00274FBF">
              <w:rPr>
                <w:rFonts w:ascii="Microsoft Sans Serif" w:hAnsi="Microsoft Sans Serif" w:cs="Microsoft Sans Serif"/>
                <w:color w:val="000000" w:themeColor="text1"/>
                <w:kern w:val="24"/>
                <w:sz w:val="22"/>
                <w:szCs w:val="22"/>
              </w:rPr>
              <w:t>THZ</w:t>
            </w:r>
            <w:proofErr w:type="spellEnd"/>
          </w:p>
        </w:tc>
      </w:tr>
      <w:tr w:rsidR="006C36B4" w:rsidRPr="00873C18" w14:paraId="3179B74B" w14:textId="77777777" w:rsidTr="00274FBF">
        <w:trPr>
          <w:trHeight w:val="247"/>
          <w:jc w:val="center"/>
        </w:trPr>
        <w:tc>
          <w:tcPr>
            <w:tcW w:w="2500" w:type="pct"/>
          </w:tcPr>
          <w:p w14:paraId="7F351068" w14:textId="26613F10"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ndCCB+BB</w:t>
            </w:r>
            <w:proofErr w:type="spellEnd"/>
          </w:p>
        </w:tc>
        <w:tc>
          <w:tcPr>
            <w:tcW w:w="2500" w:type="pct"/>
          </w:tcPr>
          <w:p w14:paraId="31C36EAD" w14:textId="4252955E"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ndCCB+</w:t>
            </w:r>
            <w:r w:rsidR="001B7048" w:rsidRPr="00274FBF">
              <w:rPr>
                <w:rFonts w:ascii="Microsoft Sans Serif" w:hAnsi="Microsoft Sans Serif" w:cs="Microsoft Sans Serif"/>
                <w:color w:val="000000" w:themeColor="text1"/>
                <w:kern w:val="24"/>
                <w:sz w:val="22"/>
                <w:szCs w:val="22"/>
              </w:rPr>
              <w:t>THZ</w:t>
            </w:r>
            <w:proofErr w:type="spellEnd"/>
          </w:p>
        </w:tc>
      </w:tr>
      <w:tr w:rsidR="006C36B4" w:rsidRPr="00873C18" w14:paraId="4090DC70" w14:textId="77777777" w:rsidTr="00274FBF">
        <w:trPr>
          <w:trHeight w:val="247"/>
          <w:jc w:val="center"/>
        </w:trPr>
        <w:tc>
          <w:tcPr>
            <w:tcW w:w="2500" w:type="pct"/>
          </w:tcPr>
          <w:p w14:paraId="257986EC" w14:textId="3A57DE37"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4239DAEF" w14:textId="728E733A"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BB+ARB</w:t>
            </w:r>
          </w:p>
        </w:tc>
      </w:tr>
      <w:tr w:rsidR="006C36B4" w:rsidRPr="00873C18" w14:paraId="139F6A51" w14:textId="77777777" w:rsidTr="00274FBF">
        <w:trPr>
          <w:trHeight w:val="247"/>
          <w:jc w:val="center"/>
        </w:trPr>
        <w:tc>
          <w:tcPr>
            <w:tcW w:w="2500" w:type="pct"/>
          </w:tcPr>
          <w:p w14:paraId="106597D2" w14:textId="61D2A217"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247E12AE" w14:textId="1209BDAF"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BB+dCCB</w:t>
            </w:r>
            <w:proofErr w:type="spellEnd"/>
          </w:p>
        </w:tc>
      </w:tr>
      <w:tr w:rsidR="006C36B4" w:rsidRPr="00873C18" w14:paraId="475849F2" w14:textId="77777777" w:rsidTr="00274FBF">
        <w:trPr>
          <w:trHeight w:val="247"/>
          <w:jc w:val="center"/>
        </w:trPr>
        <w:tc>
          <w:tcPr>
            <w:tcW w:w="2500" w:type="pct"/>
          </w:tcPr>
          <w:p w14:paraId="58567462" w14:textId="0C7658FB"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07BBB696" w14:textId="1BC32B94"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BB+ndCCB</w:t>
            </w:r>
            <w:proofErr w:type="spellEnd"/>
          </w:p>
        </w:tc>
      </w:tr>
      <w:tr w:rsidR="006C36B4" w:rsidRPr="00873C18" w14:paraId="1A9C01F9" w14:textId="77777777" w:rsidTr="00274FBF">
        <w:trPr>
          <w:trHeight w:val="247"/>
          <w:jc w:val="center"/>
        </w:trPr>
        <w:tc>
          <w:tcPr>
            <w:tcW w:w="2500" w:type="pct"/>
          </w:tcPr>
          <w:p w14:paraId="21199E42" w14:textId="4655545D"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w:t>
            </w:r>
            <w:r w:rsidR="004F474C">
              <w:rPr>
                <w:rFonts w:ascii="Microsoft Sans Serif" w:hAnsi="Microsoft Sans Serif" w:cs="Microsoft Sans Serif"/>
                <w:color w:val="000000" w:themeColor="text1"/>
                <w:kern w:val="24"/>
                <w:sz w:val="22"/>
                <w:szCs w:val="22"/>
              </w:rPr>
              <w:t>ACEi</w:t>
            </w:r>
            <w:proofErr w:type="spellEnd"/>
          </w:p>
        </w:tc>
        <w:tc>
          <w:tcPr>
            <w:tcW w:w="2500" w:type="pct"/>
          </w:tcPr>
          <w:p w14:paraId="6ED91F8B" w14:textId="190A7C63"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w:t>
            </w:r>
            <w:r w:rsidR="001B7048" w:rsidRPr="00274FBF">
              <w:rPr>
                <w:rFonts w:ascii="Microsoft Sans Serif" w:hAnsi="Microsoft Sans Serif" w:cs="Microsoft Sans Serif"/>
                <w:color w:val="000000" w:themeColor="text1"/>
                <w:kern w:val="24"/>
                <w:sz w:val="22"/>
                <w:szCs w:val="22"/>
              </w:rPr>
              <w:t>THZ</w:t>
            </w:r>
          </w:p>
        </w:tc>
      </w:tr>
      <w:tr w:rsidR="006C36B4" w:rsidRPr="00873C18" w14:paraId="6C1A192F" w14:textId="77777777" w:rsidTr="00274FBF">
        <w:trPr>
          <w:trHeight w:val="247"/>
          <w:jc w:val="center"/>
        </w:trPr>
        <w:tc>
          <w:tcPr>
            <w:tcW w:w="2500" w:type="pct"/>
          </w:tcPr>
          <w:p w14:paraId="6E046547" w14:textId="4DD04F1D"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BB+ARB</w:t>
            </w:r>
          </w:p>
        </w:tc>
        <w:tc>
          <w:tcPr>
            <w:tcW w:w="2500" w:type="pct"/>
          </w:tcPr>
          <w:p w14:paraId="39AE3AFF" w14:textId="4B77DCAF"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BB+dCCB</w:t>
            </w:r>
            <w:proofErr w:type="spellEnd"/>
          </w:p>
        </w:tc>
      </w:tr>
      <w:tr w:rsidR="006C36B4" w:rsidRPr="00873C18" w14:paraId="67365ED6" w14:textId="77777777" w:rsidTr="00274FBF">
        <w:trPr>
          <w:trHeight w:val="247"/>
          <w:jc w:val="center"/>
        </w:trPr>
        <w:tc>
          <w:tcPr>
            <w:tcW w:w="2500" w:type="pct"/>
          </w:tcPr>
          <w:p w14:paraId="40450407" w14:textId="5059F48C"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BB+ARB</w:t>
            </w:r>
          </w:p>
        </w:tc>
        <w:tc>
          <w:tcPr>
            <w:tcW w:w="2500" w:type="pct"/>
          </w:tcPr>
          <w:p w14:paraId="32B86639" w14:textId="260789EF"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BB+ndCCB</w:t>
            </w:r>
            <w:proofErr w:type="spellEnd"/>
          </w:p>
        </w:tc>
      </w:tr>
      <w:tr w:rsidR="006C36B4" w:rsidRPr="00873C18" w14:paraId="79B87301" w14:textId="77777777" w:rsidTr="00274FBF">
        <w:trPr>
          <w:trHeight w:val="247"/>
          <w:jc w:val="center"/>
        </w:trPr>
        <w:tc>
          <w:tcPr>
            <w:tcW w:w="2500" w:type="pct"/>
          </w:tcPr>
          <w:p w14:paraId="2BE1388C" w14:textId="0A435EF5"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BB+ARB</w:t>
            </w:r>
          </w:p>
        </w:tc>
        <w:tc>
          <w:tcPr>
            <w:tcW w:w="2500" w:type="pct"/>
          </w:tcPr>
          <w:p w14:paraId="7A430F8C" w14:textId="40800589"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w:t>
            </w:r>
            <w:r w:rsidR="001B7048" w:rsidRPr="00274FBF">
              <w:rPr>
                <w:rFonts w:ascii="Microsoft Sans Serif" w:hAnsi="Microsoft Sans Serif" w:cs="Microsoft Sans Serif"/>
                <w:color w:val="000000" w:themeColor="text1"/>
                <w:kern w:val="24"/>
                <w:sz w:val="22"/>
                <w:szCs w:val="22"/>
              </w:rPr>
              <w:t>THZ</w:t>
            </w:r>
          </w:p>
        </w:tc>
      </w:tr>
      <w:tr w:rsidR="006C36B4" w:rsidRPr="00873C18" w14:paraId="0BE9D90F" w14:textId="77777777" w:rsidTr="00274FBF">
        <w:trPr>
          <w:trHeight w:val="247"/>
          <w:jc w:val="center"/>
        </w:trPr>
        <w:tc>
          <w:tcPr>
            <w:tcW w:w="2500" w:type="pct"/>
          </w:tcPr>
          <w:p w14:paraId="3420E506" w14:textId="40B77DBC"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BB+dCCB</w:t>
            </w:r>
            <w:proofErr w:type="spellEnd"/>
          </w:p>
        </w:tc>
        <w:tc>
          <w:tcPr>
            <w:tcW w:w="2500" w:type="pct"/>
          </w:tcPr>
          <w:p w14:paraId="6CFEF42A" w14:textId="5A5F5CB4"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BB+ndCCB</w:t>
            </w:r>
            <w:proofErr w:type="spellEnd"/>
          </w:p>
        </w:tc>
      </w:tr>
      <w:tr w:rsidR="006C36B4" w:rsidRPr="00873C18" w14:paraId="60F36C47" w14:textId="77777777" w:rsidTr="00274FBF">
        <w:trPr>
          <w:trHeight w:val="247"/>
          <w:jc w:val="center"/>
        </w:trPr>
        <w:tc>
          <w:tcPr>
            <w:tcW w:w="2500" w:type="pct"/>
          </w:tcPr>
          <w:p w14:paraId="2538DA36" w14:textId="17744334"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BB+dCCB</w:t>
            </w:r>
            <w:proofErr w:type="spellEnd"/>
          </w:p>
        </w:tc>
        <w:tc>
          <w:tcPr>
            <w:tcW w:w="2500" w:type="pct"/>
          </w:tcPr>
          <w:p w14:paraId="11180138" w14:textId="0A612593"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w:t>
            </w:r>
            <w:r w:rsidR="001B7048" w:rsidRPr="00274FBF">
              <w:rPr>
                <w:rFonts w:ascii="Microsoft Sans Serif" w:hAnsi="Microsoft Sans Serif" w:cs="Microsoft Sans Serif"/>
                <w:color w:val="000000" w:themeColor="text1"/>
                <w:kern w:val="24"/>
                <w:sz w:val="22"/>
                <w:szCs w:val="22"/>
              </w:rPr>
              <w:t>THZ</w:t>
            </w:r>
          </w:p>
        </w:tc>
      </w:tr>
      <w:tr w:rsidR="006C36B4" w:rsidRPr="00873C18" w14:paraId="174CDCAA" w14:textId="77777777" w:rsidTr="00274FBF">
        <w:trPr>
          <w:trHeight w:val="247"/>
          <w:jc w:val="center"/>
        </w:trPr>
        <w:tc>
          <w:tcPr>
            <w:tcW w:w="2500" w:type="pct"/>
          </w:tcPr>
          <w:p w14:paraId="758DBCB3" w14:textId="3B61AD67" w:rsidR="006C36B4" w:rsidRPr="00274FBF" w:rsidRDefault="006C36B4" w:rsidP="006C36B4">
            <w:pPr>
              <w:pStyle w:val="NoSpacing"/>
              <w:jc w:val="center"/>
              <w:rPr>
                <w:rFonts w:ascii="Microsoft Sans Serif" w:hAnsi="Microsoft Sans Serif" w:cs="Microsoft Sans Serif"/>
                <w:color w:val="000000" w:themeColor="text1"/>
                <w:sz w:val="22"/>
                <w:szCs w:val="22"/>
              </w:rPr>
            </w:pPr>
            <w:proofErr w:type="spellStart"/>
            <w:r w:rsidRPr="00274FBF">
              <w:rPr>
                <w:rFonts w:ascii="Microsoft Sans Serif" w:hAnsi="Microsoft Sans Serif" w:cs="Microsoft Sans Serif"/>
                <w:color w:val="000000" w:themeColor="text1"/>
                <w:kern w:val="24"/>
                <w:sz w:val="22"/>
                <w:szCs w:val="22"/>
              </w:rPr>
              <w:t>BB+ndCCB</w:t>
            </w:r>
            <w:proofErr w:type="spellEnd"/>
          </w:p>
        </w:tc>
        <w:tc>
          <w:tcPr>
            <w:tcW w:w="2500" w:type="pct"/>
          </w:tcPr>
          <w:p w14:paraId="598D2838" w14:textId="4BEB32D9" w:rsidR="006C36B4" w:rsidRPr="00274FBF" w:rsidRDefault="006C36B4" w:rsidP="006C36B4">
            <w:pPr>
              <w:pStyle w:val="NoSpacing"/>
              <w:jc w:val="center"/>
              <w:rPr>
                <w:rFonts w:ascii="Microsoft Sans Serif" w:hAnsi="Microsoft Sans Serif" w:cs="Microsoft Sans Serif"/>
                <w:color w:val="000000" w:themeColor="text1"/>
                <w:sz w:val="22"/>
                <w:szCs w:val="22"/>
              </w:rPr>
            </w:pPr>
            <w:r w:rsidRPr="00274FBF">
              <w:rPr>
                <w:rFonts w:ascii="Microsoft Sans Serif" w:hAnsi="Microsoft Sans Serif" w:cs="Microsoft Sans Serif"/>
                <w:color w:val="000000" w:themeColor="text1"/>
                <w:kern w:val="24"/>
                <w:sz w:val="22"/>
                <w:szCs w:val="22"/>
              </w:rPr>
              <w:t>BB+</w:t>
            </w:r>
            <w:r w:rsidR="001B7048" w:rsidRPr="00274FBF">
              <w:rPr>
                <w:rFonts w:ascii="Microsoft Sans Serif" w:hAnsi="Microsoft Sans Serif" w:cs="Microsoft Sans Serif"/>
                <w:color w:val="000000" w:themeColor="text1"/>
                <w:kern w:val="24"/>
                <w:sz w:val="22"/>
                <w:szCs w:val="22"/>
              </w:rPr>
              <w:t>THZ</w:t>
            </w:r>
          </w:p>
        </w:tc>
      </w:tr>
    </w:tbl>
    <w:p w14:paraId="72BC2E40" w14:textId="77777777" w:rsidR="00873C18" w:rsidRDefault="00873C18">
      <w:pPr>
        <w:rPr>
          <w:rFonts w:ascii="Microsoft Sans Serif" w:hAnsi="Microsoft Sans Serif" w:cs="Microsoft Sans Serif"/>
        </w:rPr>
      </w:pPr>
    </w:p>
    <w:p w14:paraId="2A348785" w14:textId="4AC9DCB3" w:rsidR="00F534F4" w:rsidRPr="00447058" w:rsidRDefault="00274FBF" w:rsidP="00F534F4">
      <w:pPr>
        <w:rPr>
          <w:rFonts w:ascii="Microsoft Sans Serif" w:hAnsi="Microsoft Sans Serif" w:cs="Microsoft Sans Serif"/>
          <w:b/>
          <w:bCs/>
        </w:rPr>
      </w:pPr>
      <w:r w:rsidRPr="00F534F4">
        <w:rPr>
          <w:rFonts w:ascii="Microsoft Sans Serif" w:hAnsi="Microsoft Sans Serif" w:cs="Microsoft Sans Serif"/>
          <w:b/>
          <w:bCs/>
        </w:rPr>
        <w:t>A. 1. 4</w:t>
      </w:r>
      <w:r w:rsidR="00F534F4">
        <w:rPr>
          <w:rFonts w:ascii="Microsoft Sans Serif" w:hAnsi="Microsoft Sans Serif" w:cs="Microsoft Sans Serif"/>
        </w:rPr>
        <w:t xml:space="preserve"> </w:t>
      </w:r>
      <w:r w:rsidR="00F534F4" w:rsidRPr="00447058">
        <w:rPr>
          <w:rFonts w:ascii="Microsoft Sans Serif" w:hAnsi="Microsoft Sans Serif" w:cs="Microsoft Sans Serif"/>
          <w:b/>
          <w:bCs/>
        </w:rPr>
        <w:t>Example</w:t>
      </w:r>
      <w:r w:rsidR="00F534F4">
        <w:rPr>
          <w:rFonts w:ascii="Microsoft Sans Serif" w:hAnsi="Microsoft Sans Serif" w:cs="Microsoft Sans Serif"/>
          <w:b/>
          <w:bCs/>
        </w:rPr>
        <w:t xml:space="preserve"> definition</w:t>
      </w:r>
      <w:r w:rsidR="00F534F4" w:rsidRPr="00447058">
        <w:rPr>
          <w:rFonts w:ascii="Microsoft Sans Serif" w:hAnsi="Microsoft Sans Serif" w:cs="Microsoft Sans Serif"/>
          <w:b/>
          <w:bCs/>
        </w:rPr>
        <w:t xml:space="preserve"> of “</w:t>
      </w:r>
      <w:r w:rsidR="00191C9C">
        <w:rPr>
          <w:rFonts w:ascii="Microsoft Sans Serif" w:hAnsi="Microsoft Sans Serif" w:cs="Microsoft Sans Serif"/>
          <w:b/>
          <w:bCs/>
        </w:rPr>
        <w:t xml:space="preserve">Add on </w:t>
      </w:r>
      <w:r w:rsidR="002C6CAC">
        <w:rPr>
          <w:rFonts w:ascii="Microsoft Sans Serif" w:hAnsi="Microsoft Sans Serif" w:cs="Microsoft Sans Serif"/>
          <w:b/>
          <w:bCs/>
        </w:rPr>
        <w:t>dihydropyridine calcium channel blocker</w:t>
      </w:r>
      <w:r w:rsidR="00F534F4" w:rsidRPr="00447058">
        <w:rPr>
          <w:rFonts w:ascii="Microsoft Sans Serif" w:hAnsi="Microsoft Sans Serif" w:cs="Microsoft Sans Serif"/>
          <w:b/>
          <w:bCs/>
        </w:rPr>
        <w:t xml:space="preserve"> after </w:t>
      </w:r>
      <w:r w:rsidR="00191C9C">
        <w:rPr>
          <w:rFonts w:ascii="Microsoft Sans Serif" w:hAnsi="Microsoft Sans Serif" w:cs="Microsoft Sans Serif"/>
          <w:b/>
          <w:bCs/>
        </w:rPr>
        <w:t xml:space="preserve">initial </w:t>
      </w:r>
      <w:r w:rsidR="002C6CAC">
        <w:rPr>
          <w:rFonts w:ascii="Microsoft Sans Serif" w:hAnsi="Microsoft Sans Serif" w:cs="Microsoft Sans Serif"/>
          <w:b/>
          <w:bCs/>
        </w:rPr>
        <w:t>angiotensin converting enzyme inhibitor</w:t>
      </w:r>
      <w:r w:rsidR="00191C9C">
        <w:rPr>
          <w:rFonts w:ascii="Microsoft Sans Serif" w:hAnsi="Microsoft Sans Serif" w:cs="Microsoft Sans Serif"/>
          <w:b/>
          <w:bCs/>
        </w:rPr>
        <w:t xml:space="preserve"> therapy</w:t>
      </w:r>
      <w:r w:rsidR="00F534F4" w:rsidRPr="00447058">
        <w:rPr>
          <w:rFonts w:ascii="Microsoft Sans Serif" w:hAnsi="Microsoft Sans Serif" w:cs="Microsoft Sans Serif"/>
          <w:b/>
          <w:bCs/>
        </w:rPr>
        <w:t>” (</w:t>
      </w:r>
      <w:proofErr w:type="spellStart"/>
      <w:r w:rsidR="004F474C">
        <w:rPr>
          <w:rFonts w:ascii="Microsoft Sans Serif" w:hAnsi="Microsoft Sans Serif" w:cs="Microsoft Sans Serif"/>
          <w:b/>
          <w:bCs/>
        </w:rPr>
        <w:t>ACEi</w:t>
      </w:r>
      <w:proofErr w:type="spellEnd"/>
      <w:r w:rsidR="00082DBB">
        <w:rPr>
          <w:rFonts w:ascii="Microsoft Sans Serif" w:hAnsi="Microsoft Sans Serif" w:cs="Microsoft Sans Serif"/>
          <w:b/>
          <w:bCs/>
        </w:rPr>
        <w:t xml:space="preserve"> + </w:t>
      </w:r>
      <w:proofErr w:type="spellStart"/>
      <w:r w:rsidR="00082DBB">
        <w:rPr>
          <w:rFonts w:ascii="Microsoft Sans Serif" w:hAnsi="Microsoft Sans Serif" w:cs="Microsoft Sans Serif"/>
          <w:b/>
          <w:bCs/>
        </w:rPr>
        <w:t>dCCB</w:t>
      </w:r>
      <w:proofErr w:type="spellEnd"/>
      <w:r w:rsidR="00F534F4" w:rsidRPr="00447058">
        <w:rPr>
          <w:rFonts w:ascii="Microsoft Sans Serif" w:hAnsi="Microsoft Sans Serif" w:cs="Microsoft Sans Serif"/>
          <w:b/>
          <w:bCs/>
        </w:rPr>
        <w:t>)</w:t>
      </w:r>
    </w:p>
    <w:p w14:paraId="0F5C2380" w14:textId="24C44B95" w:rsidR="00082DBB" w:rsidRPr="00082DBB" w:rsidRDefault="00082DBB" w:rsidP="00082DBB">
      <w:pPr>
        <w:rPr>
          <w:rFonts w:ascii="Microsoft Sans Serif" w:hAnsi="Microsoft Sans Serif" w:cs="Microsoft Sans Serif"/>
          <w:b/>
          <w:bCs/>
        </w:rPr>
      </w:pPr>
      <w:r w:rsidRPr="00082DBB">
        <w:rPr>
          <w:rFonts w:ascii="Microsoft Sans Serif" w:hAnsi="Microsoft Sans Serif" w:cs="Microsoft Sans Serif"/>
          <w:b/>
          <w:bCs/>
        </w:rPr>
        <w:lastRenderedPageBreak/>
        <w:t>Cohort Entry Events</w:t>
      </w:r>
    </w:p>
    <w:p w14:paraId="5CCAB1ED" w14:textId="77777777" w:rsidR="00082DBB" w:rsidRPr="00082DBB" w:rsidRDefault="00082DBB" w:rsidP="00082DBB">
      <w:pPr>
        <w:rPr>
          <w:rFonts w:ascii="Microsoft Sans Serif" w:hAnsi="Microsoft Sans Serif" w:cs="Microsoft Sans Serif"/>
        </w:rPr>
      </w:pPr>
      <w:r w:rsidRPr="00082DBB">
        <w:rPr>
          <w:rFonts w:ascii="Microsoft Sans Serif" w:hAnsi="Microsoft Sans Serif" w:cs="Microsoft Sans Serif"/>
        </w:rPr>
        <w:t>People with continuous observation of 365 days before event may enter the cohort when observing any of the following:</w:t>
      </w:r>
    </w:p>
    <w:p w14:paraId="39F4F8C1" w14:textId="64753A10" w:rsidR="00082DBB" w:rsidRPr="00082DBB" w:rsidRDefault="00082DBB" w:rsidP="00082DBB">
      <w:pPr>
        <w:pStyle w:val="ListParagraph"/>
        <w:numPr>
          <w:ilvl w:val="0"/>
          <w:numId w:val="12"/>
        </w:numPr>
        <w:rPr>
          <w:rFonts w:ascii="Microsoft Sans Serif" w:hAnsi="Microsoft Sans Serif" w:cs="Microsoft Sans Serif"/>
        </w:rPr>
      </w:pPr>
      <w:r w:rsidRPr="00082DBB">
        <w:rPr>
          <w:rFonts w:ascii="Microsoft Sans Serif" w:hAnsi="Microsoft Sans Serif" w:cs="Microsoft Sans Serif"/>
        </w:rPr>
        <w:t>drug exposure of '</w:t>
      </w:r>
      <w:proofErr w:type="spellStart"/>
      <w:r w:rsidRPr="00082DBB">
        <w:rPr>
          <w:rFonts w:ascii="Microsoft Sans Serif" w:hAnsi="Microsoft Sans Serif" w:cs="Microsoft Sans Serif"/>
        </w:rPr>
        <w:t>dCCB</w:t>
      </w:r>
      <w:proofErr w:type="spellEnd"/>
      <w:r w:rsidRPr="00082DBB">
        <w:rPr>
          <w:rFonts w:ascii="Microsoft Sans Serif" w:hAnsi="Microsoft Sans Serif" w:cs="Microsoft Sans Serif"/>
        </w:rPr>
        <w:t>' for the first time in the person's history, who are &gt;= 18 years old.</w:t>
      </w:r>
    </w:p>
    <w:p w14:paraId="05F7DC02" w14:textId="77777777" w:rsidR="00082DBB" w:rsidRPr="00082DBB" w:rsidRDefault="00082DBB" w:rsidP="00082DBB">
      <w:pPr>
        <w:rPr>
          <w:rFonts w:ascii="Microsoft Sans Serif" w:hAnsi="Microsoft Sans Serif" w:cs="Microsoft Sans Serif"/>
        </w:rPr>
      </w:pPr>
      <w:r w:rsidRPr="00082DBB">
        <w:rPr>
          <w:rFonts w:ascii="Microsoft Sans Serif" w:hAnsi="Microsoft Sans Serif" w:cs="Microsoft Sans Serif"/>
        </w:rPr>
        <w:t>Limit cohort entry events to the earliest event per person.</w:t>
      </w:r>
    </w:p>
    <w:p w14:paraId="10BFEEAE" w14:textId="77777777" w:rsidR="00082DBB" w:rsidRPr="00082DBB" w:rsidRDefault="00082DBB" w:rsidP="00082DBB">
      <w:pPr>
        <w:rPr>
          <w:rFonts w:ascii="Microsoft Sans Serif" w:hAnsi="Microsoft Sans Serif" w:cs="Microsoft Sans Serif"/>
        </w:rPr>
      </w:pPr>
    </w:p>
    <w:p w14:paraId="2E34344C" w14:textId="77777777" w:rsidR="00082DBB" w:rsidRPr="00082DBB" w:rsidRDefault="00082DBB" w:rsidP="00082DBB">
      <w:pPr>
        <w:rPr>
          <w:rFonts w:ascii="Microsoft Sans Serif" w:hAnsi="Microsoft Sans Serif" w:cs="Microsoft Sans Serif"/>
          <w:b/>
          <w:bCs/>
        </w:rPr>
      </w:pPr>
      <w:r w:rsidRPr="00082DBB">
        <w:rPr>
          <w:rFonts w:ascii="Microsoft Sans Serif" w:hAnsi="Microsoft Sans Serif" w:cs="Microsoft Sans Serif"/>
          <w:b/>
          <w:bCs/>
        </w:rPr>
        <w:t>Inclusion Criteria</w:t>
      </w:r>
    </w:p>
    <w:p w14:paraId="49F5DBE0" w14:textId="77777777" w:rsidR="002E215A" w:rsidRDefault="00082DBB" w:rsidP="00082DBB">
      <w:pPr>
        <w:pStyle w:val="ListParagraph"/>
        <w:numPr>
          <w:ilvl w:val="0"/>
          <w:numId w:val="17"/>
        </w:numPr>
        <w:rPr>
          <w:rFonts w:ascii="Microsoft Sans Serif" w:hAnsi="Microsoft Sans Serif" w:cs="Microsoft Sans Serif"/>
        </w:rPr>
      </w:pPr>
      <w:r w:rsidRPr="002E215A">
        <w:rPr>
          <w:rFonts w:ascii="Microsoft Sans Serif" w:hAnsi="Microsoft Sans Serif" w:cs="Microsoft Sans Serif"/>
        </w:rPr>
        <w:t xml:space="preserve">Previous </w:t>
      </w:r>
      <w:r w:rsidR="002E215A" w:rsidRPr="002E215A">
        <w:rPr>
          <w:rFonts w:ascii="Microsoft Sans Serif" w:hAnsi="Microsoft Sans Serif" w:cs="Microsoft Sans Serif"/>
        </w:rPr>
        <w:t>h</w:t>
      </w:r>
      <w:r w:rsidRPr="002E215A">
        <w:rPr>
          <w:rFonts w:ascii="Microsoft Sans Serif" w:hAnsi="Microsoft Sans Serif" w:cs="Microsoft Sans Serif"/>
        </w:rPr>
        <w:t>ypertension</w:t>
      </w:r>
    </w:p>
    <w:p w14:paraId="2627CF4F" w14:textId="1D39B588" w:rsidR="00082DBB" w:rsidRPr="002E215A" w:rsidRDefault="00082DBB" w:rsidP="002E215A">
      <w:pPr>
        <w:pStyle w:val="ListParagraph"/>
        <w:rPr>
          <w:rFonts w:ascii="Microsoft Sans Serif" w:hAnsi="Microsoft Sans Serif" w:cs="Microsoft Sans Serif"/>
        </w:rPr>
      </w:pPr>
      <w:r w:rsidRPr="002E215A">
        <w:rPr>
          <w:rFonts w:ascii="Microsoft Sans Serif" w:hAnsi="Microsoft Sans Serif" w:cs="Microsoft Sans Serif"/>
        </w:rPr>
        <w:t>Entry events having at least 1 condition occurrence of 'Hypertension', starting anytime on or before cohort entry start date.</w:t>
      </w:r>
    </w:p>
    <w:p w14:paraId="67B712F5" w14:textId="77777777" w:rsidR="002E215A" w:rsidRDefault="00082DBB" w:rsidP="00082DBB">
      <w:pPr>
        <w:pStyle w:val="ListParagraph"/>
        <w:numPr>
          <w:ilvl w:val="0"/>
          <w:numId w:val="17"/>
        </w:numPr>
        <w:rPr>
          <w:rFonts w:ascii="Microsoft Sans Serif" w:hAnsi="Microsoft Sans Serif" w:cs="Microsoft Sans Serif"/>
        </w:rPr>
      </w:pPr>
      <w:r w:rsidRPr="002E215A">
        <w:rPr>
          <w:rFonts w:ascii="Microsoft Sans Serif" w:hAnsi="Microsoft Sans Serif" w:cs="Microsoft Sans Serif"/>
        </w:rPr>
        <w:t xml:space="preserve">Previous </w:t>
      </w:r>
      <w:proofErr w:type="spellStart"/>
      <w:r w:rsidR="004F474C" w:rsidRPr="002E215A">
        <w:rPr>
          <w:rFonts w:ascii="Microsoft Sans Serif" w:hAnsi="Microsoft Sans Serif" w:cs="Microsoft Sans Serif"/>
        </w:rPr>
        <w:t>ACEi</w:t>
      </w:r>
      <w:proofErr w:type="spellEnd"/>
      <w:r w:rsidRPr="002E215A">
        <w:rPr>
          <w:rFonts w:ascii="Microsoft Sans Serif" w:hAnsi="Microsoft Sans Serif" w:cs="Microsoft Sans Serif"/>
        </w:rPr>
        <w:t xml:space="preserve"> agent</w:t>
      </w:r>
    </w:p>
    <w:p w14:paraId="432C1E6C" w14:textId="29F99ADE" w:rsidR="00082DBB" w:rsidRPr="002E215A" w:rsidRDefault="00082DBB" w:rsidP="002E215A">
      <w:pPr>
        <w:pStyle w:val="ListParagraph"/>
        <w:rPr>
          <w:rFonts w:ascii="Microsoft Sans Serif" w:hAnsi="Microsoft Sans Serif" w:cs="Microsoft Sans Serif"/>
        </w:rPr>
      </w:pPr>
      <w:r w:rsidRPr="002E215A">
        <w:rPr>
          <w:rFonts w:ascii="Microsoft Sans Serif" w:hAnsi="Microsoft Sans Serif" w:cs="Microsoft Sans Serif"/>
        </w:rPr>
        <w:t xml:space="preserve">Entry events having at least 1 drug exposure of </w:t>
      </w:r>
      <w:proofErr w:type="spellStart"/>
      <w:r w:rsidR="004F474C" w:rsidRPr="002E215A">
        <w:rPr>
          <w:rFonts w:ascii="Microsoft Sans Serif" w:hAnsi="Microsoft Sans Serif" w:cs="Microsoft Sans Serif"/>
        </w:rPr>
        <w:t>ACEi</w:t>
      </w:r>
      <w:proofErr w:type="spellEnd"/>
      <w:r w:rsidRPr="002E215A">
        <w:rPr>
          <w:rFonts w:ascii="Microsoft Sans Serif" w:hAnsi="Microsoft Sans Serif" w:cs="Microsoft Sans Serif"/>
        </w:rPr>
        <w:t>, starting anytime up to 30 days before cohort entry start date.</w:t>
      </w:r>
    </w:p>
    <w:p w14:paraId="06533E3D" w14:textId="462E4D1C" w:rsidR="002E215A" w:rsidRDefault="00AE3965" w:rsidP="00082DBB">
      <w:pPr>
        <w:pStyle w:val="ListParagraph"/>
        <w:numPr>
          <w:ilvl w:val="0"/>
          <w:numId w:val="17"/>
        </w:numPr>
        <w:rPr>
          <w:rFonts w:ascii="Microsoft Sans Serif" w:hAnsi="Microsoft Sans Serif" w:cs="Microsoft Sans Serif"/>
        </w:rPr>
      </w:pPr>
      <w:r>
        <w:rPr>
          <w:rFonts w:ascii="Microsoft Sans Serif" w:hAnsi="Microsoft Sans Serif" w:cs="Microsoft Sans Serif"/>
        </w:rPr>
        <w:t>N</w:t>
      </w:r>
      <w:r w:rsidR="00082DBB" w:rsidRPr="002E215A">
        <w:rPr>
          <w:rFonts w:ascii="Microsoft Sans Serif" w:hAnsi="Microsoft Sans Serif" w:cs="Microsoft Sans Serif"/>
        </w:rPr>
        <w:t xml:space="preserve">ew Rx of </w:t>
      </w:r>
      <w:proofErr w:type="spellStart"/>
      <w:r w:rsidR="004F474C" w:rsidRPr="002E215A">
        <w:rPr>
          <w:rFonts w:ascii="Microsoft Sans Serif" w:hAnsi="Microsoft Sans Serif" w:cs="Microsoft Sans Serif"/>
        </w:rPr>
        <w:t>ACEi</w:t>
      </w:r>
      <w:proofErr w:type="spellEnd"/>
      <w:r w:rsidR="00082DBB" w:rsidRPr="002E215A">
        <w:rPr>
          <w:rFonts w:ascii="Microsoft Sans Serif" w:hAnsi="Microsoft Sans Serif" w:cs="Microsoft Sans Serif"/>
        </w:rPr>
        <w:t xml:space="preserve"> agents</w:t>
      </w:r>
    </w:p>
    <w:p w14:paraId="7EBE623B" w14:textId="77777777" w:rsidR="002E215A" w:rsidRDefault="00082DBB" w:rsidP="002E215A">
      <w:pPr>
        <w:pStyle w:val="ListParagraph"/>
        <w:rPr>
          <w:rFonts w:ascii="Microsoft Sans Serif" w:hAnsi="Microsoft Sans Serif" w:cs="Microsoft Sans Serif"/>
        </w:rPr>
      </w:pPr>
      <w:r w:rsidRPr="002E215A">
        <w:rPr>
          <w:rFonts w:ascii="Microsoft Sans Serif" w:hAnsi="Microsoft Sans Serif" w:cs="Microsoft Sans Serif"/>
        </w:rPr>
        <w:t>Entry events with any of the following criteria:</w:t>
      </w:r>
    </w:p>
    <w:p w14:paraId="429B4246" w14:textId="77777777" w:rsidR="002E215A" w:rsidRDefault="00082DBB" w:rsidP="007B4834">
      <w:pPr>
        <w:pStyle w:val="ListParagraph"/>
        <w:numPr>
          <w:ilvl w:val="0"/>
          <w:numId w:val="18"/>
        </w:numPr>
        <w:rPr>
          <w:rFonts w:ascii="Microsoft Sans Serif" w:hAnsi="Microsoft Sans Serif" w:cs="Microsoft Sans Serif"/>
        </w:rPr>
      </w:pPr>
      <w:r w:rsidRPr="00082DBB">
        <w:rPr>
          <w:rFonts w:ascii="Microsoft Sans Serif" w:hAnsi="Microsoft Sans Serif" w:cs="Microsoft Sans Serif"/>
        </w:rPr>
        <w:t xml:space="preserve">having at least 1 drug era of </w:t>
      </w:r>
      <w:r w:rsidR="00E95C66">
        <w:rPr>
          <w:rFonts w:ascii="Microsoft Sans Serif" w:hAnsi="Microsoft Sans Serif" w:cs="Microsoft Sans Serif"/>
        </w:rPr>
        <w:t>‘</w:t>
      </w:r>
      <w:proofErr w:type="spellStart"/>
      <w:r w:rsidR="004F474C">
        <w:rPr>
          <w:rFonts w:ascii="Microsoft Sans Serif" w:hAnsi="Microsoft Sans Serif" w:cs="Microsoft Sans Serif"/>
        </w:rPr>
        <w:t>ACEi</w:t>
      </w:r>
      <w:proofErr w:type="spellEnd"/>
      <w:r w:rsidR="00E95C66">
        <w:rPr>
          <w:rFonts w:ascii="Microsoft Sans Serif" w:hAnsi="Microsoft Sans Serif" w:cs="Microsoft Sans Serif"/>
        </w:rPr>
        <w:t>’</w:t>
      </w:r>
      <w:r w:rsidRPr="00082DBB">
        <w:rPr>
          <w:rFonts w:ascii="Microsoft Sans Serif" w:hAnsi="Microsoft Sans Serif" w:cs="Microsoft Sans Serif"/>
        </w:rPr>
        <w:t>, starting anytime on or before cohort entry start date and ending 1 days after cohort entry start date.</w:t>
      </w:r>
    </w:p>
    <w:p w14:paraId="69747F25" w14:textId="462989E0" w:rsidR="00082DBB" w:rsidRPr="00082DBB" w:rsidRDefault="00082DBB" w:rsidP="007B4834">
      <w:pPr>
        <w:pStyle w:val="ListParagraph"/>
        <w:numPr>
          <w:ilvl w:val="0"/>
          <w:numId w:val="18"/>
        </w:numPr>
        <w:rPr>
          <w:rFonts w:ascii="Microsoft Sans Serif" w:hAnsi="Microsoft Sans Serif" w:cs="Microsoft Sans Serif"/>
        </w:rPr>
      </w:pPr>
      <w:r w:rsidRPr="00082DBB">
        <w:rPr>
          <w:rFonts w:ascii="Microsoft Sans Serif" w:hAnsi="Microsoft Sans Serif" w:cs="Microsoft Sans Serif"/>
        </w:rPr>
        <w:t>having at least 1 drug exposure of '</w:t>
      </w:r>
      <w:proofErr w:type="spellStart"/>
      <w:r w:rsidR="004F474C">
        <w:rPr>
          <w:rFonts w:ascii="Microsoft Sans Serif" w:hAnsi="Microsoft Sans Serif" w:cs="Microsoft Sans Serif"/>
        </w:rPr>
        <w:t>ACEi</w:t>
      </w:r>
      <w:proofErr w:type="spellEnd"/>
      <w:r w:rsidRPr="00082DBB">
        <w:rPr>
          <w:rFonts w:ascii="Microsoft Sans Serif" w:hAnsi="Microsoft Sans Serif" w:cs="Microsoft Sans Serif"/>
        </w:rPr>
        <w:t>', starting anytime on or before cohort entry start date and ending 1 days after cohort entry start date.</w:t>
      </w:r>
    </w:p>
    <w:p w14:paraId="7915B046" w14:textId="77777777" w:rsidR="007B4834" w:rsidRDefault="00082DBB" w:rsidP="00082DBB">
      <w:pPr>
        <w:pStyle w:val="ListParagraph"/>
        <w:numPr>
          <w:ilvl w:val="0"/>
          <w:numId w:val="17"/>
        </w:numPr>
        <w:rPr>
          <w:rFonts w:ascii="Microsoft Sans Serif" w:hAnsi="Microsoft Sans Serif" w:cs="Microsoft Sans Serif"/>
        </w:rPr>
      </w:pPr>
      <w:r w:rsidRPr="007B4834">
        <w:rPr>
          <w:rFonts w:ascii="Microsoft Sans Serif" w:hAnsi="Microsoft Sans Serif" w:cs="Microsoft Sans Serif"/>
        </w:rPr>
        <w:t>No other comparators (</w:t>
      </w:r>
      <w:proofErr w:type="spellStart"/>
      <w:r w:rsidR="003352EC" w:rsidRPr="007B4834">
        <w:rPr>
          <w:rFonts w:ascii="Microsoft Sans Serif" w:hAnsi="Microsoft Sans Serif" w:cs="Microsoft Sans Serif"/>
        </w:rPr>
        <w:t>nd</w:t>
      </w:r>
      <w:r w:rsidRPr="007B4834">
        <w:rPr>
          <w:rFonts w:ascii="Microsoft Sans Serif" w:hAnsi="Microsoft Sans Serif" w:cs="Microsoft Sans Serif"/>
        </w:rPr>
        <w:t>CCB</w:t>
      </w:r>
      <w:proofErr w:type="spellEnd"/>
      <w:r w:rsidRPr="007B4834">
        <w:rPr>
          <w:rFonts w:ascii="Microsoft Sans Serif" w:hAnsi="Microsoft Sans Serif" w:cs="Microsoft Sans Serif"/>
        </w:rPr>
        <w:t>, BB</w:t>
      </w:r>
      <w:r w:rsidR="003352EC" w:rsidRPr="007B4834">
        <w:rPr>
          <w:rFonts w:ascii="Microsoft Sans Serif" w:hAnsi="Microsoft Sans Serif" w:cs="Microsoft Sans Serif"/>
        </w:rPr>
        <w:t>, ARB</w:t>
      </w:r>
      <w:r w:rsidRPr="007B4834">
        <w:rPr>
          <w:rFonts w:ascii="Microsoft Sans Serif" w:hAnsi="Microsoft Sans Serif" w:cs="Microsoft Sans Serif"/>
        </w:rPr>
        <w:t>)</w:t>
      </w:r>
    </w:p>
    <w:p w14:paraId="6B2B66E7" w14:textId="77777777" w:rsidR="007B4834" w:rsidRDefault="00082DBB" w:rsidP="007B4834">
      <w:pPr>
        <w:pStyle w:val="ListParagraph"/>
        <w:rPr>
          <w:rFonts w:ascii="Microsoft Sans Serif" w:hAnsi="Microsoft Sans Serif" w:cs="Microsoft Sans Serif"/>
        </w:rPr>
      </w:pPr>
      <w:r w:rsidRPr="007B4834">
        <w:rPr>
          <w:rFonts w:ascii="Microsoft Sans Serif" w:hAnsi="Microsoft Sans Serif" w:cs="Microsoft Sans Serif"/>
        </w:rPr>
        <w:t xml:space="preserve">Entry events with </w:t>
      </w:r>
      <w:proofErr w:type="gramStart"/>
      <w:r w:rsidRPr="007B4834">
        <w:rPr>
          <w:rFonts w:ascii="Microsoft Sans Serif" w:hAnsi="Microsoft Sans Serif" w:cs="Microsoft Sans Serif"/>
        </w:rPr>
        <w:t>all of</w:t>
      </w:r>
      <w:proofErr w:type="gramEnd"/>
      <w:r w:rsidRPr="007B4834">
        <w:rPr>
          <w:rFonts w:ascii="Microsoft Sans Serif" w:hAnsi="Microsoft Sans Serif" w:cs="Microsoft Sans Serif"/>
        </w:rPr>
        <w:t xml:space="preserve"> the following criteria:</w:t>
      </w:r>
    </w:p>
    <w:p w14:paraId="2B7CCDC6" w14:textId="77777777" w:rsidR="007B4834" w:rsidRDefault="00082DBB" w:rsidP="007B4834">
      <w:pPr>
        <w:pStyle w:val="ListParagraph"/>
        <w:numPr>
          <w:ilvl w:val="0"/>
          <w:numId w:val="19"/>
        </w:numPr>
        <w:rPr>
          <w:rFonts w:ascii="Microsoft Sans Serif" w:hAnsi="Microsoft Sans Serif" w:cs="Microsoft Sans Serif"/>
        </w:rPr>
      </w:pPr>
      <w:r w:rsidRPr="00082DBB">
        <w:rPr>
          <w:rFonts w:ascii="Microsoft Sans Serif" w:hAnsi="Microsoft Sans Serif" w:cs="Microsoft Sans Serif"/>
        </w:rPr>
        <w:t>having at most 0 drug exposures of '</w:t>
      </w:r>
      <w:proofErr w:type="spellStart"/>
      <w:r w:rsidRPr="00082DBB">
        <w:rPr>
          <w:rFonts w:ascii="Microsoft Sans Serif" w:hAnsi="Microsoft Sans Serif" w:cs="Microsoft Sans Serif"/>
        </w:rPr>
        <w:t>ndCCB</w:t>
      </w:r>
      <w:proofErr w:type="spellEnd"/>
      <w:r w:rsidRPr="00082DBB">
        <w:rPr>
          <w:rFonts w:ascii="Microsoft Sans Serif" w:hAnsi="Microsoft Sans Serif" w:cs="Microsoft Sans Serif"/>
        </w:rPr>
        <w:t>', starting anytime on or before cohort entry start date.</w:t>
      </w:r>
    </w:p>
    <w:p w14:paraId="5BFE662E" w14:textId="77777777" w:rsidR="007B4834" w:rsidRDefault="00082DBB" w:rsidP="007B4834">
      <w:pPr>
        <w:pStyle w:val="ListParagraph"/>
        <w:numPr>
          <w:ilvl w:val="0"/>
          <w:numId w:val="19"/>
        </w:numPr>
        <w:rPr>
          <w:rFonts w:ascii="Microsoft Sans Serif" w:hAnsi="Microsoft Sans Serif" w:cs="Microsoft Sans Serif"/>
        </w:rPr>
      </w:pPr>
      <w:r w:rsidRPr="00082DBB">
        <w:rPr>
          <w:rFonts w:ascii="Microsoft Sans Serif" w:hAnsi="Microsoft Sans Serif" w:cs="Microsoft Sans Serif"/>
        </w:rPr>
        <w:t>having at most 0 drug exposures of 'BB', starting anytime on or before cohort entry start date.</w:t>
      </w:r>
    </w:p>
    <w:p w14:paraId="52739F93" w14:textId="0671EF85" w:rsidR="00082DBB" w:rsidRPr="00082DBB" w:rsidRDefault="00082DBB" w:rsidP="007B4834">
      <w:pPr>
        <w:pStyle w:val="ListParagraph"/>
        <w:numPr>
          <w:ilvl w:val="0"/>
          <w:numId w:val="19"/>
        </w:numPr>
        <w:rPr>
          <w:rFonts w:ascii="Microsoft Sans Serif" w:hAnsi="Microsoft Sans Serif" w:cs="Microsoft Sans Serif"/>
        </w:rPr>
      </w:pPr>
      <w:r w:rsidRPr="00082DBB">
        <w:rPr>
          <w:rFonts w:ascii="Microsoft Sans Serif" w:hAnsi="Microsoft Sans Serif" w:cs="Microsoft Sans Serif"/>
        </w:rPr>
        <w:t>having at most 0 drug exposures of 'ARB', starting anytime on or before cohort entry start date.</w:t>
      </w:r>
    </w:p>
    <w:p w14:paraId="791BFDD6" w14:textId="77777777" w:rsidR="007B4834" w:rsidRDefault="00082DBB" w:rsidP="00082DBB">
      <w:pPr>
        <w:pStyle w:val="ListParagraph"/>
        <w:numPr>
          <w:ilvl w:val="0"/>
          <w:numId w:val="17"/>
        </w:numPr>
        <w:rPr>
          <w:rFonts w:ascii="Microsoft Sans Serif" w:hAnsi="Microsoft Sans Serif" w:cs="Microsoft Sans Serif"/>
        </w:rPr>
      </w:pPr>
      <w:r w:rsidRPr="007B4834">
        <w:rPr>
          <w:rFonts w:ascii="Microsoft Sans Serif" w:hAnsi="Microsoft Sans Serif" w:cs="Microsoft Sans Serif"/>
        </w:rPr>
        <w:t>No other secondary antihypertensive agents</w:t>
      </w:r>
    </w:p>
    <w:p w14:paraId="5D24DDC6" w14:textId="0D8D199B" w:rsidR="00082DBB" w:rsidRPr="007B4834" w:rsidRDefault="00082DBB" w:rsidP="007B4834">
      <w:pPr>
        <w:pStyle w:val="ListParagraph"/>
        <w:rPr>
          <w:rFonts w:ascii="Microsoft Sans Serif" w:hAnsi="Microsoft Sans Serif" w:cs="Microsoft Sans Serif"/>
        </w:rPr>
      </w:pPr>
      <w:r w:rsidRPr="007B4834">
        <w:rPr>
          <w:rFonts w:ascii="Microsoft Sans Serif" w:hAnsi="Microsoft Sans Serif" w:cs="Microsoft Sans Serif"/>
        </w:rPr>
        <w:t>Entry events having at most 0 drug exposures of 'other secondary antihypertensive agents'.</w:t>
      </w:r>
    </w:p>
    <w:p w14:paraId="6A5CD908" w14:textId="77777777" w:rsidR="00082DBB" w:rsidRPr="00082DBB" w:rsidRDefault="00082DBB" w:rsidP="00082DBB">
      <w:pPr>
        <w:rPr>
          <w:rFonts w:ascii="Microsoft Sans Serif" w:hAnsi="Microsoft Sans Serif" w:cs="Microsoft Sans Serif"/>
        </w:rPr>
      </w:pPr>
    </w:p>
    <w:p w14:paraId="06FEFB86" w14:textId="77777777" w:rsidR="00082DBB" w:rsidRPr="00082DBB" w:rsidRDefault="00082DBB" w:rsidP="00082DBB">
      <w:pPr>
        <w:rPr>
          <w:rFonts w:ascii="Microsoft Sans Serif" w:hAnsi="Microsoft Sans Serif" w:cs="Microsoft Sans Serif"/>
          <w:b/>
          <w:bCs/>
        </w:rPr>
      </w:pPr>
      <w:r w:rsidRPr="00082DBB">
        <w:rPr>
          <w:rFonts w:ascii="Microsoft Sans Serif" w:hAnsi="Microsoft Sans Serif" w:cs="Microsoft Sans Serif"/>
          <w:b/>
          <w:bCs/>
        </w:rPr>
        <w:t>Cohort Exit</w:t>
      </w:r>
    </w:p>
    <w:p w14:paraId="7F040191" w14:textId="06760BEB" w:rsidR="00082DBB" w:rsidRDefault="00082DBB" w:rsidP="00082DBB">
      <w:pPr>
        <w:rPr>
          <w:rFonts w:ascii="Microsoft Sans Serif" w:hAnsi="Microsoft Sans Serif" w:cs="Microsoft Sans Serif"/>
        </w:rPr>
      </w:pPr>
      <w:r w:rsidRPr="00082DBB">
        <w:rPr>
          <w:rFonts w:ascii="Microsoft Sans Serif" w:hAnsi="Microsoft Sans Serif" w:cs="Microsoft Sans Serif"/>
        </w:rPr>
        <w:t xml:space="preserve">The cohort end date will be based on a continuous exposure to </w:t>
      </w:r>
      <w:r w:rsidR="001B6B24">
        <w:rPr>
          <w:rFonts w:ascii="Microsoft Sans Serif" w:hAnsi="Microsoft Sans Serif" w:cs="Microsoft Sans Serif"/>
        </w:rPr>
        <w:t>‘</w:t>
      </w:r>
      <w:proofErr w:type="spellStart"/>
      <w:r w:rsidR="001B6B24">
        <w:rPr>
          <w:rFonts w:ascii="Microsoft Sans Serif" w:hAnsi="Microsoft Sans Serif" w:cs="Microsoft Sans Serif"/>
        </w:rPr>
        <w:t>dCCB</w:t>
      </w:r>
      <w:proofErr w:type="spellEnd"/>
      <w:r w:rsidRPr="00082DBB">
        <w:rPr>
          <w:rFonts w:ascii="Microsoft Sans Serif" w:hAnsi="Microsoft Sans Serif" w:cs="Microsoft Sans Serif"/>
        </w:rPr>
        <w:t xml:space="preserve">': allowing 30 days between exposures, adding 0 days after exposure ends, and using </w:t>
      </w:r>
      <w:proofErr w:type="spellStart"/>
      <w:r w:rsidRPr="00082DBB">
        <w:rPr>
          <w:rFonts w:ascii="Microsoft Sans Serif" w:hAnsi="Microsoft Sans Serif" w:cs="Microsoft Sans Serif"/>
        </w:rPr>
        <w:t>days</w:t>
      </w:r>
      <w:proofErr w:type="spellEnd"/>
      <w:r w:rsidRPr="00082DBB">
        <w:rPr>
          <w:rFonts w:ascii="Microsoft Sans Serif" w:hAnsi="Microsoft Sans Serif" w:cs="Microsoft Sans Serif"/>
        </w:rPr>
        <w:t xml:space="preserve"> supply and exposure end date for exposure duration.</w:t>
      </w:r>
    </w:p>
    <w:p w14:paraId="33683F34" w14:textId="5F1E432E" w:rsidR="00AE3965" w:rsidRDefault="00AE3965" w:rsidP="00082DBB">
      <w:pPr>
        <w:rPr>
          <w:rFonts w:ascii="Microsoft Sans Serif" w:hAnsi="Microsoft Sans Serif" w:cs="Microsoft Sans Serif"/>
        </w:rPr>
      </w:pPr>
      <w:r>
        <w:rPr>
          <w:rFonts w:ascii="Microsoft Sans Serif" w:hAnsi="Microsoft Sans Serif" w:cs="Microsoft Sans Serif"/>
        </w:rPr>
        <w:lastRenderedPageBreak/>
        <w:t xml:space="preserve">The person also exists the cohort when encountering any of the following events: </w:t>
      </w:r>
    </w:p>
    <w:p w14:paraId="57BD193A" w14:textId="0537A06E" w:rsidR="00082DBB" w:rsidRDefault="00AE3965">
      <w:pPr>
        <w:pStyle w:val="ListParagraph"/>
        <w:numPr>
          <w:ilvl w:val="0"/>
          <w:numId w:val="37"/>
        </w:numPr>
        <w:rPr>
          <w:rFonts w:ascii="Microsoft Sans Serif" w:hAnsi="Microsoft Sans Serif" w:cs="Microsoft Sans Serif"/>
        </w:rPr>
      </w:pPr>
      <w:r w:rsidRPr="00AE3965">
        <w:rPr>
          <w:rFonts w:ascii="Microsoft Sans Serif" w:hAnsi="Microsoft Sans Serif" w:cs="Microsoft Sans Serif"/>
        </w:rPr>
        <w:t>Drug exposures of ‘other comparators</w:t>
      </w:r>
      <w:r>
        <w:rPr>
          <w:rFonts w:ascii="Microsoft Sans Serif" w:hAnsi="Microsoft Sans Serif" w:cs="Microsoft Sans Serif"/>
        </w:rPr>
        <w:t xml:space="preserve"> (</w:t>
      </w:r>
      <w:proofErr w:type="spellStart"/>
      <w:r>
        <w:rPr>
          <w:rFonts w:ascii="Microsoft Sans Serif" w:hAnsi="Microsoft Sans Serif" w:cs="Microsoft Sans Serif"/>
        </w:rPr>
        <w:t>ndCCB</w:t>
      </w:r>
      <w:proofErr w:type="spellEnd"/>
      <w:r>
        <w:rPr>
          <w:rFonts w:ascii="Microsoft Sans Serif" w:hAnsi="Microsoft Sans Serif" w:cs="Microsoft Sans Serif"/>
        </w:rPr>
        <w:t>, BB, ARB)</w:t>
      </w:r>
      <w:r w:rsidRPr="00AE3965">
        <w:rPr>
          <w:rFonts w:ascii="Microsoft Sans Serif" w:hAnsi="Microsoft Sans Serif" w:cs="Microsoft Sans Serif"/>
        </w:rPr>
        <w:t>’</w:t>
      </w:r>
    </w:p>
    <w:p w14:paraId="525FE240" w14:textId="77777777" w:rsidR="00AE3965" w:rsidRPr="00AE3965" w:rsidRDefault="00AE3965" w:rsidP="00AE3965">
      <w:pPr>
        <w:pStyle w:val="ListParagraph"/>
        <w:rPr>
          <w:rFonts w:ascii="Microsoft Sans Serif" w:hAnsi="Microsoft Sans Serif" w:cs="Microsoft Sans Serif"/>
        </w:rPr>
      </w:pPr>
    </w:p>
    <w:p w14:paraId="72CAAFDF" w14:textId="0594A58D" w:rsidR="00082DBB" w:rsidRPr="00BF24C5" w:rsidRDefault="00082DBB" w:rsidP="00082DBB">
      <w:pPr>
        <w:rPr>
          <w:rFonts w:ascii="Microsoft Sans Serif" w:hAnsi="Microsoft Sans Serif" w:cs="Microsoft Sans Serif"/>
          <w:b/>
          <w:bCs/>
        </w:rPr>
      </w:pPr>
      <w:r w:rsidRPr="00BF24C5">
        <w:rPr>
          <w:rFonts w:ascii="Microsoft Sans Serif" w:hAnsi="Microsoft Sans Serif" w:cs="Microsoft Sans Serif"/>
          <w:b/>
          <w:bCs/>
        </w:rPr>
        <w:t>Concept Set Definitions</w:t>
      </w:r>
    </w:p>
    <w:p w14:paraId="3916972E" w14:textId="5AE3775D" w:rsidR="00082DBB" w:rsidRPr="009F13A9" w:rsidRDefault="00082DBB" w:rsidP="009F13A9">
      <w:pPr>
        <w:pStyle w:val="ListParagraph"/>
        <w:numPr>
          <w:ilvl w:val="0"/>
          <w:numId w:val="26"/>
        </w:numPr>
        <w:rPr>
          <w:rFonts w:ascii="Microsoft Sans Serif" w:hAnsi="Microsoft Sans Serif" w:cs="Microsoft Sans Serif"/>
        </w:rPr>
      </w:pPr>
      <w:proofErr w:type="spellStart"/>
      <w:r w:rsidRPr="009F13A9">
        <w:rPr>
          <w:rFonts w:ascii="Microsoft Sans Serif" w:hAnsi="Microsoft Sans Serif" w:cs="Microsoft Sans Serif"/>
        </w:rPr>
        <w:t>dCCB</w:t>
      </w:r>
      <w:proofErr w:type="spellEnd"/>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BF24C5" w14:paraId="4700C0BD" w14:textId="77777777">
        <w:tc>
          <w:tcPr>
            <w:tcW w:w="671" w:type="pct"/>
          </w:tcPr>
          <w:p w14:paraId="25039D4B"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16B61B5E"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6344A5CF"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5B99ED09"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3B274F42"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6E185A69"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37515A44"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BF24C5" w14:paraId="5670BA6F" w14:textId="77777777">
        <w:tc>
          <w:tcPr>
            <w:tcW w:w="671" w:type="pct"/>
          </w:tcPr>
          <w:p w14:paraId="695CE372"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1318137</w:t>
            </w:r>
          </w:p>
        </w:tc>
        <w:tc>
          <w:tcPr>
            <w:tcW w:w="1062" w:type="pct"/>
          </w:tcPr>
          <w:p w14:paraId="2B8E789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nicardipine</w:t>
            </w:r>
          </w:p>
        </w:tc>
        <w:tc>
          <w:tcPr>
            <w:tcW w:w="536" w:type="pct"/>
          </w:tcPr>
          <w:p w14:paraId="13B5DD9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3032A1F"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B73C48C"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3480E2B"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E54634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325D26B4" w14:textId="77777777">
        <w:tc>
          <w:tcPr>
            <w:tcW w:w="671" w:type="pct"/>
          </w:tcPr>
          <w:p w14:paraId="3DAD1DE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1318853</w:t>
            </w:r>
          </w:p>
        </w:tc>
        <w:tc>
          <w:tcPr>
            <w:tcW w:w="1062" w:type="pct"/>
          </w:tcPr>
          <w:p w14:paraId="3560D7C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nifedipine</w:t>
            </w:r>
          </w:p>
        </w:tc>
        <w:tc>
          <w:tcPr>
            <w:tcW w:w="536" w:type="pct"/>
          </w:tcPr>
          <w:p w14:paraId="5F428AE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16D71D01"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580707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B67CC3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8132AC9"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4534F12B" w14:textId="77777777">
        <w:tc>
          <w:tcPr>
            <w:tcW w:w="671" w:type="pct"/>
          </w:tcPr>
          <w:p w14:paraId="3AA29E62"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1319880</w:t>
            </w:r>
          </w:p>
        </w:tc>
        <w:tc>
          <w:tcPr>
            <w:tcW w:w="1062" w:type="pct"/>
          </w:tcPr>
          <w:p w14:paraId="0BA2EB06"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nisoldipine</w:t>
            </w:r>
            <w:proofErr w:type="spellEnd"/>
          </w:p>
        </w:tc>
        <w:tc>
          <w:tcPr>
            <w:tcW w:w="536" w:type="pct"/>
          </w:tcPr>
          <w:p w14:paraId="041EFB5B"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39D920C"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EF8B4D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63E9E2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B47312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569C1564" w14:textId="77777777">
        <w:tc>
          <w:tcPr>
            <w:tcW w:w="671" w:type="pct"/>
          </w:tcPr>
          <w:p w14:paraId="1B14D63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1326012</w:t>
            </w:r>
          </w:p>
        </w:tc>
        <w:tc>
          <w:tcPr>
            <w:tcW w:w="1062" w:type="pct"/>
          </w:tcPr>
          <w:p w14:paraId="096ABC6C"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isradipine</w:t>
            </w:r>
            <w:proofErr w:type="spellEnd"/>
          </w:p>
        </w:tc>
        <w:tc>
          <w:tcPr>
            <w:tcW w:w="536" w:type="pct"/>
          </w:tcPr>
          <w:p w14:paraId="5ECB36C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5023FD3"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25743F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8D72B0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19B8722"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76C1E0BC" w14:textId="77777777">
        <w:tc>
          <w:tcPr>
            <w:tcW w:w="671" w:type="pct"/>
          </w:tcPr>
          <w:p w14:paraId="3A78B7F5"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1332418</w:t>
            </w:r>
          </w:p>
        </w:tc>
        <w:tc>
          <w:tcPr>
            <w:tcW w:w="1062" w:type="pct"/>
          </w:tcPr>
          <w:p w14:paraId="4436044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amlodipine</w:t>
            </w:r>
          </w:p>
        </w:tc>
        <w:tc>
          <w:tcPr>
            <w:tcW w:w="536" w:type="pct"/>
          </w:tcPr>
          <w:p w14:paraId="674EDC3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57628A82"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A68925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8C2E9C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88F266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7FEA9B72" w14:textId="77777777">
        <w:tc>
          <w:tcPr>
            <w:tcW w:w="671" w:type="pct"/>
          </w:tcPr>
          <w:p w14:paraId="06D794E5"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1353776</w:t>
            </w:r>
          </w:p>
        </w:tc>
        <w:tc>
          <w:tcPr>
            <w:tcW w:w="1062" w:type="pct"/>
          </w:tcPr>
          <w:p w14:paraId="1777CDC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felodipine</w:t>
            </w:r>
          </w:p>
        </w:tc>
        <w:tc>
          <w:tcPr>
            <w:tcW w:w="536" w:type="pct"/>
          </w:tcPr>
          <w:p w14:paraId="6A1D90FF"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B507AB4"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29800CBB"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0752465"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90214F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66A7F9EF" w14:textId="77777777" w:rsidR="00BF24C5" w:rsidRDefault="00BF24C5" w:rsidP="00082DBB">
      <w:pPr>
        <w:rPr>
          <w:rFonts w:ascii="Microsoft Sans Serif" w:hAnsi="Microsoft Sans Serif" w:cs="Microsoft Sans Serif"/>
        </w:rPr>
      </w:pPr>
    </w:p>
    <w:p w14:paraId="7A7CBED3" w14:textId="37CE6EBF" w:rsidR="00BF24C5" w:rsidRPr="009F13A9" w:rsidRDefault="00BF24C5" w:rsidP="009F13A9">
      <w:pPr>
        <w:pStyle w:val="ListParagraph"/>
        <w:numPr>
          <w:ilvl w:val="0"/>
          <w:numId w:val="26"/>
        </w:numPr>
        <w:rPr>
          <w:rFonts w:ascii="Microsoft Sans Serif" w:hAnsi="Microsoft Sans Serif" w:cs="Microsoft Sans Serif"/>
        </w:rPr>
      </w:pPr>
      <w:r w:rsidRPr="009F13A9">
        <w:rPr>
          <w:rFonts w:ascii="Microsoft Sans Serif" w:hAnsi="Microsoft Sans Serif" w:cs="Microsoft Sans Serif"/>
        </w:rPr>
        <w:t>Hypertension</w:t>
      </w:r>
    </w:p>
    <w:tbl>
      <w:tblPr>
        <w:tblStyle w:val="TableGrid"/>
        <w:tblW w:w="0" w:type="auto"/>
        <w:tblLook w:val="04A0" w:firstRow="1" w:lastRow="0" w:firstColumn="1" w:lastColumn="0" w:noHBand="0" w:noVBand="1"/>
      </w:tblPr>
      <w:tblGrid>
        <w:gridCol w:w="1098"/>
        <w:gridCol w:w="2081"/>
        <w:gridCol w:w="1064"/>
        <w:gridCol w:w="1362"/>
        <w:gridCol w:w="1158"/>
        <w:gridCol w:w="1549"/>
        <w:gridCol w:w="1038"/>
      </w:tblGrid>
      <w:tr w:rsidR="00BF24C5" w14:paraId="34C7FCEB" w14:textId="77777777">
        <w:tc>
          <w:tcPr>
            <w:tcW w:w="0" w:type="auto"/>
          </w:tcPr>
          <w:p w14:paraId="1EB18E01"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0" w:type="auto"/>
          </w:tcPr>
          <w:p w14:paraId="1CA17EAD"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0" w:type="auto"/>
          </w:tcPr>
          <w:p w14:paraId="7A85832B"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0" w:type="auto"/>
          </w:tcPr>
          <w:p w14:paraId="6F05FE08"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0" w:type="auto"/>
          </w:tcPr>
          <w:p w14:paraId="53EF6B05"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0" w:type="auto"/>
          </w:tcPr>
          <w:p w14:paraId="22E9913C"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0" w:type="auto"/>
          </w:tcPr>
          <w:p w14:paraId="75756C48"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BF24C5" w14:paraId="0C86F6AF" w14:textId="77777777">
        <w:tc>
          <w:tcPr>
            <w:tcW w:w="0" w:type="auto"/>
          </w:tcPr>
          <w:p w14:paraId="773E997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316866</w:t>
            </w:r>
          </w:p>
        </w:tc>
        <w:tc>
          <w:tcPr>
            <w:tcW w:w="0" w:type="auto"/>
          </w:tcPr>
          <w:p w14:paraId="379238C2"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Hypertensive disorder</w:t>
            </w:r>
          </w:p>
        </w:tc>
        <w:tc>
          <w:tcPr>
            <w:tcW w:w="0" w:type="auto"/>
          </w:tcPr>
          <w:p w14:paraId="7F982BBC"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0BD2D38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3209515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0" w:type="auto"/>
          </w:tcPr>
          <w:p w14:paraId="2A8216A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5BACBAC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307D6FDC" w14:textId="77777777">
        <w:tc>
          <w:tcPr>
            <w:tcW w:w="0" w:type="auto"/>
          </w:tcPr>
          <w:p w14:paraId="30B2517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320128</w:t>
            </w:r>
          </w:p>
        </w:tc>
        <w:tc>
          <w:tcPr>
            <w:tcW w:w="0" w:type="auto"/>
          </w:tcPr>
          <w:p w14:paraId="43ED384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Essential hypertension</w:t>
            </w:r>
          </w:p>
        </w:tc>
        <w:tc>
          <w:tcPr>
            <w:tcW w:w="0" w:type="auto"/>
          </w:tcPr>
          <w:p w14:paraId="7E94A5A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27A4CC4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783E290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0" w:type="auto"/>
          </w:tcPr>
          <w:p w14:paraId="03B975F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7CF079CC"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48636717" w14:textId="77777777">
        <w:tc>
          <w:tcPr>
            <w:tcW w:w="0" w:type="auto"/>
          </w:tcPr>
          <w:p w14:paraId="5739223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321074</w:t>
            </w:r>
          </w:p>
        </w:tc>
        <w:tc>
          <w:tcPr>
            <w:tcW w:w="0" w:type="auto"/>
          </w:tcPr>
          <w:p w14:paraId="45E262E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 xml:space="preserve">Pre-existing hypertension complicating pregnancy, </w:t>
            </w:r>
            <w:proofErr w:type="gramStart"/>
            <w:r w:rsidRPr="00004AC8">
              <w:rPr>
                <w:rFonts w:ascii="Microsoft Sans Serif" w:hAnsi="Microsoft Sans Serif" w:cs="Microsoft Sans Serif"/>
                <w:sz w:val="20"/>
                <w:szCs w:val="20"/>
              </w:rPr>
              <w:t>childbirth</w:t>
            </w:r>
            <w:proofErr w:type="gramEnd"/>
            <w:r w:rsidRPr="00004AC8">
              <w:rPr>
                <w:rFonts w:ascii="Microsoft Sans Serif" w:hAnsi="Microsoft Sans Serif" w:cs="Microsoft Sans Serif"/>
                <w:sz w:val="20"/>
                <w:szCs w:val="20"/>
              </w:rPr>
              <w:t xml:space="preserve"> and puerperium</w:t>
            </w:r>
          </w:p>
        </w:tc>
        <w:tc>
          <w:tcPr>
            <w:tcW w:w="0" w:type="auto"/>
          </w:tcPr>
          <w:p w14:paraId="18F950B3"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2F99A48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34492C5A" w14:textId="77777777" w:rsidR="00BF24C5" w:rsidRPr="00004AC8" w:rsidRDefault="00BF24C5">
            <w:pPr>
              <w:pStyle w:val="NoSpacing"/>
              <w:rPr>
                <w:rFonts w:ascii="Microsoft Sans Serif" w:hAnsi="Microsoft Sans Serif" w:cs="Microsoft Sans Serif"/>
                <w:b/>
                <w:bCs/>
                <w:sz w:val="20"/>
                <w:szCs w:val="20"/>
              </w:rPr>
            </w:pPr>
            <w:r w:rsidRPr="00004AC8">
              <w:rPr>
                <w:rFonts w:ascii="Microsoft Sans Serif" w:hAnsi="Microsoft Sans Serif" w:cs="Microsoft Sans Serif"/>
                <w:b/>
                <w:bCs/>
                <w:sz w:val="20"/>
                <w:szCs w:val="20"/>
              </w:rPr>
              <w:t>YES</w:t>
            </w:r>
          </w:p>
        </w:tc>
        <w:tc>
          <w:tcPr>
            <w:tcW w:w="0" w:type="auto"/>
          </w:tcPr>
          <w:p w14:paraId="76374EB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42D38A0A"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16265A84" w14:textId="77777777">
        <w:tc>
          <w:tcPr>
            <w:tcW w:w="0" w:type="auto"/>
          </w:tcPr>
          <w:p w14:paraId="2876C5C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4118910</w:t>
            </w:r>
          </w:p>
        </w:tc>
        <w:tc>
          <w:tcPr>
            <w:tcW w:w="0" w:type="auto"/>
          </w:tcPr>
          <w:p w14:paraId="6F8F519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Maternal hypertension</w:t>
            </w:r>
          </w:p>
        </w:tc>
        <w:tc>
          <w:tcPr>
            <w:tcW w:w="0" w:type="auto"/>
          </w:tcPr>
          <w:p w14:paraId="683AF5C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38F4F71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28B90979" w14:textId="77777777" w:rsidR="00BF24C5" w:rsidRPr="00004AC8" w:rsidRDefault="00BF24C5">
            <w:pPr>
              <w:pStyle w:val="NoSpacing"/>
              <w:rPr>
                <w:rFonts w:ascii="Microsoft Sans Serif" w:hAnsi="Microsoft Sans Serif" w:cs="Microsoft Sans Serif"/>
                <w:b/>
                <w:bCs/>
                <w:sz w:val="20"/>
                <w:szCs w:val="20"/>
              </w:rPr>
            </w:pPr>
            <w:r w:rsidRPr="00004AC8">
              <w:rPr>
                <w:rFonts w:ascii="Microsoft Sans Serif" w:hAnsi="Microsoft Sans Serif" w:cs="Microsoft Sans Serif"/>
                <w:b/>
                <w:bCs/>
                <w:sz w:val="20"/>
                <w:szCs w:val="20"/>
              </w:rPr>
              <w:t>YES</w:t>
            </w:r>
          </w:p>
        </w:tc>
        <w:tc>
          <w:tcPr>
            <w:tcW w:w="0" w:type="auto"/>
          </w:tcPr>
          <w:p w14:paraId="5DAD3D0C"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5A0BEA3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2E7530C5" w14:textId="77777777" w:rsidR="00BF24C5" w:rsidRDefault="00BF24C5" w:rsidP="00082DBB">
      <w:pPr>
        <w:rPr>
          <w:rFonts w:ascii="Microsoft Sans Serif" w:hAnsi="Microsoft Sans Serif" w:cs="Microsoft Sans Serif"/>
        </w:rPr>
      </w:pPr>
    </w:p>
    <w:p w14:paraId="64A9D2A5" w14:textId="69F977AE" w:rsidR="003352EC" w:rsidRPr="009F13A9" w:rsidRDefault="004F474C" w:rsidP="009F13A9">
      <w:pPr>
        <w:pStyle w:val="ListParagraph"/>
        <w:numPr>
          <w:ilvl w:val="0"/>
          <w:numId w:val="26"/>
        </w:numPr>
        <w:rPr>
          <w:rFonts w:ascii="Microsoft Sans Serif" w:hAnsi="Microsoft Sans Serif" w:cs="Microsoft Sans Serif"/>
        </w:rPr>
      </w:pPr>
      <w:proofErr w:type="spellStart"/>
      <w:r w:rsidRPr="009F13A9">
        <w:rPr>
          <w:rFonts w:ascii="Microsoft Sans Serif" w:hAnsi="Microsoft Sans Serif" w:cs="Microsoft Sans Serif"/>
        </w:rPr>
        <w:t>ACEi</w:t>
      </w:r>
      <w:proofErr w:type="spellEnd"/>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BF24C5" w14:paraId="3C0A6F6D" w14:textId="77777777">
        <w:tc>
          <w:tcPr>
            <w:tcW w:w="671" w:type="pct"/>
          </w:tcPr>
          <w:p w14:paraId="06B6AF41"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296E043E"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7CA58EC2"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7662AE09"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42BB7399"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2C4E96D1"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5DFC886C"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BF24C5" w14:paraId="56F69FC3" w14:textId="77777777">
        <w:tc>
          <w:tcPr>
            <w:tcW w:w="671" w:type="pct"/>
          </w:tcPr>
          <w:p w14:paraId="77617A6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1308216</w:t>
            </w:r>
          </w:p>
        </w:tc>
        <w:tc>
          <w:tcPr>
            <w:tcW w:w="1062" w:type="pct"/>
          </w:tcPr>
          <w:p w14:paraId="71A24232"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lisinopril</w:t>
            </w:r>
          </w:p>
        </w:tc>
        <w:tc>
          <w:tcPr>
            <w:tcW w:w="536" w:type="pct"/>
          </w:tcPr>
          <w:p w14:paraId="78D2649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3A69A20A"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017A217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56399A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90B061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3CDC53ED" w14:textId="77777777">
        <w:tc>
          <w:tcPr>
            <w:tcW w:w="671" w:type="pct"/>
          </w:tcPr>
          <w:p w14:paraId="286887A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1310756</w:t>
            </w:r>
          </w:p>
        </w:tc>
        <w:tc>
          <w:tcPr>
            <w:tcW w:w="1062" w:type="pct"/>
          </w:tcPr>
          <w:p w14:paraId="4D28659C"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moexipril</w:t>
            </w:r>
            <w:proofErr w:type="spellEnd"/>
          </w:p>
        </w:tc>
        <w:tc>
          <w:tcPr>
            <w:tcW w:w="536" w:type="pct"/>
          </w:tcPr>
          <w:p w14:paraId="21CEF302"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B4D4555"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E698AC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1FE8170"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0BB86A8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023FFDA1" w14:textId="77777777">
        <w:tc>
          <w:tcPr>
            <w:tcW w:w="671" w:type="pct"/>
          </w:tcPr>
          <w:p w14:paraId="16EE1E9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1331235</w:t>
            </w:r>
          </w:p>
        </w:tc>
        <w:tc>
          <w:tcPr>
            <w:tcW w:w="1062" w:type="pct"/>
          </w:tcPr>
          <w:p w14:paraId="4818249A"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quinapril</w:t>
            </w:r>
          </w:p>
        </w:tc>
        <w:tc>
          <w:tcPr>
            <w:tcW w:w="536" w:type="pct"/>
          </w:tcPr>
          <w:p w14:paraId="6141060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6922653"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FD4EC7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680281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D8E96E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46683D93" w14:textId="77777777">
        <w:tc>
          <w:tcPr>
            <w:tcW w:w="671" w:type="pct"/>
          </w:tcPr>
          <w:p w14:paraId="6BF1B791"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1334456</w:t>
            </w:r>
          </w:p>
        </w:tc>
        <w:tc>
          <w:tcPr>
            <w:tcW w:w="1062" w:type="pct"/>
          </w:tcPr>
          <w:p w14:paraId="331C2AB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ramipril</w:t>
            </w:r>
          </w:p>
        </w:tc>
        <w:tc>
          <w:tcPr>
            <w:tcW w:w="536" w:type="pct"/>
          </w:tcPr>
          <w:p w14:paraId="5A9F949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3714EE41"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904F553"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0E44567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EB5902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7E9BC2D8" w14:textId="77777777">
        <w:tc>
          <w:tcPr>
            <w:tcW w:w="671" w:type="pct"/>
          </w:tcPr>
          <w:p w14:paraId="280F119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1335471</w:t>
            </w:r>
          </w:p>
        </w:tc>
        <w:tc>
          <w:tcPr>
            <w:tcW w:w="1062" w:type="pct"/>
          </w:tcPr>
          <w:p w14:paraId="6522718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benazepril</w:t>
            </w:r>
          </w:p>
        </w:tc>
        <w:tc>
          <w:tcPr>
            <w:tcW w:w="536" w:type="pct"/>
          </w:tcPr>
          <w:p w14:paraId="7569E6D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AC992AE"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220D0F7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A17954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5C7D74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70A415AA" w14:textId="77777777">
        <w:tc>
          <w:tcPr>
            <w:tcW w:w="671" w:type="pct"/>
          </w:tcPr>
          <w:p w14:paraId="388ECDC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1340128</w:t>
            </w:r>
          </w:p>
        </w:tc>
        <w:tc>
          <w:tcPr>
            <w:tcW w:w="1062" w:type="pct"/>
          </w:tcPr>
          <w:p w14:paraId="597A42E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captopril</w:t>
            </w:r>
          </w:p>
        </w:tc>
        <w:tc>
          <w:tcPr>
            <w:tcW w:w="536" w:type="pct"/>
          </w:tcPr>
          <w:p w14:paraId="4265ADC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1C8698F"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0866A9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0FB4F6C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C6D1AA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11897459" w14:textId="77777777">
        <w:tc>
          <w:tcPr>
            <w:tcW w:w="671" w:type="pct"/>
          </w:tcPr>
          <w:p w14:paraId="61DFFFE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1341927</w:t>
            </w:r>
          </w:p>
        </w:tc>
        <w:tc>
          <w:tcPr>
            <w:tcW w:w="1062" w:type="pct"/>
          </w:tcPr>
          <w:p w14:paraId="69696FB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enalapril</w:t>
            </w:r>
          </w:p>
        </w:tc>
        <w:tc>
          <w:tcPr>
            <w:tcW w:w="536" w:type="pct"/>
          </w:tcPr>
          <w:p w14:paraId="0CF0037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EC2D934"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413975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EA1398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A289282"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009DD4B4" w14:textId="77777777">
        <w:tc>
          <w:tcPr>
            <w:tcW w:w="671" w:type="pct"/>
          </w:tcPr>
          <w:p w14:paraId="61413C1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1342439</w:t>
            </w:r>
          </w:p>
        </w:tc>
        <w:tc>
          <w:tcPr>
            <w:tcW w:w="1062" w:type="pct"/>
          </w:tcPr>
          <w:p w14:paraId="1EAC372C"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trandolapril</w:t>
            </w:r>
          </w:p>
        </w:tc>
        <w:tc>
          <w:tcPr>
            <w:tcW w:w="536" w:type="pct"/>
          </w:tcPr>
          <w:p w14:paraId="4FCD588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3C9AF60"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B59AD2C"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7A554CC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356F0EF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567DF4A3" w14:textId="77777777">
        <w:tc>
          <w:tcPr>
            <w:tcW w:w="671" w:type="pct"/>
          </w:tcPr>
          <w:p w14:paraId="53AF4BF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1363749</w:t>
            </w:r>
          </w:p>
        </w:tc>
        <w:tc>
          <w:tcPr>
            <w:tcW w:w="1062" w:type="pct"/>
          </w:tcPr>
          <w:p w14:paraId="07033508"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fosinopril</w:t>
            </w:r>
            <w:proofErr w:type="spellEnd"/>
          </w:p>
        </w:tc>
        <w:tc>
          <w:tcPr>
            <w:tcW w:w="536" w:type="pct"/>
          </w:tcPr>
          <w:p w14:paraId="21161AA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8090242"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CA8816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7794E0C"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3B3DEF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208888BA" w14:textId="77777777">
        <w:tc>
          <w:tcPr>
            <w:tcW w:w="671" w:type="pct"/>
          </w:tcPr>
          <w:p w14:paraId="6D4ECF43"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1373225</w:t>
            </w:r>
          </w:p>
        </w:tc>
        <w:tc>
          <w:tcPr>
            <w:tcW w:w="1062" w:type="pct"/>
          </w:tcPr>
          <w:p w14:paraId="03723E2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perindopril</w:t>
            </w:r>
          </w:p>
        </w:tc>
        <w:tc>
          <w:tcPr>
            <w:tcW w:w="536" w:type="pct"/>
          </w:tcPr>
          <w:p w14:paraId="50C6CE3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5E1AD01"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DB6F2D3"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1E8E856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5CA0D141"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126F560F" w14:textId="77777777" w:rsidR="00BF24C5" w:rsidRDefault="00BF24C5" w:rsidP="00082DBB">
      <w:pPr>
        <w:rPr>
          <w:rFonts w:ascii="Microsoft Sans Serif" w:hAnsi="Microsoft Sans Serif" w:cs="Microsoft Sans Serif"/>
        </w:rPr>
      </w:pPr>
    </w:p>
    <w:p w14:paraId="1F93835F" w14:textId="14931CE6" w:rsidR="003352EC" w:rsidRPr="009F13A9" w:rsidRDefault="003352EC" w:rsidP="009F13A9">
      <w:pPr>
        <w:pStyle w:val="ListParagraph"/>
        <w:numPr>
          <w:ilvl w:val="0"/>
          <w:numId w:val="26"/>
        </w:numPr>
        <w:rPr>
          <w:rFonts w:ascii="Microsoft Sans Serif" w:hAnsi="Microsoft Sans Serif" w:cs="Microsoft Sans Serif"/>
        </w:rPr>
      </w:pPr>
      <w:proofErr w:type="spellStart"/>
      <w:r w:rsidRPr="009F13A9">
        <w:rPr>
          <w:rFonts w:ascii="Microsoft Sans Serif" w:hAnsi="Microsoft Sans Serif" w:cs="Microsoft Sans Serif"/>
        </w:rPr>
        <w:t>ndCCB</w:t>
      </w:r>
      <w:proofErr w:type="spellEnd"/>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BF24C5" w14:paraId="345485E6" w14:textId="77777777">
        <w:tc>
          <w:tcPr>
            <w:tcW w:w="671" w:type="pct"/>
          </w:tcPr>
          <w:p w14:paraId="7B45A3EA"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lastRenderedPageBreak/>
              <w:t>Concept Id</w:t>
            </w:r>
          </w:p>
        </w:tc>
        <w:tc>
          <w:tcPr>
            <w:tcW w:w="1062" w:type="pct"/>
          </w:tcPr>
          <w:p w14:paraId="39AE3A6D"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6C042928"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76ABE142"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3AED993D"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481C812B"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08941775"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BF24C5" w14:paraId="6627D65F" w14:textId="77777777">
        <w:tc>
          <w:tcPr>
            <w:tcW w:w="671" w:type="pct"/>
          </w:tcPr>
          <w:p w14:paraId="29A18A5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1307863</w:t>
            </w:r>
          </w:p>
        </w:tc>
        <w:tc>
          <w:tcPr>
            <w:tcW w:w="1062" w:type="pct"/>
          </w:tcPr>
          <w:p w14:paraId="354517E1"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verapamil</w:t>
            </w:r>
          </w:p>
        </w:tc>
        <w:tc>
          <w:tcPr>
            <w:tcW w:w="536" w:type="pct"/>
          </w:tcPr>
          <w:p w14:paraId="36B1D84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5FC2BE7C"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4D1278B5"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8AD938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602028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06632C76" w14:textId="77777777">
        <w:tc>
          <w:tcPr>
            <w:tcW w:w="671" w:type="pct"/>
          </w:tcPr>
          <w:p w14:paraId="4FA39EC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1328165</w:t>
            </w:r>
          </w:p>
        </w:tc>
        <w:tc>
          <w:tcPr>
            <w:tcW w:w="1062" w:type="pct"/>
          </w:tcPr>
          <w:p w14:paraId="5310290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diltiazem</w:t>
            </w:r>
          </w:p>
        </w:tc>
        <w:tc>
          <w:tcPr>
            <w:tcW w:w="536" w:type="pct"/>
          </w:tcPr>
          <w:p w14:paraId="2E0252A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A2A709E"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92F38F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3A90DDB"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67857840"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7F612F86" w14:textId="77777777" w:rsidR="00BF24C5" w:rsidRDefault="00BF24C5" w:rsidP="00082DBB">
      <w:pPr>
        <w:rPr>
          <w:rFonts w:ascii="Microsoft Sans Serif" w:hAnsi="Microsoft Sans Serif" w:cs="Microsoft Sans Serif"/>
        </w:rPr>
      </w:pPr>
    </w:p>
    <w:p w14:paraId="19CB2E19" w14:textId="169339BA" w:rsidR="00BF24C5" w:rsidRPr="009F13A9" w:rsidRDefault="00BF24C5" w:rsidP="009F13A9">
      <w:pPr>
        <w:pStyle w:val="ListParagraph"/>
        <w:numPr>
          <w:ilvl w:val="0"/>
          <w:numId w:val="26"/>
        </w:numPr>
        <w:rPr>
          <w:rFonts w:ascii="Microsoft Sans Serif" w:hAnsi="Microsoft Sans Serif" w:cs="Microsoft Sans Serif"/>
        </w:rPr>
      </w:pPr>
      <w:r w:rsidRPr="009F13A9">
        <w:rPr>
          <w:rFonts w:ascii="Microsoft Sans Serif" w:hAnsi="Microsoft Sans Serif" w:cs="Microsoft Sans Serif"/>
        </w:rPr>
        <w:t>BB</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BF24C5" w14:paraId="65F00C99" w14:textId="77777777">
        <w:tc>
          <w:tcPr>
            <w:tcW w:w="671" w:type="pct"/>
          </w:tcPr>
          <w:p w14:paraId="22B42EEE"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75791CA0"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424C20DC"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7D955FA0"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668276CE"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3614BC71"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548DFB57"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BF24C5" w14:paraId="5D8678E9" w14:textId="77777777">
        <w:tc>
          <w:tcPr>
            <w:tcW w:w="671" w:type="pct"/>
          </w:tcPr>
          <w:p w14:paraId="45203B2C"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1307046</w:t>
            </w:r>
          </w:p>
        </w:tc>
        <w:tc>
          <w:tcPr>
            <w:tcW w:w="1062" w:type="pct"/>
          </w:tcPr>
          <w:p w14:paraId="008AEEE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metoprolol</w:t>
            </w:r>
          </w:p>
        </w:tc>
        <w:tc>
          <w:tcPr>
            <w:tcW w:w="536" w:type="pct"/>
          </w:tcPr>
          <w:p w14:paraId="6CFC3802"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2FD9CFD"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67C694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DE0B58C"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0A1780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15D768D2" w14:textId="77777777">
        <w:tc>
          <w:tcPr>
            <w:tcW w:w="671" w:type="pct"/>
          </w:tcPr>
          <w:p w14:paraId="0AD970B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1313200</w:t>
            </w:r>
          </w:p>
        </w:tc>
        <w:tc>
          <w:tcPr>
            <w:tcW w:w="1062" w:type="pct"/>
          </w:tcPr>
          <w:p w14:paraId="52C5EFC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nadolol</w:t>
            </w:r>
          </w:p>
        </w:tc>
        <w:tc>
          <w:tcPr>
            <w:tcW w:w="536" w:type="pct"/>
          </w:tcPr>
          <w:p w14:paraId="0E8D64B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15D80C4"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B21D98F"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CA4348B"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2807A10"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2920F65A" w14:textId="77777777">
        <w:tc>
          <w:tcPr>
            <w:tcW w:w="671" w:type="pct"/>
          </w:tcPr>
          <w:p w14:paraId="03DCEBD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1314002</w:t>
            </w:r>
          </w:p>
        </w:tc>
        <w:tc>
          <w:tcPr>
            <w:tcW w:w="1062" w:type="pct"/>
          </w:tcPr>
          <w:p w14:paraId="4D4FDC9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atenolol</w:t>
            </w:r>
          </w:p>
        </w:tc>
        <w:tc>
          <w:tcPr>
            <w:tcW w:w="536" w:type="pct"/>
          </w:tcPr>
          <w:p w14:paraId="0BCE45A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352E55F"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E362ED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FB023A9"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354D94B"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5A4EC8A3" w14:textId="77777777">
        <w:tc>
          <w:tcPr>
            <w:tcW w:w="671" w:type="pct"/>
          </w:tcPr>
          <w:p w14:paraId="7097A7F2"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1314577</w:t>
            </w:r>
          </w:p>
        </w:tc>
        <w:tc>
          <w:tcPr>
            <w:tcW w:w="1062" w:type="pct"/>
          </w:tcPr>
          <w:p w14:paraId="0512D32C"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nebivolol</w:t>
            </w:r>
          </w:p>
        </w:tc>
        <w:tc>
          <w:tcPr>
            <w:tcW w:w="536" w:type="pct"/>
          </w:tcPr>
          <w:p w14:paraId="3E3BF3CF"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1D052837"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9E47B8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7D64CB8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EE1DFA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502BDB25" w14:textId="77777777">
        <w:tc>
          <w:tcPr>
            <w:tcW w:w="671" w:type="pct"/>
          </w:tcPr>
          <w:p w14:paraId="1B73F86C"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1319998</w:t>
            </w:r>
          </w:p>
        </w:tc>
        <w:tc>
          <w:tcPr>
            <w:tcW w:w="1062" w:type="pct"/>
          </w:tcPr>
          <w:p w14:paraId="4B0E0D9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acebutolol</w:t>
            </w:r>
          </w:p>
        </w:tc>
        <w:tc>
          <w:tcPr>
            <w:tcW w:w="536" w:type="pct"/>
          </w:tcPr>
          <w:p w14:paraId="752C4932"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F010038"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2472445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EB4182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6E0EFDCF"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505EE929" w14:textId="77777777">
        <w:tc>
          <w:tcPr>
            <w:tcW w:w="671" w:type="pct"/>
          </w:tcPr>
          <w:p w14:paraId="3D82F854"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1322081</w:t>
            </w:r>
          </w:p>
        </w:tc>
        <w:tc>
          <w:tcPr>
            <w:tcW w:w="1062" w:type="pct"/>
          </w:tcPr>
          <w:p w14:paraId="647D78D8"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betaxolol</w:t>
            </w:r>
            <w:proofErr w:type="spellEnd"/>
          </w:p>
        </w:tc>
        <w:tc>
          <w:tcPr>
            <w:tcW w:w="536" w:type="pct"/>
          </w:tcPr>
          <w:p w14:paraId="3C91D780"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2052BF5"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B74236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17F189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3DFEB9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30590AE7" w14:textId="77777777">
        <w:tc>
          <w:tcPr>
            <w:tcW w:w="671" w:type="pct"/>
          </w:tcPr>
          <w:p w14:paraId="64239EC9"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1327978</w:t>
            </w:r>
          </w:p>
        </w:tc>
        <w:tc>
          <w:tcPr>
            <w:tcW w:w="1062" w:type="pct"/>
          </w:tcPr>
          <w:p w14:paraId="458F7D81"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penbutolol</w:t>
            </w:r>
          </w:p>
        </w:tc>
        <w:tc>
          <w:tcPr>
            <w:tcW w:w="536" w:type="pct"/>
          </w:tcPr>
          <w:p w14:paraId="2CCE9AB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D11A0E5"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85618D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A035A3B"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0DA93B6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368270F0" w14:textId="77777777">
        <w:tc>
          <w:tcPr>
            <w:tcW w:w="671" w:type="pct"/>
          </w:tcPr>
          <w:p w14:paraId="63041F00"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1338005</w:t>
            </w:r>
          </w:p>
        </w:tc>
        <w:tc>
          <w:tcPr>
            <w:tcW w:w="1062" w:type="pct"/>
          </w:tcPr>
          <w:p w14:paraId="30263019"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bisoprolol</w:t>
            </w:r>
          </w:p>
        </w:tc>
        <w:tc>
          <w:tcPr>
            <w:tcW w:w="536" w:type="pct"/>
          </w:tcPr>
          <w:p w14:paraId="440FF48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3253A95"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64547E9"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AE4910F"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D9DB701"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53B18FB7" w14:textId="77777777">
        <w:tc>
          <w:tcPr>
            <w:tcW w:w="671" w:type="pct"/>
          </w:tcPr>
          <w:p w14:paraId="45337D4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1345858</w:t>
            </w:r>
          </w:p>
        </w:tc>
        <w:tc>
          <w:tcPr>
            <w:tcW w:w="1062" w:type="pct"/>
          </w:tcPr>
          <w:p w14:paraId="635A01A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pindolol</w:t>
            </w:r>
          </w:p>
        </w:tc>
        <w:tc>
          <w:tcPr>
            <w:tcW w:w="536" w:type="pct"/>
          </w:tcPr>
          <w:p w14:paraId="0EFF57D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4D98E98"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94065F6"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6947B3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948AA1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25D6A723" w14:textId="77777777">
        <w:tc>
          <w:tcPr>
            <w:tcW w:w="671" w:type="pct"/>
          </w:tcPr>
          <w:p w14:paraId="5DE3402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1346823</w:t>
            </w:r>
          </w:p>
        </w:tc>
        <w:tc>
          <w:tcPr>
            <w:tcW w:w="1062" w:type="pct"/>
          </w:tcPr>
          <w:p w14:paraId="722064B1"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carvedilol</w:t>
            </w:r>
          </w:p>
        </w:tc>
        <w:tc>
          <w:tcPr>
            <w:tcW w:w="536" w:type="pct"/>
          </w:tcPr>
          <w:p w14:paraId="5FC3BC4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31BECA7"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152A73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2AE6066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5908F4F"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76692482" w14:textId="77777777">
        <w:tc>
          <w:tcPr>
            <w:tcW w:w="671" w:type="pct"/>
          </w:tcPr>
          <w:p w14:paraId="36D6B099"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1353766</w:t>
            </w:r>
          </w:p>
        </w:tc>
        <w:tc>
          <w:tcPr>
            <w:tcW w:w="1062" w:type="pct"/>
          </w:tcPr>
          <w:p w14:paraId="6541B0F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propranolol</w:t>
            </w:r>
          </w:p>
        </w:tc>
        <w:tc>
          <w:tcPr>
            <w:tcW w:w="536" w:type="pct"/>
          </w:tcPr>
          <w:p w14:paraId="242F4708"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4C4BA13"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4A233F45"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53F2823"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22F39A0A"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BF24C5" w14:paraId="254F8CA7" w14:textId="77777777">
        <w:tc>
          <w:tcPr>
            <w:tcW w:w="671" w:type="pct"/>
          </w:tcPr>
          <w:p w14:paraId="3AAA75E1"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1386957</w:t>
            </w:r>
          </w:p>
        </w:tc>
        <w:tc>
          <w:tcPr>
            <w:tcW w:w="1062" w:type="pct"/>
          </w:tcPr>
          <w:p w14:paraId="38790CBC"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labetalol</w:t>
            </w:r>
          </w:p>
        </w:tc>
        <w:tc>
          <w:tcPr>
            <w:tcW w:w="536" w:type="pct"/>
          </w:tcPr>
          <w:p w14:paraId="16EA5387"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693239B" w14:textId="77777777" w:rsidR="00BF24C5" w:rsidRPr="009A14D8" w:rsidRDefault="00BF24C5">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45C9C8AD"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92466BE"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34867552" w14:textId="77777777" w:rsidR="00BF24C5" w:rsidRPr="009A14D8" w:rsidRDefault="00BF24C5">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77D3AF8B" w14:textId="77777777" w:rsidR="00BF24C5" w:rsidRDefault="00BF24C5" w:rsidP="00BF24C5">
      <w:pPr>
        <w:rPr>
          <w:rFonts w:ascii="Microsoft Sans Serif" w:hAnsi="Microsoft Sans Serif" w:cs="Microsoft Sans Serif"/>
        </w:rPr>
      </w:pPr>
    </w:p>
    <w:p w14:paraId="11D59E62" w14:textId="2FD8206D" w:rsidR="003352EC" w:rsidRPr="009F13A9" w:rsidRDefault="003352EC" w:rsidP="009F13A9">
      <w:pPr>
        <w:pStyle w:val="ListParagraph"/>
        <w:numPr>
          <w:ilvl w:val="0"/>
          <w:numId w:val="26"/>
        </w:numPr>
        <w:rPr>
          <w:rFonts w:ascii="Microsoft Sans Serif" w:hAnsi="Microsoft Sans Serif" w:cs="Microsoft Sans Serif"/>
        </w:rPr>
      </w:pPr>
      <w:r w:rsidRPr="009F13A9">
        <w:rPr>
          <w:rFonts w:ascii="Microsoft Sans Serif" w:hAnsi="Microsoft Sans Serif" w:cs="Microsoft Sans Serif"/>
        </w:rPr>
        <w:t>ARB</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BF24C5" w14:paraId="639DCAA4" w14:textId="77777777">
        <w:tc>
          <w:tcPr>
            <w:tcW w:w="671" w:type="pct"/>
          </w:tcPr>
          <w:p w14:paraId="4F5D82CA"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516F5733"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377114DF"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083A8495"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47FD0C3D"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51CB5E45"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01EC5C4E" w14:textId="77777777" w:rsidR="00BF24C5" w:rsidRPr="00531C06" w:rsidRDefault="00BF24C5">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BF24C5" w14:paraId="43ABFA75" w14:textId="77777777">
        <w:tc>
          <w:tcPr>
            <w:tcW w:w="671" w:type="pct"/>
          </w:tcPr>
          <w:p w14:paraId="6754F9B7"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1308842</w:t>
            </w:r>
          </w:p>
        </w:tc>
        <w:tc>
          <w:tcPr>
            <w:tcW w:w="1062" w:type="pct"/>
          </w:tcPr>
          <w:p w14:paraId="41FCDDD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valsartan</w:t>
            </w:r>
          </w:p>
        </w:tc>
        <w:tc>
          <w:tcPr>
            <w:tcW w:w="536" w:type="pct"/>
          </w:tcPr>
          <w:p w14:paraId="1CD82ED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2C89D9DB"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F7761A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1EB0FC0"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1C813C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450F65B4" w14:textId="77777777">
        <w:tc>
          <w:tcPr>
            <w:tcW w:w="671" w:type="pct"/>
          </w:tcPr>
          <w:p w14:paraId="7F35CFD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1317640</w:t>
            </w:r>
          </w:p>
        </w:tc>
        <w:tc>
          <w:tcPr>
            <w:tcW w:w="1062" w:type="pct"/>
          </w:tcPr>
          <w:p w14:paraId="4E745D40"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telmisartan</w:t>
            </w:r>
          </w:p>
        </w:tc>
        <w:tc>
          <w:tcPr>
            <w:tcW w:w="536" w:type="pct"/>
          </w:tcPr>
          <w:p w14:paraId="612A45C7"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2DC3C1DB"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9F0AAE0"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0D835A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1903A0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7AA31AA3" w14:textId="77777777">
        <w:tc>
          <w:tcPr>
            <w:tcW w:w="671" w:type="pct"/>
          </w:tcPr>
          <w:p w14:paraId="7838B18B"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1346686</w:t>
            </w:r>
          </w:p>
        </w:tc>
        <w:tc>
          <w:tcPr>
            <w:tcW w:w="1062" w:type="pct"/>
          </w:tcPr>
          <w:p w14:paraId="32002BE4"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eprosartan</w:t>
            </w:r>
            <w:proofErr w:type="spellEnd"/>
          </w:p>
        </w:tc>
        <w:tc>
          <w:tcPr>
            <w:tcW w:w="536" w:type="pct"/>
          </w:tcPr>
          <w:p w14:paraId="4BA0902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9C84A6A"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3DBC190"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09D913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7D8FE5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6AD62C6E" w14:textId="77777777">
        <w:tc>
          <w:tcPr>
            <w:tcW w:w="671" w:type="pct"/>
          </w:tcPr>
          <w:p w14:paraId="5E41CBC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1347384</w:t>
            </w:r>
          </w:p>
        </w:tc>
        <w:tc>
          <w:tcPr>
            <w:tcW w:w="1062" w:type="pct"/>
          </w:tcPr>
          <w:p w14:paraId="1D33BF81"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irbesartan</w:t>
            </w:r>
          </w:p>
        </w:tc>
        <w:tc>
          <w:tcPr>
            <w:tcW w:w="536" w:type="pct"/>
          </w:tcPr>
          <w:p w14:paraId="65467767"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B5F8574"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A8FA793"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741CBCF1"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0D89643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70E05A87" w14:textId="77777777">
        <w:tc>
          <w:tcPr>
            <w:tcW w:w="671" w:type="pct"/>
          </w:tcPr>
          <w:p w14:paraId="3573565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1351557</w:t>
            </w:r>
          </w:p>
        </w:tc>
        <w:tc>
          <w:tcPr>
            <w:tcW w:w="1062" w:type="pct"/>
          </w:tcPr>
          <w:p w14:paraId="24C54F42"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candesartan</w:t>
            </w:r>
          </w:p>
        </w:tc>
        <w:tc>
          <w:tcPr>
            <w:tcW w:w="536" w:type="pct"/>
          </w:tcPr>
          <w:p w14:paraId="407E5B2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4A7C18F9"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5D6E393"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FE52D1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5FF5EB0"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6355170E" w14:textId="77777777">
        <w:tc>
          <w:tcPr>
            <w:tcW w:w="671" w:type="pct"/>
          </w:tcPr>
          <w:p w14:paraId="6684C17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1367500</w:t>
            </w:r>
          </w:p>
        </w:tc>
        <w:tc>
          <w:tcPr>
            <w:tcW w:w="1062" w:type="pct"/>
          </w:tcPr>
          <w:p w14:paraId="0DFE724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losartan</w:t>
            </w:r>
          </w:p>
        </w:tc>
        <w:tc>
          <w:tcPr>
            <w:tcW w:w="536" w:type="pct"/>
          </w:tcPr>
          <w:p w14:paraId="7573FB2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D7687FD"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74BF51D"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8072B48"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56144983"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4F85933D" w14:textId="77777777">
        <w:tc>
          <w:tcPr>
            <w:tcW w:w="671" w:type="pct"/>
          </w:tcPr>
          <w:p w14:paraId="496628F7"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40226742</w:t>
            </w:r>
          </w:p>
        </w:tc>
        <w:tc>
          <w:tcPr>
            <w:tcW w:w="1062" w:type="pct"/>
          </w:tcPr>
          <w:p w14:paraId="6F3E5A1A"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olmesartan</w:t>
            </w:r>
            <w:proofErr w:type="spellEnd"/>
          </w:p>
        </w:tc>
        <w:tc>
          <w:tcPr>
            <w:tcW w:w="536" w:type="pct"/>
          </w:tcPr>
          <w:p w14:paraId="4613977F"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8A7CD4F"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87C384C"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088AB54"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062188B1"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BF24C5" w14:paraId="15AA9601" w14:textId="77777777">
        <w:tc>
          <w:tcPr>
            <w:tcW w:w="671" w:type="pct"/>
          </w:tcPr>
          <w:p w14:paraId="526E7A0E"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40235485</w:t>
            </w:r>
          </w:p>
        </w:tc>
        <w:tc>
          <w:tcPr>
            <w:tcW w:w="1062" w:type="pct"/>
          </w:tcPr>
          <w:p w14:paraId="734D3E54"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azilsartan</w:t>
            </w:r>
            <w:proofErr w:type="spellEnd"/>
          </w:p>
        </w:tc>
        <w:tc>
          <w:tcPr>
            <w:tcW w:w="536" w:type="pct"/>
          </w:tcPr>
          <w:p w14:paraId="755D152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0F013D95" w14:textId="77777777" w:rsidR="00BF24C5" w:rsidRPr="00004AC8" w:rsidRDefault="00BF24C5">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DA42A76"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5DFDC695"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BB83A89" w14:textId="77777777" w:rsidR="00BF24C5" w:rsidRPr="00004AC8" w:rsidRDefault="00BF24C5">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6624C24D" w14:textId="77777777" w:rsidR="003352EC" w:rsidRPr="00082DBB" w:rsidRDefault="003352EC" w:rsidP="00082DBB">
      <w:pPr>
        <w:rPr>
          <w:rFonts w:ascii="Microsoft Sans Serif" w:hAnsi="Microsoft Sans Serif" w:cs="Microsoft Sans Serif"/>
        </w:rPr>
      </w:pPr>
    </w:p>
    <w:p w14:paraId="28D36EB7" w14:textId="4529E6C5" w:rsidR="005A0AF9" w:rsidRDefault="005A0AF9">
      <w:pPr>
        <w:rPr>
          <w:rFonts w:ascii="Microsoft Sans Serif" w:hAnsi="Microsoft Sans Serif" w:cs="Microsoft Sans Serif"/>
        </w:rPr>
      </w:pPr>
      <w:r>
        <w:rPr>
          <w:rFonts w:ascii="Microsoft Sans Serif" w:hAnsi="Microsoft Sans Serif" w:cs="Microsoft Sans Serif"/>
        </w:rPr>
        <w:br w:type="page"/>
      </w:r>
    </w:p>
    <w:p w14:paraId="1D7F33CE" w14:textId="034EADAB" w:rsidR="00F254B4" w:rsidRDefault="007D130E">
      <w:pPr>
        <w:rPr>
          <w:rFonts w:ascii="Microsoft Sans Serif" w:hAnsi="Microsoft Sans Serif" w:cs="Microsoft Sans Serif"/>
          <w:b/>
          <w:bCs/>
        </w:rPr>
      </w:pPr>
      <w:r>
        <w:rPr>
          <w:rFonts w:ascii="Microsoft Sans Serif" w:hAnsi="Microsoft Sans Serif" w:cs="Microsoft Sans Serif"/>
          <w:b/>
          <w:bCs/>
        </w:rPr>
        <w:lastRenderedPageBreak/>
        <w:t>A</w:t>
      </w:r>
      <w:r w:rsidR="000C62CD" w:rsidRPr="007D130E">
        <w:rPr>
          <w:rFonts w:ascii="Microsoft Sans Serif" w:hAnsi="Microsoft Sans Serif" w:cs="Microsoft Sans Serif"/>
          <w:b/>
          <w:bCs/>
        </w:rPr>
        <w:t>.</w:t>
      </w:r>
      <w:r w:rsidR="00D34DD6">
        <w:rPr>
          <w:rFonts w:ascii="Microsoft Sans Serif" w:hAnsi="Microsoft Sans Serif" w:cs="Microsoft Sans Serif"/>
          <w:b/>
          <w:bCs/>
        </w:rPr>
        <w:t xml:space="preserve"> </w:t>
      </w:r>
      <w:r>
        <w:rPr>
          <w:rFonts w:ascii="Microsoft Sans Serif" w:hAnsi="Microsoft Sans Serif" w:cs="Microsoft Sans Serif"/>
          <w:b/>
          <w:bCs/>
        </w:rPr>
        <w:t>2</w:t>
      </w:r>
      <w:r w:rsidR="00C06FC1" w:rsidRPr="007D130E">
        <w:rPr>
          <w:rFonts w:ascii="Microsoft Sans Serif" w:hAnsi="Microsoft Sans Serif" w:cs="Microsoft Sans Serif"/>
          <w:b/>
          <w:bCs/>
        </w:rPr>
        <w:t xml:space="preserve"> Drug-vs-Drug Exposure</w:t>
      </w:r>
    </w:p>
    <w:p w14:paraId="030F4EB1" w14:textId="33038C35" w:rsidR="0067059E" w:rsidRPr="00E27452" w:rsidRDefault="00E27452" w:rsidP="00E27452">
      <w:pPr>
        <w:jc w:val="both"/>
        <w:rPr>
          <w:rFonts w:ascii="Microsoft Sans Serif" w:hAnsi="Microsoft Sans Serif" w:cs="Microsoft Sans Serif"/>
        </w:rPr>
      </w:pPr>
      <w:r w:rsidRPr="00E27452">
        <w:rPr>
          <w:rFonts w:ascii="Microsoft Sans Serif" w:hAnsi="Microsoft Sans Serif" w:cs="Microsoft Sans Serif"/>
        </w:rPr>
        <w:t xml:space="preserve">There can be hundreds of thousands of combinations of drug levels in stepped care. However, comparisons between other classes will be made </w:t>
      </w:r>
      <w:r>
        <w:rPr>
          <w:rFonts w:ascii="Microsoft Sans Serif" w:hAnsi="Microsoft Sans Serif" w:cs="Microsoft Sans Serif"/>
        </w:rPr>
        <w:t>as described in the previous sections</w:t>
      </w:r>
      <w:r w:rsidR="004C50C4">
        <w:rPr>
          <w:rFonts w:ascii="Microsoft Sans Serif" w:hAnsi="Microsoft Sans Serif" w:cs="Microsoft Sans Serif"/>
        </w:rPr>
        <w:t>.</w:t>
      </w:r>
      <w:r w:rsidRPr="00E27452">
        <w:rPr>
          <w:rFonts w:ascii="Microsoft Sans Serif" w:hAnsi="Microsoft Sans Serif" w:cs="Microsoft Sans Serif"/>
        </w:rPr>
        <w:t xml:space="preserve"> </w:t>
      </w:r>
      <w:r w:rsidR="004C50C4">
        <w:rPr>
          <w:rFonts w:ascii="Microsoft Sans Serif" w:hAnsi="Microsoft Sans Serif" w:cs="Microsoft Sans Serif"/>
        </w:rPr>
        <w:t>Therefore</w:t>
      </w:r>
      <w:r w:rsidR="00D517C4">
        <w:rPr>
          <w:rFonts w:ascii="Microsoft Sans Serif" w:hAnsi="Microsoft Sans Serif" w:cs="Microsoft Sans Serif"/>
        </w:rPr>
        <w:t>,</w:t>
      </w:r>
      <w:r w:rsidRPr="00E27452">
        <w:rPr>
          <w:rFonts w:ascii="Microsoft Sans Serif" w:hAnsi="Microsoft Sans Serif" w:cs="Microsoft Sans Serif"/>
        </w:rPr>
        <w:t xml:space="preserve"> in the drug level comparison</w:t>
      </w:r>
      <w:r w:rsidR="004C50C4">
        <w:rPr>
          <w:rFonts w:ascii="Microsoft Sans Serif" w:hAnsi="Microsoft Sans Serif" w:cs="Microsoft Sans Serif"/>
        </w:rPr>
        <w:t xml:space="preserve">, </w:t>
      </w:r>
      <w:r w:rsidRPr="00E27452">
        <w:rPr>
          <w:rFonts w:ascii="Microsoft Sans Serif" w:hAnsi="Microsoft Sans Serif" w:cs="Microsoft Sans Serif"/>
        </w:rPr>
        <w:t xml:space="preserve">we </w:t>
      </w:r>
      <w:r w:rsidR="00D517C4">
        <w:rPr>
          <w:rFonts w:ascii="Microsoft Sans Serif" w:hAnsi="Microsoft Sans Serif" w:cs="Microsoft Sans Serif"/>
        </w:rPr>
        <w:t>limit</w:t>
      </w:r>
      <w:r w:rsidRPr="00E27452">
        <w:rPr>
          <w:rFonts w:ascii="Microsoft Sans Serif" w:hAnsi="Microsoft Sans Serif" w:cs="Microsoft Sans Serif"/>
        </w:rPr>
        <w:t xml:space="preserve"> the scope to combinations in which the second drug is </w:t>
      </w:r>
      <w:r w:rsidR="00DC2E1D">
        <w:rPr>
          <w:rFonts w:ascii="Microsoft Sans Serif" w:hAnsi="Microsoft Sans Serif" w:cs="Microsoft Sans Serif"/>
        </w:rPr>
        <w:t>compared</w:t>
      </w:r>
      <w:r w:rsidRPr="00E27452">
        <w:rPr>
          <w:rFonts w:ascii="Microsoft Sans Serif" w:hAnsi="Microsoft Sans Serif" w:cs="Microsoft Sans Serif"/>
        </w:rPr>
        <w:t xml:space="preserve"> in situations where the first drug</w:t>
      </w:r>
      <w:r w:rsidR="000641EF">
        <w:rPr>
          <w:rFonts w:ascii="Microsoft Sans Serif" w:hAnsi="Microsoft Sans Serif" w:cs="Microsoft Sans Serif"/>
        </w:rPr>
        <w:t xml:space="preserve"> was</w:t>
      </w:r>
      <w:r w:rsidRPr="00E27452">
        <w:rPr>
          <w:rFonts w:ascii="Microsoft Sans Serif" w:hAnsi="Microsoft Sans Serif" w:cs="Microsoft Sans Serif"/>
        </w:rPr>
        <w:t xml:space="preserve"> </w:t>
      </w:r>
      <w:r w:rsidR="00DC2E1D">
        <w:rPr>
          <w:rFonts w:ascii="Microsoft Sans Serif" w:hAnsi="Microsoft Sans Serif" w:cs="Microsoft Sans Serif"/>
        </w:rPr>
        <w:t>already decided considering the clinical decision process</w:t>
      </w:r>
      <w:r w:rsidRPr="00E27452">
        <w:rPr>
          <w:rFonts w:ascii="Microsoft Sans Serif" w:hAnsi="Microsoft Sans Serif" w:cs="Microsoft Sans Serif"/>
        </w:rPr>
        <w:t>.</w:t>
      </w:r>
    </w:p>
    <w:p w14:paraId="451406AF" w14:textId="6948A994" w:rsidR="002F1218" w:rsidRDefault="00D34DD6">
      <w:pPr>
        <w:rPr>
          <w:rFonts w:ascii="Microsoft Sans Serif" w:hAnsi="Microsoft Sans Serif" w:cs="Microsoft Sans Serif"/>
          <w:b/>
          <w:bCs/>
        </w:rPr>
      </w:pPr>
      <w:r>
        <w:rPr>
          <w:rFonts w:ascii="Microsoft Sans Serif" w:hAnsi="Microsoft Sans Serif" w:cs="Microsoft Sans Serif"/>
          <w:b/>
          <w:bCs/>
        </w:rPr>
        <w:t>A. 2. 1</w:t>
      </w:r>
      <w:r w:rsidR="000F431F">
        <w:rPr>
          <w:rFonts w:ascii="Microsoft Sans Serif" w:hAnsi="Microsoft Sans Serif" w:cs="Microsoft Sans Serif"/>
          <w:b/>
          <w:bCs/>
        </w:rPr>
        <w:t xml:space="preserve"> </w:t>
      </w:r>
      <w:r w:rsidR="00304278">
        <w:rPr>
          <w:rFonts w:ascii="Microsoft Sans Serif" w:hAnsi="Microsoft Sans Serif" w:cs="Microsoft Sans Serif"/>
          <w:b/>
          <w:bCs/>
        </w:rPr>
        <w:t>Drug level comparison within the same first and second class</w:t>
      </w:r>
    </w:p>
    <w:p w14:paraId="48052452" w14:textId="3529DD2D" w:rsidR="00B6437A" w:rsidRPr="00596EA4" w:rsidRDefault="00A7714B" w:rsidP="009F13A9">
      <w:pPr>
        <w:pStyle w:val="ListParagraph"/>
        <w:numPr>
          <w:ilvl w:val="0"/>
          <w:numId w:val="27"/>
        </w:numPr>
        <w:rPr>
          <w:rFonts w:ascii="Microsoft Sans Serif" w:hAnsi="Microsoft Sans Serif" w:cs="Microsoft Sans Serif"/>
          <w:color w:val="000000" w:themeColor="text1"/>
        </w:rPr>
      </w:pPr>
      <w:r w:rsidRPr="00596EA4">
        <w:rPr>
          <w:rFonts w:ascii="Microsoft Sans Serif" w:hAnsi="Microsoft Sans Serif" w:cs="Microsoft Sans Serif"/>
          <w:color w:val="000000" w:themeColor="text1"/>
        </w:rPr>
        <w:t>Same first drug</w:t>
      </w:r>
      <w:r w:rsidR="00CA24A1" w:rsidRPr="00596EA4">
        <w:rPr>
          <w:rFonts w:ascii="Microsoft Sans Serif" w:hAnsi="Microsoft Sans Serif" w:cs="Microsoft Sans Serif"/>
          <w:color w:val="000000" w:themeColor="text1"/>
        </w:rPr>
        <w:t xml:space="preserve"> ingredient</w:t>
      </w:r>
      <w:r w:rsidRPr="00596EA4">
        <w:rPr>
          <w:rFonts w:ascii="Microsoft Sans Serif" w:hAnsi="Microsoft Sans Serif" w:cs="Microsoft Sans Serif"/>
          <w:color w:val="000000" w:themeColor="text1"/>
        </w:rPr>
        <w:t xml:space="preserve"> and different second drug</w:t>
      </w:r>
      <w:r w:rsidR="00CA24A1" w:rsidRPr="00596EA4">
        <w:rPr>
          <w:rFonts w:ascii="Microsoft Sans Serif" w:hAnsi="Microsoft Sans Serif" w:cs="Microsoft Sans Serif"/>
          <w:color w:val="000000" w:themeColor="text1"/>
        </w:rPr>
        <w:t xml:space="preserve"> ingredient</w:t>
      </w:r>
      <w:r w:rsidR="00944D10" w:rsidRPr="00596EA4">
        <w:rPr>
          <w:rFonts w:ascii="Microsoft Sans Serif" w:hAnsi="Microsoft Sans Serif" w:cs="Microsoft Sans Serif"/>
          <w:color w:val="000000" w:themeColor="text1"/>
        </w:rPr>
        <w:t xml:space="preserve"> (n = </w:t>
      </w:r>
      <w:r w:rsidR="00B76E1F" w:rsidRPr="00596EA4">
        <w:rPr>
          <w:rFonts w:ascii="Microsoft Sans Serif" w:hAnsi="Microsoft Sans Serif" w:cs="Microsoft Sans Serif"/>
          <w:color w:val="000000" w:themeColor="text1"/>
        </w:rPr>
        <w:t>6,832</w:t>
      </w:r>
      <w:r w:rsidR="00944D10" w:rsidRPr="00596EA4">
        <w:rPr>
          <w:rFonts w:ascii="Microsoft Sans Serif" w:hAnsi="Microsoft Sans Serif" w:cs="Microsoft Sans Serif"/>
          <w:color w:val="000000" w:themeColor="text1"/>
        </w:rPr>
        <w:t>)</w:t>
      </w:r>
    </w:p>
    <w:p w14:paraId="1DA9464D" w14:textId="3F97E68E" w:rsidR="00A7714B" w:rsidRDefault="00B6437A" w:rsidP="00B6437A">
      <w:pPr>
        <w:ind w:left="720" w:firstLine="720"/>
        <w:rPr>
          <w:rFonts w:ascii="Microsoft Sans Serif" w:hAnsi="Microsoft Sans Serif" w:cs="Microsoft Sans Serif"/>
          <w:color w:val="000000" w:themeColor="text1"/>
        </w:rPr>
      </w:pPr>
      <w:r w:rsidRPr="00596EA4">
        <w:rPr>
          <w:rFonts w:ascii="Microsoft Sans Serif" w:hAnsi="Microsoft Sans Serif" w:cs="Microsoft Sans Serif"/>
          <w:color w:val="000000" w:themeColor="text1"/>
        </w:rPr>
        <w:t>e.g., benazepril</w:t>
      </w:r>
      <w:r w:rsidR="006B22E3" w:rsidRPr="00596EA4">
        <w:rPr>
          <w:rFonts w:ascii="Microsoft Sans Serif" w:hAnsi="Microsoft Sans Serif" w:cs="Microsoft Sans Serif"/>
          <w:color w:val="000000" w:themeColor="text1"/>
        </w:rPr>
        <w:t xml:space="preserve"> </w:t>
      </w:r>
      <w:r w:rsidR="00522987" w:rsidRPr="00596EA4">
        <w:rPr>
          <w:rFonts w:ascii="Microsoft Sans Serif" w:hAnsi="Microsoft Sans Serif" w:cs="Microsoft Sans Serif"/>
          <w:color w:val="000000" w:themeColor="text1"/>
        </w:rPr>
        <w:t>+</w:t>
      </w:r>
      <w:r w:rsidR="006B22E3" w:rsidRPr="00596EA4">
        <w:rPr>
          <w:rFonts w:ascii="Microsoft Sans Serif" w:hAnsi="Microsoft Sans Serif" w:cs="Microsoft Sans Serif"/>
          <w:color w:val="000000" w:themeColor="text1"/>
        </w:rPr>
        <w:t xml:space="preserve"> hydrochlorothiazide</w:t>
      </w:r>
      <w:r w:rsidRPr="00596EA4">
        <w:rPr>
          <w:rFonts w:ascii="Microsoft Sans Serif" w:hAnsi="Microsoft Sans Serif" w:cs="Microsoft Sans Serif"/>
          <w:color w:val="000000" w:themeColor="text1"/>
        </w:rPr>
        <w:t xml:space="preserve"> vs benazepril</w:t>
      </w:r>
      <w:r w:rsidR="006B22E3" w:rsidRPr="00596EA4">
        <w:rPr>
          <w:rFonts w:ascii="Microsoft Sans Serif" w:hAnsi="Microsoft Sans Serif" w:cs="Microsoft Sans Serif"/>
          <w:color w:val="000000" w:themeColor="text1"/>
        </w:rPr>
        <w:t xml:space="preserve"> </w:t>
      </w:r>
      <w:r w:rsidRPr="00596EA4">
        <w:rPr>
          <w:rFonts w:ascii="Microsoft Sans Serif" w:hAnsi="Microsoft Sans Serif" w:cs="Microsoft Sans Serif"/>
          <w:color w:val="000000" w:themeColor="text1"/>
        </w:rPr>
        <w:t>+</w:t>
      </w:r>
      <w:r w:rsidR="006B22E3" w:rsidRPr="00596EA4">
        <w:rPr>
          <w:rFonts w:ascii="Microsoft Sans Serif" w:hAnsi="Microsoft Sans Serif" w:cs="Microsoft Sans Serif"/>
          <w:color w:val="000000" w:themeColor="text1"/>
        </w:rPr>
        <w:t xml:space="preserve"> </w:t>
      </w:r>
      <w:r w:rsidRPr="00596EA4">
        <w:rPr>
          <w:rFonts w:ascii="Microsoft Sans Serif" w:hAnsi="Microsoft Sans Serif" w:cs="Microsoft Sans Serif"/>
          <w:color w:val="000000" w:themeColor="text1"/>
        </w:rPr>
        <w:t>chlorthalidone</w:t>
      </w:r>
    </w:p>
    <w:tbl>
      <w:tblPr>
        <w:tblStyle w:val="TableGrid"/>
        <w:tblW w:w="5000" w:type="pct"/>
        <w:jc w:val="center"/>
        <w:tblLook w:val="0420" w:firstRow="1" w:lastRow="0" w:firstColumn="0" w:lastColumn="0" w:noHBand="0" w:noVBand="1"/>
      </w:tblPr>
      <w:tblGrid>
        <w:gridCol w:w="3866"/>
        <w:gridCol w:w="3779"/>
        <w:gridCol w:w="1705"/>
      </w:tblGrid>
      <w:tr w:rsidR="00697BA0" w:rsidRPr="00C53A00" w14:paraId="53BDA216" w14:textId="77777777">
        <w:trPr>
          <w:trHeight w:val="238"/>
          <w:jc w:val="center"/>
        </w:trPr>
        <w:tc>
          <w:tcPr>
            <w:tcW w:w="2067" w:type="pct"/>
            <w:vAlign w:val="center"/>
            <w:hideMark/>
          </w:tcPr>
          <w:p w14:paraId="744E1A10" w14:textId="77777777" w:rsidR="00697BA0" w:rsidRDefault="00697BA0">
            <w:pPr>
              <w:pStyle w:val="NoSpacing"/>
              <w:jc w:val="center"/>
              <w:rPr>
                <w:rFonts w:ascii="Microsoft Sans Serif" w:hAnsi="Microsoft Sans Serif" w:cs="Microsoft Sans Serif"/>
                <w:b/>
                <w:bCs/>
              </w:rPr>
            </w:pPr>
            <w:r w:rsidRPr="00C53A00">
              <w:rPr>
                <w:rFonts w:ascii="Microsoft Sans Serif" w:hAnsi="Microsoft Sans Serif" w:cs="Microsoft Sans Serif"/>
                <w:b/>
                <w:bCs/>
              </w:rPr>
              <w:t>Target</w:t>
            </w:r>
            <w:r>
              <w:rPr>
                <w:rFonts w:ascii="Microsoft Sans Serif" w:hAnsi="Microsoft Sans Serif" w:cs="Microsoft Sans Serif"/>
                <w:b/>
                <w:bCs/>
              </w:rPr>
              <w:t xml:space="preserve"> </w:t>
            </w:r>
          </w:p>
          <w:p w14:paraId="734ACE45" w14:textId="77777777" w:rsidR="00697BA0" w:rsidRPr="00C53A00" w:rsidRDefault="00697BA0">
            <w:pPr>
              <w:pStyle w:val="NoSpacing"/>
              <w:jc w:val="center"/>
              <w:rPr>
                <w:rFonts w:ascii="Microsoft Sans Serif" w:hAnsi="Microsoft Sans Serif" w:cs="Microsoft Sans Serif"/>
                <w:b/>
                <w:bCs/>
              </w:rPr>
            </w:pPr>
            <w:r>
              <w:rPr>
                <w:rFonts w:ascii="Microsoft Sans Serif" w:hAnsi="Microsoft Sans Serif" w:cs="Microsoft Sans Serif"/>
                <w:b/>
                <w:bCs/>
              </w:rPr>
              <w:t>(n of combination)</w:t>
            </w:r>
          </w:p>
        </w:tc>
        <w:tc>
          <w:tcPr>
            <w:tcW w:w="2021" w:type="pct"/>
            <w:vAlign w:val="center"/>
            <w:hideMark/>
          </w:tcPr>
          <w:p w14:paraId="17D83404" w14:textId="77777777" w:rsidR="00697BA0" w:rsidRDefault="00697BA0">
            <w:pPr>
              <w:pStyle w:val="NoSpacing"/>
              <w:jc w:val="center"/>
              <w:rPr>
                <w:rFonts w:ascii="Microsoft Sans Serif" w:hAnsi="Microsoft Sans Serif" w:cs="Microsoft Sans Serif"/>
                <w:b/>
                <w:bCs/>
              </w:rPr>
            </w:pPr>
            <w:r w:rsidRPr="00C53A00">
              <w:rPr>
                <w:rFonts w:ascii="Microsoft Sans Serif" w:hAnsi="Microsoft Sans Serif" w:cs="Microsoft Sans Serif"/>
                <w:b/>
                <w:bCs/>
              </w:rPr>
              <w:t>Comparator</w:t>
            </w:r>
            <w:r>
              <w:rPr>
                <w:rFonts w:ascii="Microsoft Sans Serif" w:hAnsi="Microsoft Sans Serif" w:cs="Microsoft Sans Serif"/>
                <w:b/>
                <w:bCs/>
              </w:rPr>
              <w:t xml:space="preserve"> </w:t>
            </w:r>
          </w:p>
          <w:p w14:paraId="5C50362C" w14:textId="77777777" w:rsidR="00697BA0" w:rsidRPr="00C53A00" w:rsidRDefault="00697BA0">
            <w:pPr>
              <w:pStyle w:val="NoSpacing"/>
              <w:jc w:val="center"/>
              <w:rPr>
                <w:rFonts w:ascii="Microsoft Sans Serif" w:hAnsi="Microsoft Sans Serif" w:cs="Microsoft Sans Serif"/>
                <w:b/>
                <w:bCs/>
              </w:rPr>
            </w:pPr>
            <w:r>
              <w:rPr>
                <w:rFonts w:ascii="Microsoft Sans Serif" w:hAnsi="Microsoft Sans Serif" w:cs="Microsoft Sans Serif"/>
                <w:b/>
                <w:bCs/>
              </w:rPr>
              <w:t>(n of combination)</w:t>
            </w:r>
          </w:p>
        </w:tc>
        <w:tc>
          <w:tcPr>
            <w:tcW w:w="912" w:type="pct"/>
          </w:tcPr>
          <w:p w14:paraId="0C3B2315" w14:textId="77777777" w:rsidR="00697BA0" w:rsidRPr="00C53A00" w:rsidRDefault="00697BA0">
            <w:pPr>
              <w:pStyle w:val="NoSpacing"/>
              <w:jc w:val="center"/>
              <w:rPr>
                <w:rFonts w:ascii="Microsoft Sans Serif" w:hAnsi="Microsoft Sans Serif" w:cs="Microsoft Sans Serif"/>
                <w:b/>
                <w:bCs/>
              </w:rPr>
            </w:pPr>
            <w:r>
              <w:rPr>
                <w:rFonts w:ascii="Microsoft Sans Serif" w:hAnsi="Microsoft Sans Serif" w:cs="Microsoft Sans Serif"/>
                <w:b/>
                <w:bCs/>
              </w:rPr>
              <w:t>Number of combinations</w:t>
            </w:r>
          </w:p>
        </w:tc>
      </w:tr>
      <w:tr w:rsidR="00697BA0" w:rsidRPr="00C53A00" w14:paraId="12BBBA4E" w14:textId="77777777">
        <w:trPr>
          <w:trHeight w:val="238"/>
          <w:jc w:val="center"/>
        </w:trPr>
        <w:tc>
          <w:tcPr>
            <w:tcW w:w="2067" w:type="pct"/>
            <w:vAlign w:val="center"/>
          </w:tcPr>
          <w:p w14:paraId="2D000E72" w14:textId="127B6442"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RAS agents + CCB</w:t>
            </w:r>
          </w:p>
        </w:tc>
        <w:tc>
          <w:tcPr>
            <w:tcW w:w="2021" w:type="pct"/>
            <w:vAlign w:val="center"/>
          </w:tcPr>
          <w:p w14:paraId="7636E6D4" w14:textId="0450145E"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RAS agents + CCB</w:t>
            </w:r>
          </w:p>
        </w:tc>
        <w:tc>
          <w:tcPr>
            <w:tcW w:w="912" w:type="pct"/>
          </w:tcPr>
          <w:p w14:paraId="334254CB" w14:textId="477BB06E" w:rsidR="00697BA0" w:rsidRDefault="003D4A88">
            <w:pPr>
              <w:pStyle w:val="NoSpacing"/>
              <w:jc w:val="center"/>
              <w:rPr>
                <w:rFonts w:ascii="Microsoft Sans Serif" w:hAnsi="Microsoft Sans Serif" w:cs="Microsoft Sans Serif"/>
              </w:rPr>
            </w:pPr>
            <w:r>
              <w:rPr>
                <w:rFonts w:ascii="Microsoft Sans Serif" w:hAnsi="Microsoft Sans Serif" w:cs="Microsoft Sans Serif"/>
              </w:rPr>
              <w:t>504</w:t>
            </w:r>
            <w:r w:rsidR="00697BA0">
              <w:rPr>
                <w:rFonts w:ascii="Microsoft Sans Serif" w:hAnsi="Microsoft Sans Serif" w:cs="Microsoft Sans Serif"/>
              </w:rPr>
              <w:t xml:space="preserve"> </w:t>
            </w:r>
          </w:p>
        </w:tc>
      </w:tr>
      <w:tr w:rsidR="00697BA0" w:rsidRPr="00C53A00" w14:paraId="3F539CE2" w14:textId="77777777">
        <w:trPr>
          <w:trHeight w:val="238"/>
          <w:jc w:val="center"/>
        </w:trPr>
        <w:tc>
          <w:tcPr>
            <w:tcW w:w="2067" w:type="pct"/>
            <w:vAlign w:val="center"/>
          </w:tcPr>
          <w:p w14:paraId="46E6EB8C" w14:textId="57B7F5A8"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RAS agents + BB</w:t>
            </w:r>
          </w:p>
        </w:tc>
        <w:tc>
          <w:tcPr>
            <w:tcW w:w="2021" w:type="pct"/>
            <w:vAlign w:val="center"/>
          </w:tcPr>
          <w:p w14:paraId="23E72FF4" w14:textId="0C18879C"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RAS agents + BB</w:t>
            </w:r>
          </w:p>
        </w:tc>
        <w:tc>
          <w:tcPr>
            <w:tcW w:w="912" w:type="pct"/>
          </w:tcPr>
          <w:p w14:paraId="7727722A" w14:textId="3C4FDC40" w:rsidR="00697BA0" w:rsidRPr="00C53A00" w:rsidRDefault="0066717E">
            <w:pPr>
              <w:pStyle w:val="NoSpacing"/>
              <w:jc w:val="center"/>
              <w:rPr>
                <w:rFonts w:ascii="Microsoft Sans Serif" w:hAnsi="Microsoft Sans Serif" w:cs="Microsoft Sans Serif"/>
              </w:rPr>
            </w:pPr>
            <w:r>
              <w:rPr>
                <w:rFonts w:ascii="Microsoft Sans Serif" w:hAnsi="Microsoft Sans Serif" w:cs="Microsoft Sans Serif"/>
              </w:rPr>
              <w:t>1</w:t>
            </w:r>
            <w:r w:rsidR="00B97A96">
              <w:rPr>
                <w:rFonts w:ascii="Microsoft Sans Serif" w:hAnsi="Microsoft Sans Serif" w:cs="Microsoft Sans Serif"/>
              </w:rPr>
              <w:t>,</w:t>
            </w:r>
            <w:r>
              <w:rPr>
                <w:rFonts w:ascii="Microsoft Sans Serif" w:hAnsi="Microsoft Sans Serif" w:cs="Microsoft Sans Serif"/>
              </w:rPr>
              <w:t>188</w:t>
            </w:r>
          </w:p>
        </w:tc>
      </w:tr>
      <w:tr w:rsidR="00697BA0" w:rsidRPr="00C53A00" w14:paraId="00A64D36" w14:textId="77777777">
        <w:trPr>
          <w:trHeight w:val="238"/>
          <w:jc w:val="center"/>
        </w:trPr>
        <w:tc>
          <w:tcPr>
            <w:tcW w:w="2067" w:type="pct"/>
            <w:vAlign w:val="center"/>
          </w:tcPr>
          <w:p w14:paraId="05B66C09" w14:textId="4758143C"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RAS agents + Thiazide</w:t>
            </w:r>
          </w:p>
        </w:tc>
        <w:tc>
          <w:tcPr>
            <w:tcW w:w="2021" w:type="pct"/>
            <w:vAlign w:val="center"/>
          </w:tcPr>
          <w:p w14:paraId="425B5841" w14:textId="632135C4"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RAS agents + Thiazide</w:t>
            </w:r>
          </w:p>
        </w:tc>
        <w:tc>
          <w:tcPr>
            <w:tcW w:w="912" w:type="pct"/>
          </w:tcPr>
          <w:p w14:paraId="45559E4A" w14:textId="69537936" w:rsidR="00697BA0" w:rsidRPr="00C53A00" w:rsidRDefault="0066717E">
            <w:pPr>
              <w:pStyle w:val="NoSpacing"/>
              <w:jc w:val="center"/>
              <w:rPr>
                <w:rFonts w:ascii="Microsoft Sans Serif" w:hAnsi="Microsoft Sans Serif" w:cs="Microsoft Sans Serif"/>
              </w:rPr>
            </w:pPr>
            <w:r>
              <w:rPr>
                <w:rFonts w:ascii="Microsoft Sans Serif" w:hAnsi="Microsoft Sans Serif" w:cs="Microsoft Sans Serif"/>
              </w:rPr>
              <w:t>108</w:t>
            </w:r>
          </w:p>
        </w:tc>
      </w:tr>
      <w:tr w:rsidR="00697BA0" w:rsidRPr="00C53A00" w14:paraId="5893EF0E" w14:textId="77777777">
        <w:trPr>
          <w:trHeight w:val="238"/>
          <w:jc w:val="center"/>
        </w:trPr>
        <w:tc>
          <w:tcPr>
            <w:tcW w:w="2067" w:type="pct"/>
            <w:vAlign w:val="center"/>
          </w:tcPr>
          <w:p w14:paraId="06ECB94F" w14:textId="190D1259"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CCB + RAS agents</w:t>
            </w:r>
          </w:p>
        </w:tc>
        <w:tc>
          <w:tcPr>
            <w:tcW w:w="2021" w:type="pct"/>
            <w:vAlign w:val="center"/>
          </w:tcPr>
          <w:p w14:paraId="428DB104" w14:textId="06A7818A"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CCB + RAS agents</w:t>
            </w:r>
          </w:p>
        </w:tc>
        <w:tc>
          <w:tcPr>
            <w:tcW w:w="912" w:type="pct"/>
          </w:tcPr>
          <w:p w14:paraId="50CCB6F6" w14:textId="302CA8AE" w:rsidR="00697BA0" w:rsidRDefault="0066717E">
            <w:pPr>
              <w:pStyle w:val="NoSpacing"/>
              <w:jc w:val="center"/>
              <w:rPr>
                <w:rFonts w:ascii="Microsoft Sans Serif" w:hAnsi="Microsoft Sans Serif" w:cs="Microsoft Sans Serif"/>
              </w:rPr>
            </w:pPr>
            <w:r>
              <w:rPr>
                <w:rFonts w:ascii="Microsoft Sans Serif" w:hAnsi="Microsoft Sans Serif" w:cs="Microsoft Sans Serif"/>
              </w:rPr>
              <w:t>1</w:t>
            </w:r>
            <w:r w:rsidR="00B97A96">
              <w:rPr>
                <w:rFonts w:ascii="Microsoft Sans Serif" w:hAnsi="Microsoft Sans Serif" w:cs="Microsoft Sans Serif"/>
              </w:rPr>
              <w:t>,</w:t>
            </w:r>
            <w:r>
              <w:rPr>
                <w:rFonts w:ascii="Microsoft Sans Serif" w:hAnsi="Microsoft Sans Serif" w:cs="Microsoft Sans Serif"/>
              </w:rPr>
              <w:t>224</w:t>
            </w:r>
          </w:p>
        </w:tc>
      </w:tr>
      <w:tr w:rsidR="00697BA0" w:rsidRPr="00C53A00" w14:paraId="13AFF046" w14:textId="77777777">
        <w:trPr>
          <w:trHeight w:val="238"/>
          <w:jc w:val="center"/>
        </w:trPr>
        <w:tc>
          <w:tcPr>
            <w:tcW w:w="2067" w:type="pct"/>
            <w:vAlign w:val="center"/>
          </w:tcPr>
          <w:p w14:paraId="3E46D74F" w14:textId="3676AF03"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CCB + BB</w:t>
            </w:r>
          </w:p>
        </w:tc>
        <w:tc>
          <w:tcPr>
            <w:tcW w:w="2021" w:type="pct"/>
            <w:vAlign w:val="center"/>
          </w:tcPr>
          <w:p w14:paraId="3EBEC8C4" w14:textId="5ABFAEF3"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CCB + BB</w:t>
            </w:r>
          </w:p>
        </w:tc>
        <w:tc>
          <w:tcPr>
            <w:tcW w:w="912" w:type="pct"/>
          </w:tcPr>
          <w:p w14:paraId="3828E397" w14:textId="6ECDF9B7" w:rsidR="00697BA0" w:rsidRPr="00C53A00" w:rsidRDefault="0066717E">
            <w:pPr>
              <w:pStyle w:val="NoSpacing"/>
              <w:jc w:val="center"/>
              <w:rPr>
                <w:rFonts w:ascii="Microsoft Sans Serif" w:hAnsi="Microsoft Sans Serif" w:cs="Microsoft Sans Serif"/>
              </w:rPr>
            </w:pPr>
            <w:r>
              <w:rPr>
                <w:rFonts w:ascii="Microsoft Sans Serif" w:hAnsi="Microsoft Sans Serif" w:cs="Microsoft Sans Serif"/>
              </w:rPr>
              <w:t>528</w:t>
            </w:r>
          </w:p>
        </w:tc>
      </w:tr>
      <w:tr w:rsidR="00697BA0" w:rsidRPr="00C53A00" w14:paraId="3E874302" w14:textId="77777777">
        <w:trPr>
          <w:trHeight w:val="238"/>
          <w:jc w:val="center"/>
        </w:trPr>
        <w:tc>
          <w:tcPr>
            <w:tcW w:w="2067" w:type="pct"/>
            <w:vAlign w:val="center"/>
          </w:tcPr>
          <w:p w14:paraId="5FA16DCB" w14:textId="6F255DAD"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CCB + Thiazide</w:t>
            </w:r>
          </w:p>
        </w:tc>
        <w:tc>
          <w:tcPr>
            <w:tcW w:w="2021" w:type="pct"/>
            <w:vAlign w:val="center"/>
          </w:tcPr>
          <w:p w14:paraId="4EFDDFB5" w14:textId="4BCEE1F7"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CCB + Thiazide</w:t>
            </w:r>
          </w:p>
        </w:tc>
        <w:tc>
          <w:tcPr>
            <w:tcW w:w="912" w:type="pct"/>
          </w:tcPr>
          <w:p w14:paraId="7C7C1039" w14:textId="509CA60C" w:rsidR="00697BA0" w:rsidRDefault="0066717E">
            <w:pPr>
              <w:pStyle w:val="NoSpacing"/>
              <w:jc w:val="center"/>
              <w:rPr>
                <w:rFonts w:ascii="Microsoft Sans Serif" w:hAnsi="Microsoft Sans Serif" w:cs="Microsoft Sans Serif"/>
              </w:rPr>
            </w:pPr>
            <w:r>
              <w:rPr>
                <w:rFonts w:ascii="Microsoft Sans Serif" w:hAnsi="Microsoft Sans Serif" w:cs="Microsoft Sans Serif"/>
              </w:rPr>
              <w:t>48</w:t>
            </w:r>
          </w:p>
        </w:tc>
      </w:tr>
      <w:tr w:rsidR="00697BA0" w:rsidRPr="00C53A00" w14:paraId="099CE737" w14:textId="77777777">
        <w:trPr>
          <w:trHeight w:val="238"/>
          <w:jc w:val="center"/>
        </w:trPr>
        <w:tc>
          <w:tcPr>
            <w:tcW w:w="2067" w:type="pct"/>
            <w:vAlign w:val="center"/>
          </w:tcPr>
          <w:p w14:paraId="66227792" w14:textId="0378CDE9"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Thiazide + RAS agents</w:t>
            </w:r>
          </w:p>
        </w:tc>
        <w:tc>
          <w:tcPr>
            <w:tcW w:w="2021" w:type="pct"/>
            <w:vAlign w:val="center"/>
          </w:tcPr>
          <w:p w14:paraId="5351FFB1" w14:textId="0440FA4C"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Thiazide + RAS agents</w:t>
            </w:r>
          </w:p>
        </w:tc>
        <w:tc>
          <w:tcPr>
            <w:tcW w:w="912" w:type="pct"/>
          </w:tcPr>
          <w:p w14:paraId="0BCB1979" w14:textId="59EFAEBB" w:rsidR="00697BA0" w:rsidRDefault="0066717E">
            <w:pPr>
              <w:pStyle w:val="NoSpacing"/>
              <w:jc w:val="center"/>
              <w:rPr>
                <w:rFonts w:ascii="Microsoft Sans Serif" w:hAnsi="Microsoft Sans Serif" w:cs="Microsoft Sans Serif"/>
              </w:rPr>
            </w:pPr>
            <w:r>
              <w:rPr>
                <w:rFonts w:ascii="Microsoft Sans Serif" w:hAnsi="Microsoft Sans Serif" w:cs="Microsoft Sans Serif"/>
              </w:rPr>
              <w:t>612</w:t>
            </w:r>
          </w:p>
        </w:tc>
      </w:tr>
      <w:tr w:rsidR="00697BA0" w:rsidRPr="00C53A00" w14:paraId="6C1E2F73" w14:textId="77777777">
        <w:trPr>
          <w:trHeight w:val="238"/>
          <w:jc w:val="center"/>
        </w:trPr>
        <w:tc>
          <w:tcPr>
            <w:tcW w:w="2067" w:type="pct"/>
            <w:vAlign w:val="center"/>
          </w:tcPr>
          <w:p w14:paraId="635EDB8E" w14:textId="4C800AAF"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Thiazide + CCB</w:t>
            </w:r>
          </w:p>
        </w:tc>
        <w:tc>
          <w:tcPr>
            <w:tcW w:w="2021" w:type="pct"/>
            <w:vAlign w:val="center"/>
          </w:tcPr>
          <w:p w14:paraId="4919C7BA" w14:textId="3D266016"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Thiazide + CCB</w:t>
            </w:r>
          </w:p>
        </w:tc>
        <w:tc>
          <w:tcPr>
            <w:tcW w:w="912" w:type="pct"/>
          </w:tcPr>
          <w:p w14:paraId="7D100F0C" w14:textId="3B5D705C" w:rsidR="00697BA0" w:rsidRPr="00C53A00" w:rsidRDefault="0066717E">
            <w:pPr>
              <w:pStyle w:val="NoSpacing"/>
              <w:jc w:val="center"/>
              <w:rPr>
                <w:rFonts w:ascii="Microsoft Sans Serif" w:hAnsi="Microsoft Sans Serif" w:cs="Microsoft Sans Serif"/>
              </w:rPr>
            </w:pPr>
            <w:r>
              <w:rPr>
                <w:rFonts w:ascii="Microsoft Sans Serif" w:hAnsi="Microsoft Sans Serif" w:cs="Microsoft Sans Serif"/>
              </w:rPr>
              <w:t>112</w:t>
            </w:r>
          </w:p>
        </w:tc>
      </w:tr>
      <w:tr w:rsidR="00697BA0" w:rsidRPr="00C53A00" w14:paraId="27CAACD2" w14:textId="77777777">
        <w:trPr>
          <w:trHeight w:val="238"/>
          <w:jc w:val="center"/>
        </w:trPr>
        <w:tc>
          <w:tcPr>
            <w:tcW w:w="2067" w:type="pct"/>
            <w:vAlign w:val="center"/>
          </w:tcPr>
          <w:p w14:paraId="5D0F44CA" w14:textId="6726A766"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Thiazide + BB</w:t>
            </w:r>
          </w:p>
        </w:tc>
        <w:tc>
          <w:tcPr>
            <w:tcW w:w="2021" w:type="pct"/>
            <w:vAlign w:val="center"/>
          </w:tcPr>
          <w:p w14:paraId="2DCED685" w14:textId="51ED95F2"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Thiazide + BB</w:t>
            </w:r>
          </w:p>
        </w:tc>
        <w:tc>
          <w:tcPr>
            <w:tcW w:w="912" w:type="pct"/>
          </w:tcPr>
          <w:p w14:paraId="73087DB0" w14:textId="336FFB2D" w:rsidR="00697BA0" w:rsidRPr="00C53A00" w:rsidRDefault="0066717E">
            <w:pPr>
              <w:pStyle w:val="NoSpacing"/>
              <w:jc w:val="center"/>
              <w:rPr>
                <w:rFonts w:ascii="Microsoft Sans Serif" w:hAnsi="Microsoft Sans Serif" w:cs="Microsoft Sans Serif"/>
              </w:rPr>
            </w:pPr>
            <w:r>
              <w:rPr>
                <w:rFonts w:ascii="Microsoft Sans Serif" w:hAnsi="Microsoft Sans Serif" w:cs="Microsoft Sans Serif"/>
              </w:rPr>
              <w:t>264</w:t>
            </w:r>
          </w:p>
        </w:tc>
      </w:tr>
      <w:tr w:rsidR="00697BA0" w:rsidRPr="00C53A00" w14:paraId="041E4FD1" w14:textId="77777777">
        <w:trPr>
          <w:trHeight w:val="238"/>
          <w:jc w:val="center"/>
        </w:trPr>
        <w:tc>
          <w:tcPr>
            <w:tcW w:w="2067" w:type="pct"/>
            <w:vAlign w:val="center"/>
          </w:tcPr>
          <w:p w14:paraId="2554ACB6" w14:textId="50F0ED5D"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BB + RAS agents</w:t>
            </w:r>
          </w:p>
        </w:tc>
        <w:tc>
          <w:tcPr>
            <w:tcW w:w="2021" w:type="pct"/>
            <w:vAlign w:val="center"/>
          </w:tcPr>
          <w:p w14:paraId="3C729357" w14:textId="43D2590F"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BB + RAS agents</w:t>
            </w:r>
          </w:p>
        </w:tc>
        <w:tc>
          <w:tcPr>
            <w:tcW w:w="912" w:type="pct"/>
          </w:tcPr>
          <w:p w14:paraId="128B468D" w14:textId="2E989F86" w:rsidR="00697BA0" w:rsidRDefault="0066717E">
            <w:pPr>
              <w:pStyle w:val="NoSpacing"/>
              <w:jc w:val="center"/>
              <w:rPr>
                <w:rFonts w:ascii="Microsoft Sans Serif" w:hAnsi="Microsoft Sans Serif" w:cs="Microsoft Sans Serif"/>
              </w:rPr>
            </w:pPr>
            <w:r>
              <w:rPr>
                <w:rFonts w:ascii="Microsoft Sans Serif" w:hAnsi="Microsoft Sans Serif" w:cs="Microsoft Sans Serif"/>
              </w:rPr>
              <w:t>1</w:t>
            </w:r>
            <w:r w:rsidR="00B97A96">
              <w:rPr>
                <w:rFonts w:ascii="Microsoft Sans Serif" w:hAnsi="Microsoft Sans Serif" w:cs="Microsoft Sans Serif"/>
              </w:rPr>
              <w:t>,</w:t>
            </w:r>
            <w:r>
              <w:rPr>
                <w:rFonts w:ascii="Microsoft Sans Serif" w:hAnsi="Microsoft Sans Serif" w:cs="Microsoft Sans Serif"/>
              </w:rPr>
              <w:t>836</w:t>
            </w:r>
          </w:p>
        </w:tc>
      </w:tr>
      <w:tr w:rsidR="00697BA0" w:rsidRPr="00C53A00" w14:paraId="29B20169" w14:textId="77777777">
        <w:trPr>
          <w:trHeight w:val="238"/>
          <w:jc w:val="center"/>
        </w:trPr>
        <w:tc>
          <w:tcPr>
            <w:tcW w:w="2067" w:type="pct"/>
            <w:vAlign w:val="center"/>
          </w:tcPr>
          <w:p w14:paraId="19E8A812" w14:textId="45CEE58C"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BB + CCB</w:t>
            </w:r>
          </w:p>
        </w:tc>
        <w:tc>
          <w:tcPr>
            <w:tcW w:w="2021" w:type="pct"/>
            <w:vAlign w:val="center"/>
          </w:tcPr>
          <w:p w14:paraId="0D847549" w14:textId="2BF72850"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BB + CCB</w:t>
            </w:r>
          </w:p>
        </w:tc>
        <w:tc>
          <w:tcPr>
            <w:tcW w:w="912" w:type="pct"/>
          </w:tcPr>
          <w:p w14:paraId="2D943495" w14:textId="20548A69" w:rsidR="00697BA0" w:rsidRPr="00C53A00" w:rsidRDefault="0066717E">
            <w:pPr>
              <w:pStyle w:val="NoSpacing"/>
              <w:jc w:val="center"/>
              <w:rPr>
                <w:rFonts w:ascii="Microsoft Sans Serif" w:hAnsi="Microsoft Sans Serif" w:cs="Microsoft Sans Serif"/>
              </w:rPr>
            </w:pPr>
            <w:r>
              <w:rPr>
                <w:rFonts w:ascii="Microsoft Sans Serif" w:hAnsi="Microsoft Sans Serif" w:cs="Microsoft Sans Serif"/>
              </w:rPr>
              <w:t>336</w:t>
            </w:r>
          </w:p>
        </w:tc>
      </w:tr>
      <w:tr w:rsidR="00697BA0" w:rsidRPr="00C53A00" w14:paraId="1215D59F" w14:textId="77777777">
        <w:trPr>
          <w:trHeight w:val="238"/>
          <w:jc w:val="center"/>
        </w:trPr>
        <w:tc>
          <w:tcPr>
            <w:tcW w:w="2067" w:type="pct"/>
            <w:vAlign w:val="center"/>
          </w:tcPr>
          <w:p w14:paraId="2CECE559" w14:textId="2D4900C1"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BB + Thiazide</w:t>
            </w:r>
          </w:p>
        </w:tc>
        <w:tc>
          <w:tcPr>
            <w:tcW w:w="2021" w:type="pct"/>
            <w:vAlign w:val="center"/>
          </w:tcPr>
          <w:p w14:paraId="172756C2" w14:textId="6B68BBBD" w:rsidR="00697BA0" w:rsidRPr="00C53A00" w:rsidRDefault="00697BA0">
            <w:pPr>
              <w:pStyle w:val="NoSpacing"/>
              <w:jc w:val="center"/>
              <w:rPr>
                <w:rFonts w:ascii="Microsoft Sans Serif" w:hAnsi="Microsoft Sans Serif" w:cs="Microsoft Sans Serif"/>
              </w:rPr>
            </w:pPr>
            <w:r>
              <w:rPr>
                <w:rFonts w:ascii="Microsoft Sans Serif" w:hAnsi="Microsoft Sans Serif" w:cs="Microsoft Sans Serif"/>
              </w:rPr>
              <w:t>BB + Thiazide</w:t>
            </w:r>
          </w:p>
        </w:tc>
        <w:tc>
          <w:tcPr>
            <w:tcW w:w="912" w:type="pct"/>
          </w:tcPr>
          <w:p w14:paraId="5B3818A2" w14:textId="47BCED32" w:rsidR="00697BA0" w:rsidRDefault="0066717E">
            <w:pPr>
              <w:pStyle w:val="NoSpacing"/>
              <w:jc w:val="center"/>
              <w:rPr>
                <w:rFonts w:ascii="Microsoft Sans Serif" w:hAnsi="Microsoft Sans Serif" w:cs="Microsoft Sans Serif"/>
              </w:rPr>
            </w:pPr>
            <w:r>
              <w:rPr>
                <w:rFonts w:ascii="Microsoft Sans Serif" w:hAnsi="Microsoft Sans Serif" w:cs="Microsoft Sans Serif"/>
              </w:rPr>
              <w:t>72</w:t>
            </w:r>
          </w:p>
        </w:tc>
      </w:tr>
      <w:tr w:rsidR="00697BA0" w:rsidRPr="00C53A00" w14:paraId="208EE6BF" w14:textId="77777777">
        <w:trPr>
          <w:trHeight w:val="238"/>
          <w:jc w:val="center"/>
        </w:trPr>
        <w:tc>
          <w:tcPr>
            <w:tcW w:w="4088" w:type="pct"/>
            <w:gridSpan w:val="2"/>
            <w:vAlign w:val="center"/>
          </w:tcPr>
          <w:p w14:paraId="6AB0F546" w14:textId="77777777" w:rsidR="00697BA0" w:rsidRPr="00BE797A" w:rsidRDefault="00697BA0">
            <w:pPr>
              <w:pStyle w:val="NoSpacing"/>
              <w:jc w:val="center"/>
              <w:rPr>
                <w:rFonts w:ascii="Microsoft Sans Serif" w:hAnsi="Microsoft Sans Serif" w:cs="Microsoft Sans Serif"/>
                <w:b/>
                <w:bCs/>
              </w:rPr>
            </w:pPr>
            <w:r w:rsidRPr="00BE797A">
              <w:rPr>
                <w:rFonts w:ascii="Microsoft Sans Serif" w:hAnsi="Microsoft Sans Serif" w:cs="Microsoft Sans Serif"/>
                <w:b/>
                <w:bCs/>
              </w:rPr>
              <w:t>Sum</w:t>
            </w:r>
          </w:p>
        </w:tc>
        <w:tc>
          <w:tcPr>
            <w:tcW w:w="912" w:type="pct"/>
          </w:tcPr>
          <w:p w14:paraId="21BE6755" w14:textId="142AA13C" w:rsidR="00697BA0" w:rsidRDefault="001B3DD2">
            <w:pPr>
              <w:pStyle w:val="NoSpacing"/>
              <w:jc w:val="center"/>
              <w:rPr>
                <w:rFonts w:ascii="Microsoft Sans Serif" w:hAnsi="Microsoft Sans Serif" w:cs="Microsoft Sans Serif"/>
              </w:rPr>
            </w:pPr>
            <w:r>
              <w:rPr>
                <w:rFonts w:ascii="Microsoft Sans Serif" w:hAnsi="Microsoft Sans Serif" w:cs="Microsoft Sans Serif"/>
              </w:rPr>
              <w:t>6</w:t>
            </w:r>
            <w:r w:rsidR="00B0469F">
              <w:rPr>
                <w:rFonts w:ascii="Microsoft Sans Serif" w:hAnsi="Microsoft Sans Serif" w:cs="Microsoft Sans Serif"/>
              </w:rPr>
              <w:t>,</w:t>
            </w:r>
            <w:r>
              <w:rPr>
                <w:rFonts w:ascii="Microsoft Sans Serif" w:hAnsi="Microsoft Sans Serif" w:cs="Microsoft Sans Serif"/>
              </w:rPr>
              <w:t>832</w:t>
            </w:r>
          </w:p>
        </w:tc>
      </w:tr>
    </w:tbl>
    <w:p w14:paraId="12CFB497" w14:textId="77777777" w:rsidR="00697BA0" w:rsidRPr="00596EA4" w:rsidRDefault="00697BA0" w:rsidP="00697BA0">
      <w:pPr>
        <w:rPr>
          <w:rFonts w:ascii="Microsoft Sans Serif" w:hAnsi="Microsoft Sans Serif" w:cs="Microsoft Sans Serif"/>
          <w:color w:val="000000" w:themeColor="text1"/>
        </w:rPr>
      </w:pPr>
    </w:p>
    <w:p w14:paraId="09B6B87C" w14:textId="1D0F56A0" w:rsidR="00D54302" w:rsidRPr="00596EA4" w:rsidRDefault="00A3211B" w:rsidP="009F13A9">
      <w:pPr>
        <w:pStyle w:val="ListParagraph"/>
        <w:numPr>
          <w:ilvl w:val="0"/>
          <w:numId w:val="27"/>
        </w:numPr>
        <w:rPr>
          <w:rFonts w:ascii="Microsoft Sans Serif" w:hAnsi="Microsoft Sans Serif" w:cs="Microsoft Sans Serif"/>
          <w:color w:val="000000" w:themeColor="text1"/>
        </w:rPr>
      </w:pPr>
      <w:commentRangeStart w:id="133"/>
      <w:r w:rsidRPr="00596EA4">
        <w:rPr>
          <w:rFonts w:ascii="Microsoft Sans Serif" w:hAnsi="Microsoft Sans Serif" w:cs="Microsoft Sans Serif"/>
          <w:color w:val="000000" w:themeColor="text1"/>
        </w:rPr>
        <w:t>Different</w:t>
      </w:r>
      <w:r w:rsidR="002E162F" w:rsidRPr="00596EA4">
        <w:rPr>
          <w:rFonts w:ascii="Microsoft Sans Serif" w:hAnsi="Microsoft Sans Serif" w:cs="Microsoft Sans Serif"/>
          <w:color w:val="000000" w:themeColor="text1"/>
        </w:rPr>
        <w:t xml:space="preserve"> first drug</w:t>
      </w:r>
      <w:r w:rsidR="008870DB" w:rsidRPr="00596EA4">
        <w:rPr>
          <w:rFonts w:ascii="Microsoft Sans Serif" w:hAnsi="Microsoft Sans Serif" w:cs="Microsoft Sans Serif"/>
          <w:color w:val="000000" w:themeColor="text1"/>
        </w:rPr>
        <w:t xml:space="preserve"> ingredient and </w:t>
      </w:r>
      <w:r w:rsidR="00B063DB" w:rsidRPr="00596EA4">
        <w:rPr>
          <w:rFonts w:ascii="Microsoft Sans Serif" w:hAnsi="Microsoft Sans Serif" w:cs="Microsoft Sans Serif"/>
          <w:color w:val="000000" w:themeColor="text1"/>
        </w:rPr>
        <w:t>same</w:t>
      </w:r>
      <w:r w:rsidR="008870DB" w:rsidRPr="00596EA4">
        <w:rPr>
          <w:rFonts w:ascii="Microsoft Sans Serif" w:hAnsi="Microsoft Sans Serif" w:cs="Microsoft Sans Serif"/>
          <w:color w:val="000000" w:themeColor="text1"/>
        </w:rPr>
        <w:t xml:space="preserve"> </w:t>
      </w:r>
      <w:r w:rsidR="00CE4980" w:rsidRPr="00596EA4">
        <w:rPr>
          <w:rFonts w:ascii="Microsoft Sans Serif" w:hAnsi="Microsoft Sans Serif" w:cs="Microsoft Sans Serif"/>
          <w:color w:val="000000" w:themeColor="text1"/>
        </w:rPr>
        <w:t>second</w:t>
      </w:r>
      <w:r w:rsidR="008870DB" w:rsidRPr="00596EA4">
        <w:rPr>
          <w:rFonts w:ascii="Microsoft Sans Serif" w:hAnsi="Microsoft Sans Serif" w:cs="Microsoft Sans Serif"/>
          <w:color w:val="000000" w:themeColor="text1"/>
        </w:rPr>
        <w:t xml:space="preserve"> drug ingredient</w:t>
      </w:r>
      <w:r w:rsidR="00944D10" w:rsidRPr="00596EA4">
        <w:rPr>
          <w:rFonts w:ascii="Microsoft Sans Serif" w:hAnsi="Microsoft Sans Serif" w:cs="Microsoft Sans Serif"/>
          <w:color w:val="000000" w:themeColor="text1"/>
        </w:rPr>
        <w:t xml:space="preserve"> (n = </w:t>
      </w:r>
      <w:r w:rsidR="00900465" w:rsidRPr="00596EA4">
        <w:rPr>
          <w:rFonts w:ascii="Microsoft Sans Serif" w:hAnsi="Microsoft Sans Serif" w:cs="Microsoft Sans Serif"/>
          <w:color w:val="000000" w:themeColor="text1"/>
        </w:rPr>
        <w:t>6,832</w:t>
      </w:r>
      <w:r w:rsidR="00944D10" w:rsidRPr="00596EA4">
        <w:rPr>
          <w:rFonts w:ascii="Microsoft Sans Serif" w:hAnsi="Microsoft Sans Serif" w:cs="Microsoft Sans Serif"/>
          <w:color w:val="000000" w:themeColor="text1"/>
        </w:rPr>
        <w:t>)</w:t>
      </w:r>
    </w:p>
    <w:p w14:paraId="3E0AA93D" w14:textId="0190C4A3" w:rsidR="008870DB" w:rsidRPr="00596EA4" w:rsidRDefault="008870DB" w:rsidP="00D54302">
      <w:pPr>
        <w:rPr>
          <w:rFonts w:ascii="Microsoft Sans Serif" w:hAnsi="Microsoft Sans Serif" w:cs="Microsoft Sans Serif"/>
          <w:color w:val="000000" w:themeColor="text1"/>
        </w:rPr>
      </w:pPr>
      <w:r w:rsidRPr="00596EA4">
        <w:rPr>
          <w:rFonts w:ascii="Microsoft Sans Serif" w:hAnsi="Microsoft Sans Serif" w:cs="Microsoft Sans Serif"/>
          <w:color w:val="000000" w:themeColor="text1"/>
        </w:rPr>
        <w:tab/>
      </w:r>
      <w:r w:rsidRPr="00596EA4">
        <w:rPr>
          <w:rFonts w:ascii="Microsoft Sans Serif" w:hAnsi="Microsoft Sans Serif" w:cs="Microsoft Sans Serif"/>
          <w:color w:val="000000" w:themeColor="text1"/>
        </w:rPr>
        <w:tab/>
        <w:t>e.g</w:t>
      </w:r>
      <w:r w:rsidR="00CE4980" w:rsidRPr="00596EA4">
        <w:rPr>
          <w:rFonts w:ascii="Microsoft Sans Serif" w:hAnsi="Microsoft Sans Serif" w:cs="Microsoft Sans Serif"/>
          <w:color w:val="000000" w:themeColor="text1"/>
        </w:rPr>
        <w:t>.</w:t>
      </w:r>
      <w:r w:rsidRPr="00596EA4">
        <w:rPr>
          <w:rFonts w:ascii="Microsoft Sans Serif" w:hAnsi="Microsoft Sans Serif" w:cs="Microsoft Sans Serif"/>
          <w:color w:val="000000" w:themeColor="text1"/>
        </w:rPr>
        <w:t xml:space="preserve">, </w:t>
      </w:r>
      <w:r w:rsidR="00CE4980" w:rsidRPr="00596EA4">
        <w:rPr>
          <w:rFonts w:ascii="Microsoft Sans Serif" w:hAnsi="Microsoft Sans Serif" w:cs="Microsoft Sans Serif"/>
          <w:color w:val="000000" w:themeColor="text1"/>
        </w:rPr>
        <w:t xml:space="preserve">benazepril + hydrochlorothiazide vs lisinopril + </w:t>
      </w:r>
      <w:r w:rsidR="00F30FE6" w:rsidRPr="00596EA4">
        <w:rPr>
          <w:rFonts w:ascii="Microsoft Sans Serif" w:hAnsi="Microsoft Sans Serif" w:cs="Microsoft Sans Serif"/>
          <w:color w:val="000000" w:themeColor="text1"/>
        </w:rPr>
        <w:t>hydrochlorothiazide</w:t>
      </w:r>
    </w:p>
    <w:p w14:paraId="73445617" w14:textId="552393F2" w:rsidR="00A3211B" w:rsidRPr="00596EA4" w:rsidRDefault="00A3211B" w:rsidP="009F13A9">
      <w:pPr>
        <w:pStyle w:val="ListParagraph"/>
        <w:numPr>
          <w:ilvl w:val="0"/>
          <w:numId w:val="27"/>
        </w:numPr>
        <w:rPr>
          <w:rFonts w:ascii="Microsoft Sans Serif" w:hAnsi="Microsoft Sans Serif" w:cs="Microsoft Sans Serif"/>
          <w:color w:val="000000" w:themeColor="text1"/>
        </w:rPr>
      </w:pPr>
      <w:r w:rsidRPr="00596EA4">
        <w:rPr>
          <w:rFonts w:ascii="Microsoft Sans Serif" w:hAnsi="Microsoft Sans Serif" w:cs="Microsoft Sans Serif"/>
          <w:color w:val="000000" w:themeColor="text1"/>
        </w:rPr>
        <w:t xml:space="preserve">Different first drug ingredient and different second drug ingredient </w:t>
      </w:r>
      <w:r w:rsidR="00944D10" w:rsidRPr="00596EA4">
        <w:rPr>
          <w:rFonts w:ascii="Microsoft Sans Serif" w:hAnsi="Microsoft Sans Serif" w:cs="Microsoft Sans Serif"/>
          <w:color w:val="000000" w:themeColor="text1"/>
        </w:rPr>
        <w:t xml:space="preserve">(n = </w:t>
      </w:r>
      <w:r w:rsidR="00900465" w:rsidRPr="00596EA4">
        <w:rPr>
          <w:rFonts w:ascii="Microsoft Sans Serif" w:hAnsi="Microsoft Sans Serif" w:cs="Microsoft Sans Serif"/>
          <w:color w:val="000000" w:themeColor="text1"/>
        </w:rPr>
        <w:t>70,848</w:t>
      </w:r>
      <w:r w:rsidR="00944D10" w:rsidRPr="00596EA4">
        <w:rPr>
          <w:rFonts w:ascii="Microsoft Sans Serif" w:hAnsi="Microsoft Sans Serif" w:cs="Microsoft Sans Serif"/>
          <w:color w:val="000000" w:themeColor="text1"/>
        </w:rPr>
        <w:t>)</w:t>
      </w:r>
    </w:p>
    <w:p w14:paraId="1CC2ABC5" w14:textId="5EE56196" w:rsidR="00A3211B" w:rsidRPr="00596EA4" w:rsidRDefault="00A3211B" w:rsidP="00587C11">
      <w:pPr>
        <w:ind w:left="720" w:firstLine="720"/>
        <w:rPr>
          <w:rFonts w:ascii="Microsoft Sans Serif" w:hAnsi="Microsoft Sans Serif" w:cs="Microsoft Sans Serif"/>
          <w:color w:val="000000" w:themeColor="text1"/>
        </w:rPr>
      </w:pPr>
      <w:r w:rsidRPr="00596EA4">
        <w:rPr>
          <w:rFonts w:ascii="Microsoft Sans Serif" w:hAnsi="Microsoft Sans Serif" w:cs="Microsoft Sans Serif"/>
          <w:color w:val="000000" w:themeColor="text1"/>
        </w:rPr>
        <w:t xml:space="preserve">e.g., benazepril + hydrochlorothiazide vs lisinopril + chlorthalidone </w:t>
      </w:r>
      <w:commentRangeEnd w:id="133"/>
      <w:r w:rsidR="005C2AF4">
        <w:rPr>
          <w:rStyle w:val="CommentReference"/>
        </w:rPr>
        <w:commentReference w:id="133"/>
      </w:r>
    </w:p>
    <w:p w14:paraId="047774E0" w14:textId="77777777" w:rsidR="00DF3329" w:rsidRDefault="00DF3329">
      <w:pPr>
        <w:rPr>
          <w:rFonts w:ascii="Microsoft Sans Serif" w:hAnsi="Microsoft Sans Serif" w:cs="Microsoft Sans Serif"/>
          <w:b/>
          <w:bCs/>
        </w:rPr>
      </w:pPr>
    </w:p>
    <w:p w14:paraId="51AF7C3F" w14:textId="1A90110E" w:rsidR="005A0AF9" w:rsidRDefault="00D34DD6">
      <w:pPr>
        <w:rPr>
          <w:rFonts w:ascii="Microsoft Sans Serif" w:hAnsi="Microsoft Sans Serif" w:cs="Microsoft Sans Serif"/>
          <w:b/>
          <w:bCs/>
        </w:rPr>
      </w:pPr>
      <w:r>
        <w:rPr>
          <w:rFonts w:ascii="Microsoft Sans Serif" w:hAnsi="Microsoft Sans Serif" w:cs="Microsoft Sans Serif"/>
          <w:b/>
          <w:bCs/>
        </w:rPr>
        <w:t>A. 2. 2</w:t>
      </w:r>
      <w:r w:rsidR="00304278">
        <w:rPr>
          <w:rFonts w:ascii="Microsoft Sans Serif" w:hAnsi="Microsoft Sans Serif" w:cs="Microsoft Sans Serif"/>
          <w:b/>
          <w:bCs/>
        </w:rPr>
        <w:t xml:space="preserve"> Example of </w:t>
      </w:r>
      <w:r w:rsidR="00076A4B">
        <w:rPr>
          <w:rFonts w:ascii="Microsoft Sans Serif" w:hAnsi="Microsoft Sans Serif" w:cs="Microsoft Sans Serif"/>
          <w:b/>
          <w:bCs/>
        </w:rPr>
        <w:t>“</w:t>
      </w:r>
      <w:r w:rsidR="001423BA">
        <w:rPr>
          <w:rFonts w:ascii="Microsoft Sans Serif" w:hAnsi="Microsoft Sans Serif" w:cs="Microsoft Sans Serif"/>
          <w:b/>
          <w:bCs/>
        </w:rPr>
        <w:t xml:space="preserve">Add on </w:t>
      </w:r>
      <w:r w:rsidR="00076A4B">
        <w:rPr>
          <w:rFonts w:ascii="Microsoft Sans Serif" w:hAnsi="Microsoft Sans Serif" w:cs="Microsoft Sans Serif"/>
          <w:b/>
          <w:bCs/>
        </w:rPr>
        <w:t xml:space="preserve">Hydrochlorothiazide after initial benazepril </w:t>
      </w:r>
      <w:proofErr w:type="gramStart"/>
      <w:r w:rsidR="004A397E">
        <w:rPr>
          <w:rFonts w:ascii="Microsoft Sans Serif" w:hAnsi="Microsoft Sans Serif" w:cs="Microsoft Sans Serif"/>
          <w:b/>
          <w:bCs/>
        </w:rPr>
        <w:t>therapy</w:t>
      </w:r>
      <w:proofErr w:type="gramEnd"/>
      <w:r w:rsidR="00076A4B">
        <w:rPr>
          <w:rFonts w:ascii="Microsoft Sans Serif" w:hAnsi="Microsoft Sans Serif" w:cs="Microsoft Sans Serif"/>
          <w:b/>
          <w:bCs/>
        </w:rPr>
        <w:t>”</w:t>
      </w:r>
    </w:p>
    <w:p w14:paraId="78B1EDB2" w14:textId="77777777" w:rsidR="007978C4" w:rsidRPr="007978C4" w:rsidRDefault="007978C4" w:rsidP="007978C4">
      <w:pPr>
        <w:rPr>
          <w:rFonts w:ascii="Microsoft Sans Serif" w:hAnsi="Microsoft Sans Serif" w:cs="Microsoft Sans Serif"/>
          <w:b/>
          <w:bCs/>
        </w:rPr>
      </w:pPr>
      <w:r w:rsidRPr="007978C4">
        <w:rPr>
          <w:rFonts w:ascii="Microsoft Sans Serif" w:hAnsi="Microsoft Sans Serif" w:cs="Microsoft Sans Serif"/>
          <w:b/>
          <w:bCs/>
        </w:rPr>
        <w:t>Cohort Entry Events</w:t>
      </w:r>
    </w:p>
    <w:p w14:paraId="5CF8BA67" w14:textId="77777777" w:rsidR="007978C4" w:rsidRPr="007978C4" w:rsidRDefault="007978C4" w:rsidP="007978C4">
      <w:pPr>
        <w:rPr>
          <w:rFonts w:ascii="Microsoft Sans Serif" w:hAnsi="Microsoft Sans Serif" w:cs="Microsoft Sans Serif"/>
        </w:rPr>
      </w:pPr>
      <w:r w:rsidRPr="007978C4">
        <w:rPr>
          <w:rFonts w:ascii="Microsoft Sans Serif" w:hAnsi="Microsoft Sans Serif" w:cs="Microsoft Sans Serif"/>
        </w:rPr>
        <w:t>People with continuous observation of 365 days before event may enter the cohort when observing any of the following:</w:t>
      </w:r>
    </w:p>
    <w:p w14:paraId="0DC984E9" w14:textId="0D6E67F4" w:rsidR="007978C4" w:rsidRPr="007978C4" w:rsidRDefault="007978C4" w:rsidP="007978C4">
      <w:pPr>
        <w:pStyle w:val="ListParagraph"/>
        <w:numPr>
          <w:ilvl w:val="0"/>
          <w:numId w:val="13"/>
        </w:numPr>
        <w:rPr>
          <w:rFonts w:ascii="Microsoft Sans Serif" w:hAnsi="Microsoft Sans Serif" w:cs="Microsoft Sans Serif"/>
        </w:rPr>
      </w:pPr>
      <w:r w:rsidRPr="007978C4">
        <w:rPr>
          <w:rFonts w:ascii="Microsoft Sans Serif" w:hAnsi="Microsoft Sans Serif" w:cs="Microsoft Sans Serif"/>
        </w:rPr>
        <w:lastRenderedPageBreak/>
        <w:t>drug exposure of 'Hydrochlorothiazide' for the first time in the person's history, who are &gt;= 18 years old.</w:t>
      </w:r>
    </w:p>
    <w:p w14:paraId="06FC99EB" w14:textId="77777777" w:rsidR="007978C4" w:rsidRPr="007978C4" w:rsidRDefault="007978C4" w:rsidP="007978C4">
      <w:pPr>
        <w:rPr>
          <w:rFonts w:ascii="Microsoft Sans Serif" w:hAnsi="Microsoft Sans Serif" w:cs="Microsoft Sans Serif"/>
        </w:rPr>
      </w:pPr>
      <w:r w:rsidRPr="007978C4">
        <w:rPr>
          <w:rFonts w:ascii="Microsoft Sans Serif" w:hAnsi="Microsoft Sans Serif" w:cs="Microsoft Sans Serif"/>
        </w:rPr>
        <w:t>Limit cohort entry events to the earliest event per person.</w:t>
      </w:r>
    </w:p>
    <w:p w14:paraId="23A9737C" w14:textId="77777777" w:rsidR="007978C4" w:rsidRPr="007978C4" w:rsidRDefault="007978C4" w:rsidP="007978C4">
      <w:pPr>
        <w:rPr>
          <w:rFonts w:ascii="Microsoft Sans Serif" w:hAnsi="Microsoft Sans Serif" w:cs="Microsoft Sans Serif"/>
        </w:rPr>
      </w:pPr>
    </w:p>
    <w:p w14:paraId="36C02ED8" w14:textId="77777777" w:rsidR="007978C4" w:rsidRPr="007978C4" w:rsidRDefault="007978C4" w:rsidP="007978C4">
      <w:pPr>
        <w:rPr>
          <w:rFonts w:ascii="Microsoft Sans Serif" w:hAnsi="Microsoft Sans Serif" w:cs="Microsoft Sans Serif"/>
          <w:b/>
          <w:bCs/>
        </w:rPr>
      </w:pPr>
      <w:r w:rsidRPr="007978C4">
        <w:rPr>
          <w:rFonts w:ascii="Microsoft Sans Serif" w:hAnsi="Microsoft Sans Serif" w:cs="Microsoft Sans Serif"/>
          <w:b/>
          <w:bCs/>
        </w:rPr>
        <w:t>Inclusion Criteria</w:t>
      </w:r>
    </w:p>
    <w:p w14:paraId="17FEAF53" w14:textId="3A8A8EC2" w:rsidR="007978C4" w:rsidRDefault="007978C4" w:rsidP="007978C4">
      <w:pPr>
        <w:pStyle w:val="ListParagraph"/>
        <w:numPr>
          <w:ilvl w:val="0"/>
          <w:numId w:val="14"/>
        </w:numPr>
        <w:rPr>
          <w:rFonts w:ascii="Microsoft Sans Serif" w:hAnsi="Microsoft Sans Serif" w:cs="Microsoft Sans Serif"/>
        </w:rPr>
      </w:pPr>
      <w:r w:rsidRPr="007978C4">
        <w:rPr>
          <w:rFonts w:ascii="Microsoft Sans Serif" w:hAnsi="Microsoft Sans Serif" w:cs="Microsoft Sans Serif"/>
        </w:rPr>
        <w:t xml:space="preserve">Previous </w:t>
      </w:r>
      <w:r w:rsidR="008F435B">
        <w:rPr>
          <w:rFonts w:ascii="Microsoft Sans Serif" w:hAnsi="Microsoft Sans Serif" w:cs="Microsoft Sans Serif"/>
        </w:rPr>
        <w:t>h</w:t>
      </w:r>
      <w:r w:rsidRPr="007978C4">
        <w:rPr>
          <w:rFonts w:ascii="Microsoft Sans Serif" w:hAnsi="Microsoft Sans Serif" w:cs="Microsoft Sans Serif"/>
        </w:rPr>
        <w:t>ypertension</w:t>
      </w:r>
    </w:p>
    <w:p w14:paraId="546C0342" w14:textId="77777777" w:rsidR="007978C4" w:rsidRDefault="007978C4" w:rsidP="007978C4">
      <w:pPr>
        <w:pStyle w:val="ListParagraph"/>
        <w:rPr>
          <w:rFonts w:ascii="Microsoft Sans Serif" w:hAnsi="Microsoft Sans Serif" w:cs="Microsoft Sans Serif"/>
        </w:rPr>
      </w:pPr>
      <w:r w:rsidRPr="007978C4">
        <w:rPr>
          <w:rFonts w:ascii="Microsoft Sans Serif" w:hAnsi="Microsoft Sans Serif" w:cs="Microsoft Sans Serif"/>
        </w:rPr>
        <w:t>Entry events having at least 1 condition occurrence of 'Hypertension', starting anytime on or before cohort entry start date.</w:t>
      </w:r>
    </w:p>
    <w:p w14:paraId="0A4524A3" w14:textId="77777777" w:rsidR="007978C4" w:rsidRDefault="007978C4" w:rsidP="007978C4">
      <w:pPr>
        <w:pStyle w:val="ListParagraph"/>
        <w:numPr>
          <w:ilvl w:val="0"/>
          <w:numId w:val="14"/>
        </w:numPr>
        <w:rPr>
          <w:rFonts w:ascii="Microsoft Sans Serif" w:hAnsi="Microsoft Sans Serif" w:cs="Microsoft Sans Serif"/>
        </w:rPr>
      </w:pPr>
      <w:r w:rsidRPr="007978C4">
        <w:rPr>
          <w:rFonts w:ascii="Microsoft Sans Serif" w:hAnsi="Microsoft Sans Serif" w:cs="Microsoft Sans Serif"/>
        </w:rPr>
        <w:t>Previous benazepril agent</w:t>
      </w:r>
    </w:p>
    <w:p w14:paraId="2E17E08C" w14:textId="77777777" w:rsidR="007978C4" w:rsidRDefault="007978C4" w:rsidP="007978C4">
      <w:pPr>
        <w:pStyle w:val="ListParagraph"/>
        <w:rPr>
          <w:rFonts w:ascii="Microsoft Sans Serif" w:hAnsi="Microsoft Sans Serif" w:cs="Microsoft Sans Serif"/>
        </w:rPr>
      </w:pPr>
      <w:r w:rsidRPr="007978C4">
        <w:rPr>
          <w:rFonts w:ascii="Microsoft Sans Serif" w:hAnsi="Microsoft Sans Serif" w:cs="Microsoft Sans Serif"/>
        </w:rPr>
        <w:t>Entry events having at least 1 drug exposure of 'Benazepril', starting anytime up to 30 days before cohort entry start date.</w:t>
      </w:r>
    </w:p>
    <w:p w14:paraId="0620E656" w14:textId="77777777" w:rsidR="007978C4" w:rsidRDefault="007978C4" w:rsidP="007978C4">
      <w:pPr>
        <w:pStyle w:val="ListParagraph"/>
        <w:numPr>
          <w:ilvl w:val="0"/>
          <w:numId w:val="14"/>
        </w:numPr>
        <w:rPr>
          <w:rFonts w:ascii="Microsoft Sans Serif" w:hAnsi="Microsoft Sans Serif" w:cs="Microsoft Sans Serif"/>
        </w:rPr>
      </w:pPr>
      <w:r w:rsidRPr="007978C4">
        <w:rPr>
          <w:rFonts w:ascii="Microsoft Sans Serif" w:hAnsi="Microsoft Sans Serif" w:cs="Microsoft Sans Serif"/>
        </w:rPr>
        <w:t>new Rx of ACEI agents</w:t>
      </w:r>
    </w:p>
    <w:p w14:paraId="6664927F" w14:textId="77777777" w:rsidR="007978C4" w:rsidRDefault="007978C4" w:rsidP="007978C4">
      <w:pPr>
        <w:pStyle w:val="ListParagraph"/>
        <w:rPr>
          <w:rFonts w:ascii="Microsoft Sans Serif" w:hAnsi="Microsoft Sans Serif" w:cs="Microsoft Sans Serif"/>
        </w:rPr>
      </w:pPr>
      <w:r w:rsidRPr="007978C4">
        <w:rPr>
          <w:rFonts w:ascii="Microsoft Sans Serif" w:hAnsi="Microsoft Sans Serif" w:cs="Microsoft Sans Serif"/>
        </w:rPr>
        <w:t>Entry events with any of the following criteria:</w:t>
      </w:r>
    </w:p>
    <w:p w14:paraId="191D997F" w14:textId="77777777" w:rsidR="007978C4" w:rsidRDefault="007978C4" w:rsidP="008F435B">
      <w:pPr>
        <w:pStyle w:val="ListParagraph"/>
        <w:numPr>
          <w:ilvl w:val="0"/>
          <w:numId w:val="16"/>
        </w:numPr>
        <w:rPr>
          <w:rFonts w:ascii="Microsoft Sans Serif" w:hAnsi="Microsoft Sans Serif" w:cs="Microsoft Sans Serif"/>
        </w:rPr>
      </w:pPr>
      <w:r w:rsidRPr="007978C4">
        <w:rPr>
          <w:rFonts w:ascii="Microsoft Sans Serif" w:hAnsi="Microsoft Sans Serif" w:cs="Microsoft Sans Serif"/>
        </w:rPr>
        <w:t>having at least 1 drug era of 'Benazepril', starting anytime on or before cohort entry start date and ending 1 days after cohort entry start date.</w:t>
      </w:r>
    </w:p>
    <w:p w14:paraId="7A5EEA55" w14:textId="00B77559" w:rsidR="007978C4" w:rsidRPr="007978C4" w:rsidRDefault="007978C4" w:rsidP="008F435B">
      <w:pPr>
        <w:pStyle w:val="ListParagraph"/>
        <w:numPr>
          <w:ilvl w:val="0"/>
          <w:numId w:val="16"/>
        </w:numPr>
        <w:rPr>
          <w:rFonts w:ascii="Microsoft Sans Serif" w:hAnsi="Microsoft Sans Serif" w:cs="Microsoft Sans Serif"/>
        </w:rPr>
      </w:pPr>
      <w:r w:rsidRPr="007978C4">
        <w:rPr>
          <w:rFonts w:ascii="Microsoft Sans Serif" w:hAnsi="Microsoft Sans Serif" w:cs="Microsoft Sans Serif"/>
        </w:rPr>
        <w:t>having at least 1 drug exposure of 'Benazepril', starting anytime on or before cohort entry start date and ending 1 days after cohort entry start date.</w:t>
      </w:r>
    </w:p>
    <w:p w14:paraId="71B5DBB4" w14:textId="77777777" w:rsidR="007978C4" w:rsidRDefault="007978C4" w:rsidP="007978C4">
      <w:pPr>
        <w:pStyle w:val="ListParagraph"/>
        <w:numPr>
          <w:ilvl w:val="0"/>
          <w:numId w:val="14"/>
        </w:numPr>
        <w:rPr>
          <w:rFonts w:ascii="Microsoft Sans Serif" w:hAnsi="Microsoft Sans Serif" w:cs="Microsoft Sans Serif"/>
        </w:rPr>
      </w:pPr>
      <w:r w:rsidRPr="007978C4">
        <w:rPr>
          <w:rFonts w:ascii="Microsoft Sans Serif" w:hAnsi="Microsoft Sans Serif" w:cs="Microsoft Sans Serif"/>
        </w:rPr>
        <w:t xml:space="preserve">No other comparators (CCB, BB, ARB, </w:t>
      </w:r>
      <w:proofErr w:type="spellStart"/>
      <w:r w:rsidRPr="007978C4">
        <w:rPr>
          <w:rFonts w:ascii="Microsoft Sans Serif" w:hAnsi="Microsoft Sans Serif" w:cs="Microsoft Sans Serif"/>
        </w:rPr>
        <w:t>ACEi</w:t>
      </w:r>
      <w:proofErr w:type="spellEnd"/>
      <w:r w:rsidRPr="007978C4">
        <w:rPr>
          <w:rFonts w:ascii="Microsoft Sans Serif" w:hAnsi="Microsoft Sans Serif" w:cs="Microsoft Sans Serif"/>
        </w:rPr>
        <w:t xml:space="preserve"> except benazepril, THZ except HCTZ)</w:t>
      </w:r>
    </w:p>
    <w:p w14:paraId="4A82F6CD" w14:textId="77777777" w:rsidR="007978C4" w:rsidRDefault="007978C4" w:rsidP="007978C4">
      <w:pPr>
        <w:pStyle w:val="ListParagraph"/>
        <w:rPr>
          <w:rFonts w:ascii="Microsoft Sans Serif" w:hAnsi="Microsoft Sans Serif" w:cs="Microsoft Sans Serif"/>
        </w:rPr>
      </w:pPr>
      <w:r w:rsidRPr="007978C4">
        <w:rPr>
          <w:rFonts w:ascii="Microsoft Sans Serif" w:hAnsi="Microsoft Sans Serif" w:cs="Microsoft Sans Serif"/>
        </w:rPr>
        <w:t xml:space="preserve">Entry events with </w:t>
      </w:r>
      <w:proofErr w:type="gramStart"/>
      <w:r w:rsidRPr="007978C4">
        <w:rPr>
          <w:rFonts w:ascii="Microsoft Sans Serif" w:hAnsi="Microsoft Sans Serif" w:cs="Microsoft Sans Serif"/>
        </w:rPr>
        <w:t>all of</w:t>
      </w:r>
      <w:proofErr w:type="gramEnd"/>
      <w:r w:rsidRPr="007978C4">
        <w:rPr>
          <w:rFonts w:ascii="Microsoft Sans Serif" w:hAnsi="Microsoft Sans Serif" w:cs="Microsoft Sans Serif"/>
        </w:rPr>
        <w:t xml:space="preserve"> the following criteria:</w:t>
      </w:r>
    </w:p>
    <w:p w14:paraId="642573ED" w14:textId="77777777" w:rsidR="007978C4" w:rsidRDefault="007978C4" w:rsidP="008F435B">
      <w:pPr>
        <w:pStyle w:val="ListParagraph"/>
        <w:numPr>
          <w:ilvl w:val="0"/>
          <w:numId w:val="15"/>
        </w:numPr>
        <w:rPr>
          <w:rFonts w:ascii="Microsoft Sans Serif" w:hAnsi="Microsoft Sans Serif" w:cs="Microsoft Sans Serif"/>
        </w:rPr>
      </w:pPr>
      <w:r w:rsidRPr="007978C4">
        <w:rPr>
          <w:rFonts w:ascii="Microsoft Sans Serif" w:hAnsi="Microsoft Sans Serif" w:cs="Microsoft Sans Serif"/>
        </w:rPr>
        <w:t>having at most 0 drug exposures of 'CCB', starting anytime on or before cohort entry start date.</w:t>
      </w:r>
    </w:p>
    <w:p w14:paraId="2E887D5B" w14:textId="77777777" w:rsidR="007978C4" w:rsidRDefault="007978C4" w:rsidP="008F435B">
      <w:pPr>
        <w:pStyle w:val="ListParagraph"/>
        <w:numPr>
          <w:ilvl w:val="0"/>
          <w:numId w:val="15"/>
        </w:numPr>
        <w:rPr>
          <w:rFonts w:ascii="Microsoft Sans Serif" w:hAnsi="Microsoft Sans Serif" w:cs="Microsoft Sans Serif"/>
        </w:rPr>
      </w:pPr>
      <w:r w:rsidRPr="007978C4">
        <w:rPr>
          <w:rFonts w:ascii="Microsoft Sans Serif" w:hAnsi="Microsoft Sans Serif" w:cs="Microsoft Sans Serif"/>
        </w:rPr>
        <w:t>having at most 0 drug exposures of 'BB', starting anytime on or before cohort entry start date.</w:t>
      </w:r>
    </w:p>
    <w:p w14:paraId="00C0DE3C" w14:textId="77777777" w:rsidR="007978C4" w:rsidRDefault="007978C4" w:rsidP="008F435B">
      <w:pPr>
        <w:pStyle w:val="ListParagraph"/>
        <w:numPr>
          <w:ilvl w:val="0"/>
          <w:numId w:val="15"/>
        </w:numPr>
        <w:rPr>
          <w:rFonts w:ascii="Microsoft Sans Serif" w:hAnsi="Microsoft Sans Serif" w:cs="Microsoft Sans Serif"/>
        </w:rPr>
      </w:pPr>
      <w:r w:rsidRPr="007978C4">
        <w:rPr>
          <w:rFonts w:ascii="Microsoft Sans Serif" w:hAnsi="Microsoft Sans Serif" w:cs="Microsoft Sans Serif"/>
        </w:rPr>
        <w:t>having at most 0 drug exposures of 'ARB', starting anytime on or before cohort entry start date.</w:t>
      </w:r>
    </w:p>
    <w:p w14:paraId="45CB31F3" w14:textId="77777777" w:rsidR="007978C4" w:rsidRDefault="007978C4" w:rsidP="008F435B">
      <w:pPr>
        <w:pStyle w:val="ListParagraph"/>
        <w:numPr>
          <w:ilvl w:val="0"/>
          <w:numId w:val="15"/>
        </w:numPr>
        <w:rPr>
          <w:rFonts w:ascii="Microsoft Sans Serif" w:hAnsi="Microsoft Sans Serif" w:cs="Microsoft Sans Serif"/>
        </w:rPr>
      </w:pPr>
      <w:r w:rsidRPr="007978C4">
        <w:rPr>
          <w:rFonts w:ascii="Microsoft Sans Serif" w:hAnsi="Microsoft Sans Serif" w:cs="Microsoft Sans Serif"/>
        </w:rPr>
        <w:t>having at most 0 drug exposures of '</w:t>
      </w:r>
      <w:proofErr w:type="spellStart"/>
      <w:r w:rsidRPr="007978C4">
        <w:rPr>
          <w:rFonts w:ascii="Microsoft Sans Serif" w:hAnsi="Microsoft Sans Serif" w:cs="Microsoft Sans Serif"/>
        </w:rPr>
        <w:t>ACEi</w:t>
      </w:r>
      <w:proofErr w:type="spellEnd"/>
      <w:r w:rsidRPr="007978C4">
        <w:rPr>
          <w:rFonts w:ascii="Microsoft Sans Serif" w:hAnsi="Microsoft Sans Serif" w:cs="Microsoft Sans Serif"/>
        </w:rPr>
        <w:t xml:space="preserve"> except benazepril', starting anytime on or before cohort entry start date.</w:t>
      </w:r>
    </w:p>
    <w:p w14:paraId="61B7C6B8" w14:textId="7F499AF9" w:rsidR="007978C4" w:rsidRPr="007978C4" w:rsidRDefault="007978C4" w:rsidP="008F435B">
      <w:pPr>
        <w:pStyle w:val="ListParagraph"/>
        <w:numPr>
          <w:ilvl w:val="0"/>
          <w:numId w:val="15"/>
        </w:numPr>
        <w:rPr>
          <w:rFonts w:ascii="Microsoft Sans Serif" w:hAnsi="Microsoft Sans Serif" w:cs="Microsoft Sans Serif"/>
        </w:rPr>
      </w:pPr>
      <w:r w:rsidRPr="007978C4">
        <w:rPr>
          <w:rFonts w:ascii="Microsoft Sans Serif" w:hAnsi="Microsoft Sans Serif" w:cs="Microsoft Sans Serif"/>
        </w:rPr>
        <w:t>having at most 0 drug exposures of 'TZD except HCTZ', starting anytime on or before cohort entry start date.</w:t>
      </w:r>
    </w:p>
    <w:p w14:paraId="3C331FAC" w14:textId="77777777" w:rsidR="007978C4" w:rsidRDefault="007978C4" w:rsidP="007978C4">
      <w:pPr>
        <w:pStyle w:val="ListParagraph"/>
        <w:numPr>
          <w:ilvl w:val="0"/>
          <w:numId w:val="14"/>
        </w:numPr>
        <w:rPr>
          <w:rFonts w:ascii="Microsoft Sans Serif" w:hAnsi="Microsoft Sans Serif" w:cs="Microsoft Sans Serif"/>
        </w:rPr>
      </w:pPr>
      <w:r w:rsidRPr="007978C4">
        <w:rPr>
          <w:rFonts w:ascii="Microsoft Sans Serif" w:hAnsi="Microsoft Sans Serif" w:cs="Microsoft Sans Serif"/>
        </w:rPr>
        <w:t>No other secondary antihypertensive agents</w:t>
      </w:r>
    </w:p>
    <w:p w14:paraId="1D225189" w14:textId="00684BDD" w:rsidR="007978C4" w:rsidRPr="007978C4" w:rsidRDefault="007978C4" w:rsidP="007978C4">
      <w:pPr>
        <w:pStyle w:val="ListParagraph"/>
        <w:rPr>
          <w:rFonts w:ascii="Microsoft Sans Serif" w:hAnsi="Microsoft Sans Serif" w:cs="Microsoft Sans Serif"/>
        </w:rPr>
      </w:pPr>
      <w:r w:rsidRPr="007978C4">
        <w:rPr>
          <w:rFonts w:ascii="Microsoft Sans Serif" w:hAnsi="Microsoft Sans Serif" w:cs="Microsoft Sans Serif"/>
        </w:rPr>
        <w:t>Entry events having at most 0 drug exposures of 'other secondary antihypertensive agents'.</w:t>
      </w:r>
    </w:p>
    <w:p w14:paraId="489EC252" w14:textId="77777777" w:rsidR="007978C4" w:rsidRPr="007978C4" w:rsidRDefault="007978C4" w:rsidP="007978C4">
      <w:pPr>
        <w:rPr>
          <w:rFonts w:ascii="Microsoft Sans Serif" w:hAnsi="Microsoft Sans Serif" w:cs="Microsoft Sans Serif"/>
        </w:rPr>
      </w:pPr>
    </w:p>
    <w:p w14:paraId="0D919D8E" w14:textId="77777777" w:rsidR="007978C4" w:rsidRPr="007978C4" w:rsidRDefault="007978C4" w:rsidP="007978C4">
      <w:pPr>
        <w:rPr>
          <w:rFonts w:ascii="Microsoft Sans Serif" w:hAnsi="Microsoft Sans Serif" w:cs="Microsoft Sans Serif"/>
          <w:b/>
          <w:bCs/>
        </w:rPr>
      </w:pPr>
      <w:r w:rsidRPr="007978C4">
        <w:rPr>
          <w:rFonts w:ascii="Microsoft Sans Serif" w:hAnsi="Microsoft Sans Serif" w:cs="Microsoft Sans Serif"/>
          <w:b/>
          <w:bCs/>
        </w:rPr>
        <w:t>Cohort Exit</w:t>
      </w:r>
    </w:p>
    <w:p w14:paraId="26561B4B" w14:textId="77777777" w:rsidR="007978C4" w:rsidRDefault="007978C4" w:rsidP="007978C4">
      <w:pPr>
        <w:rPr>
          <w:rFonts w:ascii="Microsoft Sans Serif" w:hAnsi="Microsoft Sans Serif" w:cs="Microsoft Sans Serif"/>
        </w:rPr>
      </w:pPr>
      <w:r w:rsidRPr="007978C4">
        <w:rPr>
          <w:rFonts w:ascii="Microsoft Sans Serif" w:hAnsi="Microsoft Sans Serif" w:cs="Microsoft Sans Serif"/>
        </w:rPr>
        <w:lastRenderedPageBreak/>
        <w:t xml:space="preserve">The cohort end date will be based on a continuous exposure to 'Hydrochlorothiazide': allowing 30 days between exposures, adding 0 days after exposure ends, and using </w:t>
      </w:r>
      <w:proofErr w:type="spellStart"/>
      <w:r w:rsidRPr="007978C4">
        <w:rPr>
          <w:rFonts w:ascii="Microsoft Sans Serif" w:hAnsi="Microsoft Sans Serif" w:cs="Microsoft Sans Serif"/>
        </w:rPr>
        <w:t>days</w:t>
      </w:r>
      <w:proofErr w:type="spellEnd"/>
      <w:r w:rsidRPr="007978C4">
        <w:rPr>
          <w:rFonts w:ascii="Microsoft Sans Serif" w:hAnsi="Microsoft Sans Serif" w:cs="Microsoft Sans Serif"/>
        </w:rPr>
        <w:t xml:space="preserve"> supply and exposure end date for exposure duration.</w:t>
      </w:r>
    </w:p>
    <w:p w14:paraId="3A349F94" w14:textId="77777777" w:rsidR="00AE3965" w:rsidRDefault="00AE3965" w:rsidP="00AE3965">
      <w:pPr>
        <w:rPr>
          <w:rFonts w:ascii="Microsoft Sans Serif" w:hAnsi="Microsoft Sans Serif" w:cs="Microsoft Sans Serif"/>
        </w:rPr>
      </w:pPr>
      <w:r>
        <w:rPr>
          <w:rFonts w:ascii="Microsoft Sans Serif" w:hAnsi="Microsoft Sans Serif" w:cs="Microsoft Sans Serif"/>
        </w:rPr>
        <w:t xml:space="preserve">The person also exists the cohort when encountering any of the following events: </w:t>
      </w:r>
    </w:p>
    <w:p w14:paraId="0FDAB960" w14:textId="4DD17DB4" w:rsidR="00AE3965" w:rsidRDefault="00AE3965" w:rsidP="00AE3965">
      <w:pPr>
        <w:pStyle w:val="ListParagraph"/>
        <w:numPr>
          <w:ilvl w:val="0"/>
          <w:numId w:val="38"/>
        </w:numPr>
        <w:rPr>
          <w:rFonts w:ascii="Microsoft Sans Serif" w:hAnsi="Microsoft Sans Serif" w:cs="Microsoft Sans Serif"/>
        </w:rPr>
      </w:pPr>
      <w:r w:rsidRPr="00AE3965">
        <w:rPr>
          <w:rFonts w:ascii="Microsoft Sans Serif" w:hAnsi="Microsoft Sans Serif" w:cs="Microsoft Sans Serif"/>
        </w:rPr>
        <w:t>Drug exposures of ‘other comparators</w:t>
      </w:r>
      <w:r>
        <w:rPr>
          <w:rFonts w:ascii="Microsoft Sans Serif" w:hAnsi="Microsoft Sans Serif" w:cs="Microsoft Sans Serif"/>
        </w:rPr>
        <w:t xml:space="preserve"> (CCB, BB, ARB</w:t>
      </w:r>
      <w:r>
        <w:rPr>
          <w:rFonts w:ascii="Microsoft Sans Serif" w:hAnsi="Microsoft Sans Serif" w:cs="Microsoft Sans Serif" w:hint="eastAsia"/>
        </w:rPr>
        <w:t xml:space="preserve">, </w:t>
      </w:r>
      <w:proofErr w:type="spellStart"/>
      <w:r>
        <w:rPr>
          <w:rFonts w:ascii="Microsoft Sans Serif" w:hAnsi="Microsoft Sans Serif" w:cs="Microsoft Sans Serif"/>
        </w:rPr>
        <w:t>ACEi</w:t>
      </w:r>
      <w:proofErr w:type="spellEnd"/>
      <w:r>
        <w:rPr>
          <w:rFonts w:ascii="Microsoft Sans Serif" w:hAnsi="Microsoft Sans Serif" w:cs="Microsoft Sans Serif"/>
        </w:rPr>
        <w:t xml:space="preserve"> except benazepril)</w:t>
      </w:r>
      <w:r w:rsidRPr="00AE3965">
        <w:rPr>
          <w:rFonts w:ascii="Microsoft Sans Serif" w:hAnsi="Microsoft Sans Serif" w:cs="Microsoft Sans Serif"/>
        </w:rPr>
        <w:t>’</w:t>
      </w:r>
    </w:p>
    <w:p w14:paraId="53F3EC11" w14:textId="77777777" w:rsidR="001423BA" w:rsidRDefault="001423BA" w:rsidP="007978C4">
      <w:pPr>
        <w:rPr>
          <w:rFonts w:ascii="Microsoft Sans Serif" w:hAnsi="Microsoft Sans Serif" w:cs="Microsoft Sans Serif"/>
        </w:rPr>
      </w:pPr>
    </w:p>
    <w:p w14:paraId="4DA09894" w14:textId="582C232A" w:rsidR="001423BA" w:rsidRPr="00162C5B" w:rsidRDefault="001423BA" w:rsidP="007978C4">
      <w:pPr>
        <w:rPr>
          <w:rFonts w:ascii="Microsoft Sans Serif" w:hAnsi="Microsoft Sans Serif" w:cs="Microsoft Sans Serif"/>
          <w:b/>
          <w:bCs/>
        </w:rPr>
      </w:pPr>
      <w:r w:rsidRPr="00162C5B">
        <w:rPr>
          <w:rFonts w:ascii="Microsoft Sans Serif" w:hAnsi="Microsoft Sans Serif" w:cs="Microsoft Sans Serif"/>
          <w:b/>
          <w:bCs/>
        </w:rPr>
        <w:t>Concept Set Definitions</w:t>
      </w:r>
    </w:p>
    <w:p w14:paraId="38490280" w14:textId="1A51E839" w:rsidR="001423BA" w:rsidRPr="009F13A9" w:rsidRDefault="00CB23A1" w:rsidP="009F13A9">
      <w:pPr>
        <w:pStyle w:val="ListParagraph"/>
        <w:numPr>
          <w:ilvl w:val="0"/>
          <w:numId w:val="25"/>
        </w:numPr>
        <w:rPr>
          <w:rFonts w:ascii="Microsoft Sans Serif" w:hAnsi="Microsoft Sans Serif" w:cs="Microsoft Sans Serif"/>
        </w:rPr>
      </w:pPr>
      <w:r w:rsidRPr="009F13A9">
        <w:rPr>
          <w:rFonts w:ascii="Microsoft Sans Serif" w:hAnsi="Microsoft Sans Serif" w:cs="Microsoft Sans Serif"/>
        </w:rPr>
        <w:t>Hydrochlorothiazide</w:t>
      </w:r>
    </w:p>
    <w:tbl>
      <w:tblPr>
        <w:tblStyle w:val="TableGrid"/>
        <w:tblW w:w="5000" w:type="pct"/>
        <w:tblLook w:val="04A0" w:firstRow="1" w:lastRow="0" w:firstColumn="1" w:lastColumn="0" w:noHBand="0" w:noVBand="1"/>
      </w:tblPr>
      <w:tblGrid>
        <w:gridCol w:w="1203"/>
        <w:gridCol w:w="2038"/>
        <w:gridCol w:w="1002"/>
        <w:gridCol w:w="1362"/>
        <w:gridCol w:w="1158"/>
        <w:gridCol w:w="1549"/>
        <w:gridCol w:w="1038"/>
      </w:tblGrid>
      <w:tr w:rsidR="00C02467" w14:paraId="063F27AE" w14:textId="77777777">
        <w:tc>
          <w:tcPr>
            <w:tcW w:w="643" w:type="pct"/>
          </w:tcPr>
          <w:p w14:paraId="148F0BAF"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w:t>
            </w:r>
            <w:r>
              <w:rPr>
                <w:rFonts w:ascii="Microsoft Sans Serif" w:hAnsi="Microsoft Sans Serif" w:cs="Microsoft Sans Serif"/>
                <w:b/>
                <w:bCs/>
                <w:sz w:val="22"/>
                <w:szCs w:val="22"/>
              </w:rPr>
              <w:t xml:space="preserve"> </w:t>
            </w:r>
            <w:r w:rsidRPr="00531C06">
              <w:rPr>
                <w:rFonts w:ascii="Microsoft Sans Serif" w:hAnsi="Microsoft Sans Serif" w:cs="Microsoft Sans Serif"/>
                <w:b/>
                <w:bCs/>
                <w:sz w:val="22"/>
                <w:szCs w:val="22"/>
              </w:rPr>
              <w:t>Id</w:t>
            </w:r>
          </w:p>
        </w:tc>
        <w:tc>
          <w:tcPr>
            <w:tcW w:w="1090" w:type="pct"/>
          </w:tcPr>
          <w:p w14:paraId="4EBFED19"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33F7BE96"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4257468D"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293A62B2"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3FE9077A"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69D0B1BA"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02467" w14:paraId="62D08B69" w14:textId="77777777">
        <w:tc>
          <w:tcPr>
            <w:tcW w:w="643" w:type="pct"/>
          </w:tcPr>
          <w:p w14:paraId="4E2C7107"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974166</w:t>
            </w:r>
          </w:p>
        </w:tc>
        <w:tc>
          <w:tcPr>
            <w:tcW w:w="1090" w:type="pct"/>
          </w:tcPr>
          <w:p w14:paraId="19F8F5A2"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hydrochlorothiazide</w:t>
            </w:r>
          </w:p>
        </w:tc>
        <w:tc>
          <w:tcPr>
            <w:tcW w:w="536" w:type="pct"/>
          </w:tcPr>
          <w:p w14:paraId="7EF40464"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2596789" w14:textId="77777777" w:rsidR="00C02467" w:rsidRPr="00004AC8" w:rsidRDefault="00C02467">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AE5F2AB" w14:textId="7EC1A4C4" w:rsidR="00C02467" w:rsidRPr="00C02467" w:rsidRDefault="00C02467">
            <w:pPr>
              <w:pStyle w:val="NoSpacing"/>
              <w:rPr>
                <w:rFonts w:ascii="Microsoft Sans Serif" w:hAnsi="Microsoft Sans Serif" w:cs="Microsoft Sans Serif"/>
                <w:sz w:val="20"/>
                <w:szCs w:val="20"/>
              </w:rPr>
            </w:pPr>
            <w:r w:rsidRPr="00C02467">
              <w:rPr>
                <w:rFonts w:ascii="Microsoft Sans Serif" w:hAnsi="Microsoft Sans Serif" w:cs="Microsoft Sans Serif"/>
                <w:sz w:val="20"/>
                <w:szCs w:val="20"/>
              </w:rPr>
              <w:t>NO</w:t>
            </w:r>
          </w:p>
        </w:tc>
        <w:tc>
          <w:tcPr>
            <w:tcW w:w="828" w:type="pct"/>
          </w:tcPr>
          <w:p w14:paraId="129B8CB9"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4725FC2"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69690356" w14:textId="77777777" w:rsidR="00162C5B" w:rsidRDefault="00162C5B" w:rsidP="007978C4">
      <w:pPr>
        <w:rPr>
          <w:rFonts w:ascii="Microsoft Sans Serif" w:hAnsi="Microsoft Sans Serif" w:cs="Microsoft Sans Serif"/>
        </w:rPr>
      </w:pPr>
    </w:p>
    <w:p w14:paraId="7F8F3DF5" w14:textId="4AFBAEAD" w:rsidR="00CD4BEE" w:rsidRPr="009F13A9" w:rsidRDefault="00CD4BEE" w:rsidP="009F13A9">
      <w:pPr>
        <w:pStyle w:val="ListParagraph"/>
        <w:numPr>
          <w:ilvl w:val="0"/>
          <w:numId w:val="25"/>
        </w:numPr>
        <w:rPr>
          <w:rFonts w:ascii="Microsoft Sans Serif" w:hAnsi="Microsoft Sans Serif" w:cs="Microsoft Sans Serif"/>
        </w:rPr>
      </w:pPr>
      <w:r w:rsidRPr="009F13A9">
        <w:rPr>
          <w:rFonts w:ascii="Microsoft Sans Serif" w:hAnsi="Microsoft Sans Serif" w:cs="Microsoft Sans Serif"/>
        </w:rPr>
        <w:t>Hypertension</w:t>
      </w:r>
    </w:p>
    <w:tbl>
      <w:tblPr>
        <w:tblStyle w:val="TableGrid"/>
        <w:tblW w:w="0" w:type="auto"/>
        <w:tblLook w:val="04A0" w:firstRow="1" w:lastRow="0" w:firstColumn="1" w:lastColumn="0" w:noHBand="0" w:noVBand="1"/>
      </w:tblPr>
      <w:tblGrid>
        <w:gridCol w:w="1098"/>
        <w:gridCol w:w="2081"/>
        <w:gridCol w:w="1064"/>
        <w:gridCol w:w="1362"/>
        <w:gridCol w:w="1158"/>
        <w:gridCol w:w="1549"/>
        <w:gridCol w:w="1038"/>
      </w:tblGrid>
      <w:tr w:rsidR="00CD4BEE" w14:paraId="6206C493" w14:textId="77777777">
        <w:tc>
          <w:tcPr>
            <w:tcW w:w="0" w:type="auto"/>
          </w:tcPr>
          <w:p w14:paraId="3548EC7F"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0" w:type="auto"/>
          </w:tcPr>
          <w:p w14:paraId="49A58DCA"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0" w:type="auto"/>
          </w:tcPr>
          <w:p w14:paraId="6F3D6D6D"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0" w:type="auto"/>
          </w:tcPr>
          <w:p w14:paraId="229BCFC8"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0" w:type="auto"/>
          </w:tcPr>
          <w:p w14:paraId="4E7EF5C3"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0" w:type="auto"/>
          </w:tcPr>
          <w:p w14:paraId="77A705F7"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0" w:type="auto"/>
          </w:tcPr>
          <w:p w14:paraId="5D9CC38C"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D4BEE" w14:paraId="2BD0CCE1" w14:textId="77777777">
        <w:tc>
          <w:tcPr>
            <w:tcW w:w="0" w:type="auto"/>
          </w:tcPr>
          <w:p w14:paraId="38B018C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316866</w:t>
            </w:r>
          </w:p>
        </w:tc>
        <w:tc>
          <w:tcPr>
            <w:tcW w:w="0" w:type="auto"/>
          </w:tcPr>
          <w:p w14:paraId="56B2D71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Hypertensive disorder</w:t>
            </w:r>
          </w:p>
        </w:tc>
        <w:tc>
          <w:tcPr>
            <w:tcW w:w="0" w:type="auto"/>
          </w:tcPr>
          <w:p w14:paraId="25F3716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0752CF5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0EE922A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0" w:type="auto"/>
          </w:tcPr>
          <w:p w14:paraId="20E37002"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504CC28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0AC5EE8C" w14:textId="77777777">
        <w:tc>
          <w:tcPr>
            <w:tcW w:w="0" w:type="auto"/>
          </w:tcPr>
          <w:p w14:paraId="0450A0E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320128</w:t>
            </w:r>
          </w:p>
        </w:tc>
        <w:tc>
          <w:tcPr>
            <w:tcW w:w="0" w:type="auto"/>
          </w:tcPr>
          <w:p w14:paraId="243A0E4C"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Essential hypertension</w:t>
            </w:r>
          </w:p>
        </w:tc>
        <w:tc>
          <w:tcPr>
            <w:tcW w:w="0" w:type="auto"/>
          </w:tcPr>
          <w:p w14:paraId="6243328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46F74D3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185A632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0" w:type="auto"/>
          </w:tcPr>
          <w:p w14:paraId="5E9B2BD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01ED619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6B3E0DB0" w14:textId="77777777">
        <w:tc>
          <w:tcPr>
            <w:tcW w:w="0" w:type="auto"/>
          </w:tcPr>
          <w:p w14:paraId="665D1AA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321074</w:t>
            </w:r>
          </w:p>
        </w:tc>
        <w:tc>
          <w:tcPr>
            <w:tcW w:w="0" w:type="auto"/>
          </w:tcPr>
          <w:p w14:paraId="1CD5109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 xml:space="preserve">Pre-existing hypertension complicating pregnancy, </w:t>
            </w:r>
            <w:proofErr w:type="gramStart"/>
            <w:r w:rsidRPr="00004AC8">
              <w:rPr>
                <w:rFonts w:ascii="Microsoft Sans Serif" w:hAnsi="Microsoft Sans Serif" w:cs="Microsoft Sans Serif"/>
                <w:sz w:val="20"/>
                <w:szCs w:val="20"/>
              </w:rPr>
              <w:t>childbirth</w:t>
            </w:r>
            <w:proofErr w:type="gramEnd"/>
            <w:r w:rsidRPr="00004AC8">
              <w:rPr>
                <w:rFonts w:ascii="Microsoft Sans Serif" w:hAnsi="Microsoft Sans Serif" w:cs="Microsoft Sans Serif"/>
                <w:sz w:val="20"/>
                <w:szCs w:val="20"/>
              </w:rPr>
              <w:t xml:space="preserve"> and puerperium</w:t>
            </w:r>
          </w:p>
        </w:tc>
        <w:tc>
          <w:tcPr>
            <w:tcW w:w="0" w:type="auto"/>
          </w:tcPr>
          <w:p w14:paraId="34EA52C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1C76D25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157148D4" w14:textId="77777777" w:rsidR="00CD4BEE" w:rsidRPr="00004AC8" w:rsidRDefault="00CD4BEE">
            <w:pPr>
              <w:pStyle w:val="NoSpacing"/>
              <w:rPr>
                <w:rFonts w:ascii="Microsoft Sans Serif" w:hAnsi="Microsoft Sans Serif" w:cs="Microsoft Sans Serif"/>
                <w:b/>
                <w:bCs/>
                <w:sz w:val="20"/>
                <w:szCs w:val="20"/>
              </w:rPr>
            </w:pPr>
            <w:r w:rsidRPr="00004AC8">
              <w:rPr>
                <w:rFonts w:ascii="Microsoft Sans Serif" w:hAnsi="Microsoft Sans Serif" w:cs="Microsoft Sans Serif"/>
                <w:b/>
                <w:bCs/>
                <w:sz w:val="20"/>
                <w:szCs w:val="20"/>
              </w:rPr>
              <w:t>YES</w:t>
            </w:r>
          </w:p>
        </w:tc>
        <w:tc>
          <w:tcPr>
            <w:tcW w:w="0" w:type="auto"/>
          </w:tcPr>
          <w:p w14:paraId="360396F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42C3C3D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5AE350E4" w14:textId="77777777">
        <w:tc>
          <w:tcPr>
            <w:tcW w:w="0" w:type="auto"/>
          </w:tcPr>
          <w:p w14:paraId="46A0044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4118910</w:t>
            </w:r>
          </w:p>
        </w:tc>
        <w:tc>
          <w:tcPr>
            <w:tcW w:w="0" w:type="auto"/>
          </w:tcPr>
          <w:p w14:paraId="03D22FC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Maternal hypertension</w:t>
            </w:r>
          </w:p>
        </w:tc>
        <w:tc>
          <w:tcPr>
            <w:tcW w:w="0" w:type="auto"/>
          </w:tcPr>
          <w:p w14:paraId="317FC06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Condition</w:t>
            </w:r>
          </w:p>
        </w:tc>
        <w:tc>
          <w:tcPr>
            <w:tcW w:w="0" w:type="auto"/>
          </w:tcPr>
          <w:p w14:paraId="0D052AD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SNOMED</w:t>
            </w:r>
          </w:p>
        </w:tc>
        <w:tc>
          <w:tcPr>
            <w:tcW w:w="0" w:type="auto"/>
          </w:tcPr>
          <w:p w14:paraId="1A48C0B7" w14:textId="77777777" w:rsidR="00CD4BEE" w:rsidRPr="00004AC8" w:rsidRDefault="00CD4BEE">
            <w:pPr>
              <w:pStyle w:val="NoSpacing"/>
              <w:rPr>
                <w:rFonts w:ascii="Microsoft Sans Serif" w:hAnsi="Microsoft Sans Serif" w:cs="Microsoft Sans Serif"/>
                <w:b/>
                <w:bCs/>
                <w:sz w:val="20"/>
                <w:szCs w:val="20"/>
              </w:rPr>
            </w:pPr>
            <w:r w:rsidRPr="00004AC8">
              <w:rPr>
                <w:rFonts w:ascii="Microsoft Sans Serif" w:hAnsi="Microsoft Sans Serif" w:cs="Microsoft Sans Serif"/>
                <w:b/>
                <w:bCs/>
                <w:sz w:val="20"/>
                <w:szCs w:val="20"/>
              </w:rPr>
              <w:t>YES</w:t>
            </w:r>
          </w:p>
        </w:tc>
        <w:tc>
          <w:tcPr>
            <w:tcW w:w="0" w:type="auto"/>
          </w:tcPr>
          <w:p w14:paraId="7415DAB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0" w:type="auto"/>
          </w:tcPr>
          <w:p w14:paraId="057454BC"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5DA31531" w14:textId="77777777" w:rsidR="00CD4BEE" w:rsidRDefault="00CD4BEE" w:rsidP="00CD4BEE">
      <w:pPr>
        <w:rPr>
          <w:rFonts w:ascii="Microsoft Sans Serif" w:hAnsi="Microsoft Sans Serif" w:cs="Microsoft Sans Serif"/>
        </w:rPr>
      </w:pPr>
    </w:p>
    <w:p w14:paraId="59E46878" w14:textId="42FF5234" w:rsidR="00CB23A1" w:rsidRPr="009F13A9" w:rsidRDefault="00CB23A1" w:rsidP="009F13A9">
      <w:pPr>
        <w:pStyle w:val="ListParagraph"/>
        <w:numPr>
          <w:ilvl w:val="0"/>
          <w:numId w:val="25"/>
        </w:numPr>
        <w:rPr>
          <w:rFonts w:ascii="Microsoft Sans Serif" w:hAnsi="Microsoft Sans Serif" w:cs="Microsoft Sans Serif"/>
        </w:rPr>
      </w:pPr>
      <w:r w:rsidRPr="009F13A9">
        <w:rPr>
          <w:rFonts w:ascii="Microsoft Sans Serif" w:hAnsi="Microsoft Sans Serif" w:cs="Microsoft Sans Serif"/>
        </w:rPr>
        <w:t>Benazepril</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CD4BEE" w14:paraId="68248188" w14:textId="77777777">
        <w:tc>
          <w:tcPr>
            <w:tcW w:w="671" w:type="pct"/>
          </w:tcPr>
          <w:p w14:paraId="0F46E6E2"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2E1430F6"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57A7246F"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422D92B6"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69622888"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75B9D021"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74728350"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D4BEE" w14:paraId="25B2DBAF" w14:textId="77777777">
        <w:tc>
          <w:tcPr>
            <w:tcW w:w="671" w:type="pct"/>
          </w:tcPr>
          <w:p w14:paraId="5F2C381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1335471</w:t>
            </w:r>
          </w:p>
        </w:tc>
        <w:tc>
          <w:tcPr>
            <w:tcW w:w="1062" w:type="pct"/>
          </w:tcPr>
          <w:p w14:paraId="3E70F15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benazepril</w:t>
            </w:r>
          </w:p>
        </w:tc>
        <w:tc>
          <w:tcPr>
            <w:tcW w:w="536" w:type="pct"/>
          </w:tcPr>
          <w:p w14:paraId="0DE89EA2"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301A6D84"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00E8316E" w14:textId="6B632D0C" w:rsidR="00CD4BEE" w:rsidRPr="00CD4BEE" w:rsidRDefault="00CD4BEE">
            <w:pPr>
              <w:pStyle w:val="NoSpacing"/>
              <w:rPr>
                <w:rFonts w:ascii="Microsoft Sans Serif" w:hAnsi="Microsoft Sans Serif" w:cs="Microsoft Sans Serif"/>
                <w:sz w:val="20"/>
                <w:szCs w:val="20"/>
              </w:rPr>
            </w:pPr>
            <w:r w:rsidRPr="00CD4BEE">
              <w:rPr>
                <w:rFonts w:ascii="Microsoft Sans Serif" w:hAnsi="Microsoft Sans Serif" w:cs="Microsoft Sans Serif"/>
                <w:sz w:val="20"/>
                <w:szCs w:val="20"/>
              </w:rPr>
              <w:t>NO</w:t>
            </w:r>
          </w:p>
        </w:tc>
        <w:tc>
          <w:tcPr>
            <w:tcW w:w="828" w:type="pct"/>
          </w:tcPr>
          <w:p w14:paraId="66BCFF9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BA5E0E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20C4E173" w14:textId="77777777" w:rsidR="00162C5B" w:rsidRDefault="00162C5B" w:rsidP="007978C4">
      <w:pPr>
        <w:rPr>
          <w:rFonts w:ascii="Microsoft Sans Serif" w:hAnsi="Microsoft Sans Serif" w:cs="Microsoft Sans Serif"/>
        </w:rPr>
      </w:pPr>
    </w:p>
    <w:p w14:paraId="7E29D5D1" w14:textId="209DFB94" w:rsidR="00CD4BEE" w:rsidRPr="009F13A9" w:rsidRDefault="00CD4BEE" w:rsidP="009F13A9">
      <w:pPr>
        <w:pStyle w:val="ListParagraph"/>
        <w:numPr>
          <w:ilvl w:val="0"/>
          <w:numId w:val="25"/>
        </w:numPr>
        <w:rPr>
          <w:rFonts w:ascii="Microsoft Sans Serif" w:hAnsi="Microsoft Sans Serif" w:cs="Microsoft Sans Serif"/>
        </w:rPr>
      </w:pPr>
      <w:r w:rsidRPr="009F13A9">
        <w:rPr>
          <w:rFonts w:ascii="Microsoft Sans Serif" w:hAnsi="Microsoft Sans Serif" w:cs="Microsoft Sans Serif"/>
        </w:rPr>
        <w:t>CCB</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CD4BEE" w14:paraId="09F96E44" w14:textId="77777777">
        <w:tc>
          <w:tcPr>
            <w:tcW w:w="671" w:type="pct"/>
          </w:tcPr>
          <w:p w14:paraId="25FCA771"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68B05EE8"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5135E7B6"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1C070D82"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559DE647"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25981886"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56F18147"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D4BEE" w14:paraId="662B9FC5" w14:textId="77777777">
        <w:tc>
          <w:tcPr>
            <w:tcW w:w="671" w:type="pct"/>
          </w:tcPr>
          <w:p w14:paraId="4107E8A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1307863</w:t>
            </w:r>
          </w:p>
        </w:tc>
        <w:tc>
          <w:tcPr>
            <w:tcW w:w="1062" w:type="pct"/>
          </w:tcPr>
          <w:p w14:paraId="6774AF6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verapamil</w:t>
            </w:r>
          </w:p>
        </w:tc>
        <w:tc>
          <w:tcPr>
            <w:tcW w:w="536" w:type="pct"/>
          </w:tcPr>
          <w:p w14:paraId="027AA5E5"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63AE5A2"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0C884E79"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4374189"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36DA0CD9"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2492092D" w14:textId="77777777">
        <w:tc>
          <w:tcPr>
            <w:tcW w:w="671" w:type="pct"/>
          </w:tcPr>
          <w:p w14:paraId="329D3896"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1318137</w:t>
            </w:r>
          </w:p>
        </w:tc>
        <w:tc>
          <w:tcPr>
            <w:tcW w:w="1062" w:type="pct"/>
          </w:tcPr>
          <w:p w14:paraId="54909B2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nicardipine</w:t>
            </w:r>
          </w:p>
        </w:tc>
        <w:tc>
          <w:tcPr>
            <w:tcW w:w="536" w:type="pct"/>
          </w:tcPr>
          <w:p w14:paraId="4A9DC82B"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2214E3A7"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66E42D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F068B9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926121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0DF75394" w14:textId="77777777">
        <w:tc>
          <w:tcPr>
            <w:tcW w:w="671" w:type="pct"/>
          </w:tcPr>
          <w:p w14:paraId="1176DBF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1318853</w:t>
            </w:r>
          </w:p>
        </w:tc>
        <w:tc>
          <w:tcPr>
            <w:tcW w:w="1062" w:type="pct"/>
          </w:tcPr>
          <w:p w14:paraId="17E24E2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nifedipine</w:t>
            </w:r>
          </w:p>
        </w:tc>
        <w:tc>
          <w:tcPr>
            <w:tcW w:w="536" w:type="pct"/>
          </w:tcPr>
          <w:p w14:paraId="5FDE094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4180A4B"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094FBCF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311CBF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6CC99F76"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19797108" w14:textId="77777777">
        <w:tc>
          <w:tcPr>
            <w:tcW w:w="671" w:type="pct"/>
          </w:tcPr>
          <w:p w14:paraId="644E02D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1319880</w:t>
            </w:r>
          </w:p>
        </w:tc>
        <w:tc>
          <w:tcPr>
            <w:tcW w:w="1062" w:type="pct"/>
          </w:tcPr>
          <w:p w14:paraId="1FD00D82"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nisoldipine</w:t>
            </w:r>
            <w:proofErr w:type="spellEnd"/>
          </w:p>
        </w:tc>
        <w:tc>
          <w:tcPr>
            <w:tcW w:w="536" w:type="pct"/>
          </w:tcPr>
          <w:p w14:paraId="0BA3036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7C74637"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02DD68C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03084D25"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0842B2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7BC3BB0A" w14:textId="77777777">
        <w:tc>
          <w:tcPr>
            <w:tcW w:w="671" w:type="pct"/>
          </w:tcPr>
          <w:p w14:paraId="62F1EC56"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1326012</w:t>
            </w:r>
          </w:p>
        </w:tc>
        <w:tc>
          <w:tcPr>
            <w:tcW w:w="1062" w:type="pct"/>
          </w:tcPr>
          <w:p w14:paraId="7604946D"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isradipine</w:t>
            </w:r>
            <w:proofErr w:type="spellEnd"/>
          </w:p>
        </w:tc>
        <w:tc>
          <w:tcPr>
            <w:tcW w:w="536" w:type="pct"/>
          </w:tcPr>
          <w:p w14:paraId="28BF1D19"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6CC1987"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EFC3AE5"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D6C176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6CB2E8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72066208" w14:textId="77777777">
        <w:tc>
          <w:tcPr>
            <w:tcW w:w="671" w:type="pct"/>
          </w:tcPr>
          <w:p w14:paraId="1EEB66F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1328165</w:t>
            </w:r>
          </w:p>
        </w:tc>
        <w:tc>
          <w:tcPr>
            <w:tcW w:w="1062" w:type="pct"/>
          </w:tcPr>
          <w:p w14:paraId="47DA06F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diltiazem</w:t>
            </w:r>
          </w:p>
        </w:tc>
        <w:tc>
          <w:tcPr>
            <w:tcW w:w="536" w:type="pct"/>
          </w:tcPr>
          <w:p w14:paraId="124B2261"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772B07D"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5E98FA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C3947F2"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C89EAE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5045697F" w14:textId="77777777">
        <w:tc>
          <w:tcPr>
            <w:tcW w:w="671" w:type="pct"/>
          </w:tcPr>
          <w:p w14:paraId="79EBC83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lastRenderedPageBreak/>
              <w:t>1332418</w:t>
            </w:r>
          </w:p>
        </w:tc>
        <w:tc>
          <w:tcPr>
            <w:tcW w:w="1062" w:type="pct"/>
          </w:tcPr>
          <w:p w14:paraId="656DA53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amlodipine</w:t>
            </w:r>
          </w:p>
        </w:tc>
        <w:tc>
          <w:tcPr>
            <w:tcW w:w="536" w:type="pct"/>
          </w:tcPr>
          <w:p w14:paraId="3A69610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7BC9FD6"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A4CC177"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0DA6BB4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06BBD2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08D0830D" w14:textId="77777777">
        <w:tc>
          <w:tcPr>
            <w:tcW w:w="671" w:type="pct"/>
          </w:tcPr>
          <w:p w14:paraId="11ED1A89"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1353776</w:t>
            </w:r>
          </w:p>
        </w:tc>
        <w:tc>
          <w:tcPr>
            <w:tcW w:w="1062" w:type="pct"/>
          </w:tcPr>
          <w:p w14:paraId="501FB4B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felodipine</w:t>
            </w:r>
          </w:p>
        </w:tc>
        <w:tc>
          <w:tcPr>
            <w:tcW w:w="536" w:type="pct"/>
          </w:tcPr>
          <w:p w14:paraId="6B658EA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21D7368"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2EE12A2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0F1C18E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3F428D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5E329C78" w14:textId="77777777" w:rsidR="00162C5B" w:rsidRDefault="00162C5B" w:rsidP="007978C4">
      <w:pPr>
        <w:rPr>
          <w:rFonts w:ascii="Microsoft Sans Serif" w:hAnsi="Microsoft Sans Serif" w:cs="Microsoft Sans Serif"/>
        </w:rPr>
      </w:pPr>
    </w:p>
    <w:p w14:paraId="40DC672E" w14:textId="04C0ED80" w:rsidR="00CD4BEE" w:rsidRPr="009F13A9" w:rsidRDefault="00CD4BEE" w:rsidP="009F13A9">
      <w:pPr>
        <w:pStyle w:val="ListParagraph"/>
        <w:numPr>
          <w:ilvl w:val="0"/>
          <w:numId w:val="25"/>
        </w:numPr>
        <w:rPr>
          <w:rFonts w:ascii="Microsoft Sans Serif" w:hAnsi="Microsoft Sans Serif" w:cs="Microsoft Sans Serif"/>
        </w:rPr>
      </w:pPr>
      <w:r w:rsidRPr="009F13A9">
        <w:rPr>
          <w:rFonts w:ascii="Microsoft Sans Serif" w:hAnsi="Microsoft Sans Serif" w:cs="Microsoft Sans Serif"/>
        </w:rPr>
        <w:t>BB</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CD4BEE" w14:paraId="00565196" w14:textId="77777777">
        <w:tc>
          <w:tcPr>
            <w:tcW w:w="671" w:type="pct"/>
          </w:tcPr>
          <w:p w14:paraId="626F1D43"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5BC26D1A"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4CE06F83"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5922D219"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27E2FD4C"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4A1C1BE2"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33668DAF"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D4BEE" w14:paraId="7127B3C5" w14:textId="77777777">
        <w:tc>
          <w:tcPr>
            <w:tcW w:w="671" w:type="pct"/>
          </w:tcPr>
          <w:p w14:paraId="0A84A742"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1307046</w:t>
            </w:r>
          </w:p>
        </w:tc>
        <w:tc>
          <w:tcPr>
            <w:tcW w:w="1062" w:type="pct"/>
          </w:tcPr>
          <w:p w14:paraId="1E11588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metoprolol</w:t>
            </w:r>
          </w:p>
        </w:tc>
        <w:tc>
          <w:tcPr>
            <w:tcW w:w="536" w:type="pct"/>
          </w:tcPr>
          <w:p w14:paraId="1A7F360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1D48EEE5"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12018D71"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09BD365"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509B9B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3604B3F1" w14:textId="77777777">
        <w:tc>
          <w:tcPr>
            <w:tcW w:w="671" w:type="pct"/>
          </w:tcPr>
          <w:p w14:paraId="1B286F2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1313200</w:t>
            </w:r>
          </w:p>
        </w:tc>
        <w:tc>
          <w:tcPr>
            <w:tcW w:w="1062" w:type="pct"/>
          </w:tcPr>
          <w:p w14:paraId="793DC652"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nadolol</w:t>
            </w:r>
          </w:p>
        </w:tc>
        <w:tc>
          <w:tcPr>
            <w:tcW w:w="536" w:type="pct"/>
          </w:tcPr>
          <w:p w14:paraId="51EE21B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3791235B"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6062FC7"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663B757"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A7D5A7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00A6C3D5" w14:textId="77777777">
        <w:tc>
          <w:tcPr>
            <w:tcW w:w="671" w:type="pct"/>
          </w:tcPr>
          <w:p w14:paraId="6D77F24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1314002</w:t>
            </w:r>
          </w:p>
        </w:tc>
        <w:tc>
          <w:tcPr>
            <w:tcW w:w="1062" w:type="pct"/>
          </w:tcPr>
          <w:p w14:paraId="2D9568F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atenolol</w:t>
            </w:r>
          </w:p>
        </w:tc>
        <w:tc>
          <w:tcPr>
            <w:tcW w:w="536" w:type="pct"/>
          </w:tcPr>
          <w:p w14:paraId="57E81B1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E6492B4"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735CF08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F8590D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21166E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54C80AED" w14:textId="77777777">
        <w:tc>
          <w:tcPr>
            <w:tcW w:w="671" w:type="pct"/>
          </w:tcPr>
          <w:p w14:paraId="18B3702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1314577</w:t>
            </w:r>
          </w:p>
        </w:tc>
        <w:tc>
          <w:tcPr>
            <w:tcW w:w="1062" w:type="pct"/>
          </w:tcPr>
          <w:p w14:paraId="36E2AE1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nebivolol</w:t>
            </w:r>
          </w:p>
        </w:tc>
        <w:tc>
          <w:tcPr>
            <w:tcW w:w="536" w:type="pct"/>
          </w:tcPr>
          <w:p w14:paraId="313C60A3"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4540DA6"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79CA199"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2EF05402"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4D39A01"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5BFA3069" w14:textId="77777777">
        <w:tc>
          <w:tcPr>
            <w:tcW w:w="671" w:type="pct"/>
          </w:tcPr>
          <w:p w14:paraId="19581BE3"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1319998</w:t>
            </w:r>
          </w:p>
        </w:tc>
        <w:tc>
          <w:tcPr>
            <w:tcW w:w="1062" w:type="pct"/>
          </w:tcPr>
          <w:p w14:paraId="64329B9E"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acebutolol</w:t>
            </w:r>
          </w:p>
        </w:tc>
        <w:tc>
          <w:tcPr>
            <w:tcW w:w="536" w:type="pct"/>
          </w:tcPr>
          <w:p w14:paraId="0488F98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15D996EC"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77F9E45"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5E7A24B"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324A004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28679121" w14:textId="77777777">
        <w:tc>
          <w:tcPr>
            <w:tcW w:w="671" w:type="pct"/>
          </w:tcPr>
          <w:p w14:paraId="28200CF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1322081</w:t>
            </w:r>
          </w:p>
        </w:tc>
        <w:tc>
          <w:tcPr>
            <w:tcW w:w="1062" w:type="pct"/>
          </w:tcPr>
          <w:p w14:paraId="709DBA30"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betaxolol</w:t>
            </w:r>
            <w:proofErr w:type="spellEnd"/>
          </w:p>
        </w:tc>
        <w:tc>
          <w:tcPr>
            <w:tcW w:w="536" w:type="pct"/>
          </w:tcPr>
          <w:p w14:paraId="6DFCC39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14E75C62"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0ACFD2D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61D7BD7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2C8C961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1CC0367A" w14:textId="77777777">
        <w:tc>
          <w:tcPr>
            <w:tcW w:w="671" w:type="pct"/>
          </w:tcPr>
          <w:p w14:paraId="28377A7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1327978</w:t>
            </w:r>
          </w:p>
        </w:tc>
        <w:tc>
          <w:tcPr>
            <w:tcW w:w="1062" w:type="pct"/>
          </w:tcPr>
          <w:p w14:paraId="73626BD7"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penbutolol</w:t>
            </w:r>
          </w:p>
        </w:tc>
        <w:tc>
          <w:tcPr>
            <w:tcW w:w="536" w:type="pct"/>
          </w:tcPr>
          <w:p w14:paraId="21D008E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4F31C47"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D90A1C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709AAB1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78A2E88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4A335060" w14:textId="77777777">
        <w:tc>
          <w:tcPr>
            <w:tcW w:w="671" w:type="pct"/>
          </w:tcPr>
          <w:p w14:paraId="14F6A44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1338005</w:t>
            </w:r>
          </w:p>
        </w:tc>
        <w:tc>
          <w:tcPr>
            <w:tcW w:w="1062" w:type="pct"/>
          </w:tcPr>
          <w:p w14:paraId="550966A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bisoprolol</w:t>
            </w:r>
          </w:p>
        </w:tc>
        <w:tc>
          <w:tcPr>
            <w:tcW w:w="536" w:type="pct"/>
          </w:tcPr>
          <w:p w14:paraId="64B4D2B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80578FA"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54FEB9E7"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4B2EBDC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5B32E2C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72C5828F" w14:textId="77777777">
        <w:tc>
          <w:tcPr>
            <w:tcW w:w="671" w:type="pct"/>
          </w:tcPr>
          <w:p w14:paraId="2D9F496B"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1345858</w:t>
            </w:r>
          </w:p>
        </w:tc>
        <w:tc>
          <w:tcPr>
            <w:tcW w:w="1062" w:type="pct"/>
          </w:tcPr>
          <w:p w14:paraId="52D05FD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pindolol</w:t>
            </w:r>
          </w:p>
        </w:tc>
        <w:tc>
          <w:tcPr>
            <w:tcW w:w="536" w:type="pct"/>
          </w:tcPr>
          <w:p w14:paraId="1EF9B05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6BEFEA40"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DFA8CD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3FFADE9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163B0F45"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13E3E574" w14:textId="77777777">
        <w:tc>
          <w:tcPr>
            <w:tcW w:w="671" w:type="pct"/>
          </w:tcPr>
          <w:p w14:paraId="1E2EA681"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1346823</w:t>
            </w:r>
          </w:p>
        </w:tc>
        <w:tc>
          <w:tcPr>
            <w:tcW w:w="1062" w:type="pct"/>
          </w:tcPr>
          <w:p w14:paraId="7EB674C2"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carvedilol</w:t>
            </w:r>
          </w:p>
        </w:tc>
        <w:tc>
          <w:tcPr>
            <w:tcW w:w="536" w:type="pct"/>
          </w:tcPr>
          <w:p w14:paraId="38AA24C6"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725181CA"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3BED15A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11635C8A"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2BE1E390"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7EBC4103" w14:textId="77777777">
        <w:tc>
          <w:tcPr>
            <w:tcW w:w="671" w:type="pct"/>
          </w:tcPr>
          <w:p w14:paraId="28E65A53"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1353766</w:t>
            </w:r>
          </w:p>
        </w:tc>
        <w:tc>
          <w:tcPr>
            <w:tcW w:w="1062" w:type="pct"/>
          </w:tcPr>
          <w:p w14:paraId="2823EB0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propranolol</w:t>
            </w:r>
          </w:p>
        </w:tc>
        <w:tc>
          <w:tcPr>
            <w:tcW w:w="536" w:type="pct"/>
          </w:tcPr>
          <w:p w14:paraId="04FD6E2D"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09787204"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6CBAC9B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54DA19AC"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E17B65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r w:rsidR="00CD4BEE" w14:paraId="18461504" w14:textId="77777777">
        <w:tc>
          <w:tcPr>
            <w:tcW w:w="671" w:type="pct"/>
          </w:tcPr>
          <w:p w14:paraId="1716FC84"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1386957</w:t>
            </w:r>
          </w:p>
        </w:tc>
        <w:tc>
          <w:tcPr>
            <w:tcW w:w="1062" w:type="pct"/>
          </w:tcPr>
          <w:p w14:paraId="67E20122"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labetalol</w:t>
            </w:r>
          </w:p>
        </w:tc>
        <w:tc>
          <w:tcPr>
            <w:tcW w:w="536" w:type="pct"/>
          </w:tcPr>
          <w:p w14:paraId="6452637F"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Drug</w:t>
            </w:r>
          </w:p>
        </w:tc>
        <w:tc>
          <w:tcPr>
            <w:tcW w:w="728" w:type="pct"/>
          </w:tcPr>
          <w:p w14:paraId="47BFD96D" w14:textId="77777777" w:rsidR="00CD4BEE" w:rsidRPr="009A14D8" w:rsidRDefault="00CD4BEE">
            <w:pPr>
              <w:pStyle w:val="NoSpacing"/>
              <w:rPr>
                <w:rFonts w:ascii="Microsoft Sans Serif" w:hAnsi="Microsoft Sans Serif" w:cs="Microsoft Sans Serif"/>
                <w:sz w:val="20"/>
                <w:szCs w:val="20"/>
              </w:rPr>
            </w:pPr>
            <w:proofErr w:type="spellStart"/>
            <w:r w:rsidRPr="009A14D8">
              <w:rPr>
                <w:rFonts w:ascii="Microsoft Sans Serif" w:hAnsi="Microsoft Sans Serif" w:cs="Microsoft Sans Serif"/>
                <w:sz w:val="20"/>
                <w:szCs w:val="20"/>
              </w:rPr>
              <w:t>RxNorm</w:t>
            </w:r>
            <w:proofErr w:type="spellEnd"/>
          </w:p>
        </w:tc>
        <w:tc>
          <w:tcPr>
            <w:tcW w:w="619" w:type="pct"/>
          </w:tcPr>
          <w:p w14:paraId="2604FFB8"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c>
          <w:tcPr>
            <w:tcW w:w="828" w:type="pct"/>
          </w:tcPr>
          <w:p w14:paraId="28D2F682"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YES</w:t>
            </w:r>
          </w:p>
        </w:tc>
        <w:tc>
          <w:tcPr>
            <w:tcW w:w="555" w:type="pct"/>
          </w:tcPr>
          <w:p w14:paraId="4047A9B3" w14:textId="77777777" w:rsidR="00CD4BEE" w:rsidRPr="009A14D8" w:rsidRDefault="00CD4BEE">
            <w:pPr>
              <w:pStyle w:val="NoSpacing"/>
              <w:rPr>
                <w:rFonts w:ascii="Microsoft Sans Serif" w:hAnsi="Microsoft Sans Serif" w:cs="Microsoft Sans Serif"/>
                <w:sz w:val="20"/>
                <w:szCs w:val="20"/>
              </w:rPr>
            </w:pPr>
            <w:r w:rsidRPr="009A14D8">
              <w:rPr>
                <w:rFonts w:ascii="Microsoft Sans Serif" w:hAnsi="Microsoft Sans Serif" w:cs="Microsoft Sans Serif"/>
                <w:sz w:val="20"/>
                <w:szCs w:val="20"/>
              </w:rPr>
              <w:t>NO</w:t>
            </w:r>
          </w:p>
        </w:tc>
      </w:tr>
    </w:tbl>
    <w:p w14:paraId="53A0FDE3" w14:textId="77777777" w:rsidR="00CD4BEE" w:rsidRDefault="00CD4BEE" w:rsidP="00CD4BEE">
      <w:pPr>
        <w:rPr>
          <w:rFonts w:ascii="Microsoft Sans Serif" w:hAnsi="Microsoft Sans Serif" w:cs="Microsoft Sans Serif"/>
        </w:rPr>
      </w:pPr>
    </w:p>
    <w:p w14:paraId="6238D996" w14:textId="19675B64" w:rsidR="00CD4BEE" w:rsidRPr="009F13A9" w:rsidRDefault="00CD4BEE" w:rsidP="009F13A9">
      <w:pPr>
        <w:pStyle w:val="ListParagraph"/>
        <w:numPr>
          <w:ilvl w:val="0"/>
          <w:numId w:val="25"/>
        </w:numPr>
        <w:rPr>
          <w:rFonts w:ascii="Microsoft Sans Serif" w:hAnsi="Microsoft Sans Serif" w:cs="Microsoft Sans Serif"/>
        </w:rPr>
      </w:pPr>
      <w:r w:rsidRPr="009F13A9">
        <w:rPr>
          <w:rFonts w:ascii="Microsoft Sans Serif" w:hAnsi="Microsoft Sans Serif" w:cs="Microsoft Sans Serif"/>
        </w:rPr>
        <w:t>ARB</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CD4BEE" w14:paraId="1092F327" w14:textId="77777777">
        <w:tc>
          <w:tcPr>
            <w:tcW w:w="671" w:type="pct"/>
          </w:tcPr>
          <w:p w14:paraId="3A002D74"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33DC8C70"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2F04819A"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5AECAD69"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44C58563"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689B048C"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1E0A6A0B"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D4BEE" w14:paraId="00766DA3" w14:textId="77777777">
        <w:tc>
          <w:tcPr>
            <w:tcW w:w="671" w:type="pct"/>
          </w:tcPr>
          <w:p w14:paraId="7086D9C2"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1308842</w:t>
            </w:r>
          </w:p>
        </w:tc>
        <w:tc>
          <w:tcPr>
            <w:tcW w:w="1062" w:type="pct"/>
          </w:tcPr>
          <w:p w14:paraId="005CE95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valsartan</w:t>
            </w:r>
          </w:p>
        </w:tc>
        <w:tc>
          <w:tcPr>
            <w:tcW w:w="536" w:type="pct"/>
          </w:tcPr>
          <w:p w14:paraId="07700D1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0B3E3F5"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03D0EB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016AD34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A393A17"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21957225" w14:textId="77777777">
        <w:tc>
          <w:tcPr>
            <w:tcW w:w="671" w:type="pct"/>
          </w:tcPr>
          <w:p w14:paraId="5A58A6A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1317640</w:t>
            </w:r>
          </w:p>
        </w:tc>
        <w:tc>
          <w:tcPr>
            <w:tcW w:w="1062" w:type="pct"/>
          </w:tcPr>
          <w:p w14:paraId="15FE6DD3"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telmisartan</w:t>
            </w:r>
          </w:p>
        </w:tc>
        <w:tc>
          <w:tcPr>
            <w:tcW w:w="536" w:type="pct"/>
          </w:tcPr>
          <w:p w14:paraId="5CC8011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FDE5CC4"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099B8C0"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745166A7"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1DC0AC1"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08F4C662" w14:textId="77777777">
        <w:tc>
          <w:tcPr>
            <w:tcW w:w="671" w:type="pct"/>
          </w:tcPr>
          <w:p w14:paraId="7D48BBCC"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1346686</w:t>
            </w:r>
          </w:p>
        </w:tc>
        <w:tc>
          <w:tcPr>
            <w:tcW w:w="1062" w:type="pct"/>
          </w:tcPr>
          <w:p w14:paraId="6A597073"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eprosartan</w:t>
            </w:r>
            <w:proofErr w:type="spellEnd"/>
          </w:p>
        </w:tc>
        <w:tc>
          <w:tcPr>
            <w:tcW w:w="536" w:type="pct"/>
          </w:tcPr>
          <w:p w14:paraId="043BE8D6"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0960134A"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5D0C48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7510C6FC"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FAE9E1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789EC0AA" w14:textId="77777777">
        <w:tc>
          <w:tcPr>
            <w:tcW w:w="671" w:type="pct"/>
          </w:tcPr>
          <w:p w14:paraId="316B5D2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1347384</w:t>
            </w:r>
          </w:p>
        </w:tc>
        <w:tc>
          <w:tcPr>
            <w:tcW w:w="1062" w:type="pct"/>
          </w:tcPr>
          <w:p w14:paraId="7EE1091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irbesartan</w:t>
            </w:r>
          </w:p>
        </w:tc>
        <w:tc>
          <w:tcPr>
            <w:tcW w:w="536" w:type="pct"/>
          </w:tcPr>
          <w:p w14:paraId="1A2791F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B17E1A2"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E37FE6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528C876"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89F0C11"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3ED8437C" w14:textId="77777777">
        <w:tc>
          <w:tcPr>
            <w:tcW w:w="671" w:type="pct"/>
          </w:tcPr>
          <w:p w14:paraId="7D522773"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1351557</w:t>
            </w:r>
          </w:p>
        </w:tc>
        <w:tc>
          <w:tcPr>
            <w:tcW w:w="1062" w:type="pct"/>
          </w:tcPr>
          <w:p w14:paraId="53C063F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candesartan</w:t>
            </w:r>
          </w:p>
        </w:tc>
        <w:tc>
          <w:tcPr>
            <w:tcW w:w="536" w:type="pct"/>
          </w:tcPr>
          <w:p w14:paraId="16C8821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25340B32"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89E384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8E2080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25C027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4180174E" w14:textId="77777777">
        <w:tc>
          <w:tcPr>
            <w:tcW w:w="671" w:type="pct"/>
          </w:tcPr>
          <w:p w14:paraId="09A1D03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1367500</w:t>
            </w:r>
          </w:p>
        </w:tc>
        <w:tc>
          <w:tcPr>
            <w:tcW w:w="1062" w:type="pct"/>
          </w:tcPr>
          <w:p w14:paraId="1FBE154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losartan</w:t>
            </w:r>
          </w:p>
        </w:tc>
        <w:tc>
          <w:tcPr>
            <w:tcW w:w="536" w:type="pct"/>
          </w:tcPr>
          <w:p w14:paraId="5A43980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E2BAD03"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C994AF2"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FDCED52"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1989409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7B4FBC6E" w14:textId="77777777">
        <w:tc>
          <w:tcPr>
            <w:tcW w:w="671" w:type="pct"/>
          </w:tcPr>
          <w:p w14:paraId="6A0AF07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40226742</w:t>
            </w:r>
          </w:p>
        </w:tc>
        <w:tc>
          <w:tcPr>
            <w:tcW w:w="1062" w:type="pct"/>
          </w:tcPr>
          <w:p w14:paraId="40B8CD7E"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olmesartan</w:t>
            </w:r>
            <w:proofErr w:type="spellEnd"/>
          </w:p>
        </w:tc>
        <w:tc>
          <w:tcPr>
            <w:tcW w:w="536" w:type="pct"/>
          </w:tcPr>
          <w:p w14:paraId="0CB02BB3"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D892C18"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26D8C27"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FA6A28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6B6510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311D659D" w14:textId="77777777">
        <w:tc>
          <w:tcPr>
            <w:tcW w:w="671" w:type="pct"/>
          </w:tcPr>
          <w:p w14:paraId="3CFCB2F6"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40235485</w:t>
            </w:r>
          </w:p>
        </w:tc>
        <w:tc>
          <w:tcPr>
            <w:tcW w:w="1062" w:type="pct"/>
          </w:tcPr>
          <w:p w14:paraId="456A4987"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azilsartan</w:t>
            </w:r>
            <w:proofErr w:type="spellEnd"/>
          </w:p>
        </w:tc>
        <w:tc>
          <w:tcPr>
            <w:tcW w:w="536" w:type="pct"/>
          </w:tcPr>
          <w:p w14:paraId="1993A8CC"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50BF4B09"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5AE898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3E0255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90648A2"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4FD00E0D" w14:textId="77777777" w:rsidR="00CD4BEE" w:rsidRPr="00082DBB" w:rsidRDefault="00CD4BEE" w:rsidP="00CD4BEE">
      <w:pPr>
        <w:rPr>
          <w:rFonts w:ascii="Microsoft Sans Serif" w:hAnsi="Microsoft Sans Serif" w:cs="Microsoft Sans Serif"/>
        </w:rPr>
      </w:pPr>
    </w:p>
    <w:p w14:paraId="39A338DC" w14:textId="1FE6EBA8" w:rsidR="00CB23A1" w:rsidRPr="009F13A9" w:rsidRDefault="00CB23A1" w:rsidP="009F13A9">
      <w:pPr>
        <w:pStyle w:val="ListParagraph"/>
        <w:numPr>
          <w:ilvl w:val="0"/>
          <w:numId w:val="25"/>
        </w:numPr>
        <w:rPr>
          <w:rFonts w:ascii="Microsoft Sans Serif" w:hAnsi="Microsoft Sans Serif" w:cs="Microsoft Sans Serif"/>
        </w:rPr>
      </w:pPr>
      <w:proofErr w:type="spellStart"/>
      <w:r w:rsidRPr="009F13A9">
        <w:rPr>
          <w:rFonts w:ascii="Microsoft Sans Serif" w:hAnsi="Microsoft Sans Serif" w:cs="Microsoft Sans Serif"/>
        </w:rPr>
        <w:t>ACEi</w:t>
      </w:r>
      <w:proofErr w:type="spellEnd"/>
      <w:r w:rsidRPr="009F13A9">
        <w:rPr>
          <w:rFonts w:ascii="Microsoft Sans Serif" w:hAnsi="Microsoft Sans Serif" w:cs="Microsoft Sans Serif"/>
        </w:rPr>
        <w:t xml:space="preserve"> except benazepril</w:t>
      </w:r>
    </w:p>
    <w:tbl>
      <w:tblPr>
        <w:tblStyle w:val="TableGrid"/>
        <w:tblW w:w="5000" w:type="pct"/>
        <w:tblLook w:val="04A0" w:firstRow="1" w:lastRow="0" w:firstColumn="1" w:lastColumn="0" w:noHBand="0" w:noVBand="1"/>
      </w:tblPr>
      <w:tblGrid>
        <w:gridCol w:w="1255"/>
        <w:gridCol w:w="1986"/>
        <w:gridCol w:w="1002"/>
        <w:gridCol w:w="1362"/>
        <w:gridCol w:w="1158"/>
        <w:gridCol w:w="1549"/>
        <w:gridCol w:w="1038"/>
      </w:tblGrid>
      <w:tr w:rsidR="00CD4BEE" w14:paraId="19EFD9D0" w14:textId="77777777">
        <w:tc>
          <w:tcPr>
            <w:tcW w:w="671" w:type="pct"/>
          </w:tcPr>
          <w:p w14:paraId="523EEBB9"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Id</w:t>
            </w:r>
          </w:p>
        </w:tc>
        <w:tc>
          <w:tcPr>
            <w:tcW w:w="1062" w:type="pct"/>
          </w:tcPr>
          <w:p w14:paraId="52E5E981"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593BD6C6"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67AB4CC2"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31AC9EB8"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4651D66E"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4C9C0EC8" w14:textId="77777777" w:rsidR="00CD4BEE" w:rsidRPr="00531C06" w:rsidRDefault="00CD4BEE">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D4BEE" w14:paraId="381E33EC" w14:textId="77777777">
        <w:tc>
          <w:tcPr>
            <w:tcW w:w="671" w:type="pct"/>
          </w:tcPr>
          <w:p w14:paraId="2183BB2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1308216</w:t>
            </w:r>
          </w:p>
        </w:tc>
        <w:tc>
          <w:tcPr>
            <w:tcW w:w="1062" w:type="pct"/>
          </w:tcPr>
          <w:p w14:paraId="55AFC90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lisinopril</w:t>
            </w:r>
          </w:p>
        </w:tc>
        <w:tc>
          <w:tcPr>
            <w:tcW w:w="536" w:type="pct"/>
          </w:tcPr>
          <w:p w14:paraId="53BF9656"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7F7530E"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63A3CE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33FCE5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1DD0BE6"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198EB3AE" w14:textId="77777777">
        <w:tc>
          <w:tcPr>
            <w:tcW w:w="671" w:type="pct"/>
          </w:tcPr>
          <w:p w14:paraId="79BAB581"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1310756</w:t>
            </w:r>
          </w:p>
        </w:tc>
        <w:tc>
          <w:tcPr>
            <w:tcW w:w="1062" w:type="pct"/>
          </w:tcPr>
          <w:p w14:paraId="0AD20EBA"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moexipril</w:t>
            </w:r>
            <w:proofErr w:type="spellEnd"/>
          </w:p>
        </w:tc>
        <w:tc>
          <w:tcPr>
            <w:tcW w:w="536" w:type="pct"/>
          </w:tcPr>
          <w:p w14:paraId="378BA89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03CFC3D0"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497A7F3"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5913079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A18194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5CC78926" w14:textId="77777777">
        <w:tc>
          <w:tcPr>
            <w:tcW w:w="671" w:type="pct"/>
          </w:tcPr>
          <w:p w14:paraId="128FC97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1331235</w:t>
            </w:r>
          </w:p>
        </w:tc>
        <w:tc>
          <w:tcPr>
            <w:tcW w:w="1062" w:type="pct"/>
          </w:tcPr>
          <w:p w14:paraId="3131B1D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quinapril</w:t>
            </w:r>
          </w:p>
        </w:tc>
        <w:tc>
          <w:tcPr>
            <w:tcW w:w="536" w:type="pct"/>
          </w:tcPr>
          <w:p w14:paraId="5A80D22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B0C34AF"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E4DEEB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ECBFE2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02E315C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6A831715" w14:textId="77777777">
        <w:tc>
          <w:tcPr>
            <w:tcW w:w="671" w:type="pct"/>
          </w:tcPr>
          <w:p w14:paraId="6DE55B6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1334456</w:t>
            </w:r>
          </w:p>
        </w:tc>
        <w:tc>
          <w:tcPr>
            <w:tcW w:w="1062" w:type="pct"/>
          </w:tcPr>
          <w:p w14:paraId="12F19FF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ramipril</w:t>
            </w:r>
          </w:p>
        </w:tc>
        <w:tc>
          <w:tcPr>
            <w:tcW w:w="536" w:type="pct"/>
          </w:tcPr>
          <w:p w14:paraId="5A93B80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008B053"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86145A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6BB02D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F69021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6E0A158F" w14:textId="77777777">
        <w:tc>
          <w:tcPr>
            <w:tcW w:w="671" w:type="pct"/>
          </w:tcPr>
          <w:p w14:paraId="421966D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1335471</w:t>
            </w:r>
          </w:p>
        </w:tc>
        <w:tc>
          <w:tcPr>
            <w:tcW w:w="1062" w:type="pct"/>
          </w:tcPr>
          <w:p w14:paraId="638AC9E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benazepril</w:t>
            </w:r>
          </w:p>
        </w:tc>
        <w:tc>
          <w:tcPr>
            <w:tcW w:w="536" w:type="pct"/>
          </w:tcPr>
          <w:p w14:paraId="5E716D0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40717167"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5B18428D" w14:textId="5F3A5E8C" w:rsidR="00CD4BEE" w:rsidRPr="00CD4BEE" w:rsidRDefault="00CD4BEE">
            <w:pPr>
              <w:pStyle w:val="NoSpacing"/>
              <w:rPr>
                <w:rFonts w:ascii="Microsoft Sans Serif" w:hAnsi="Microsoft Sans Serif" w:cs="Microsoft Sans Serif"/>
                <w:b/>
                <w:bCs/>
                <w:sz w:val="20"/>
                <w:szCs w:val="20"/>
              </w:rPr>
            </w:pPr>
            <w:r w:rsidRPr="00CD4BEE">
              <w:rPr>
                <w:rFonts w:ascii="Microsoft Sans Serif" w:hAnsi="Microsoft Sans Serif" w:cs="Microsoft Sans Serif"/>
                <w:b/>
                <w:bCs/>
                <w:sz w:val="20"/>
                <w:szCs w:val="20"/>
              </w:rPr>
              <w:t>YES</w:t>
            </w:r>
          </w:p>
        </w:tc>
        <w:tc>
          <w:tcPr>
            <w:tcW w:w="828" w:type="pct"/>
          </w:tcPr>
          <w:p w14:paraId="4CBDF5A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E863773"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5145C673" w14:textId="77777777">
        <w:tc>
          <w:tcPr>
            <w:tcW w:w="671" w:type="pct"/>
          </w:tcPr>
          <w:p w14:paraId="13EA068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1340128</w:t>
            </w:r>
          </w:p>
        </w:tc>
        <w:tc>
          <w:tcPr>
            <w:tcW w:w="1062" w:type="pct"/>
          </w:tcPr>
          <w:p w14:paraId="14098BB7"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captopril</w:t>
            </w:r>
          </w:p>
        </w:tc>
        <w:tc>
          <w:tcPr>
            <w:tcW w:w="536" w:type="pct"/>
          </w:tcPr>
          <w:p w14:paraId="4D41AC11"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B72F80B"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4A29F1B"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5DBE91DE"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2EEE14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5B32DB59" w14:textId="77777777">
        <w:tc>
          <w:tcPr>
            <w:tcW w:w="671" w:type="pct"/>
          </w:tcPr>
          <w:p w14:paraId="7CDAF946"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1341927</w:t>
            </w:r>
          </w:p>
        </w:tc>
        <w:tc>
          <w:tcPr>
            <w:tcW w:w="1062" w:type="pct"/>
          </w:tcPr>
          <w:p w14:paraId="7799E7EA"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enalapril</w:t>
            </w:r>
          </w:p>
        </w:tc>
        <w:tc>
          <w:tcPr>
            <w:tcW w:w="536" w:type="pct"/>
          </w:tcPr>
          <w:p w14:paraId="6662F50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7D5E81C7"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2DA59BA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550AF1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3597D90"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086E40A2" w14:textId="77777777">
        <w:tc>
          <w:tcPr>
            <w:tcW w:w="671" w:type="pct"/>
          </w:tcPr>
          <w:p w14:paraId="4915BD9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1342439</w:t>
            </w:r>
          </w:p>
        </w:tc>
        <w:tc>
          <w:tcPr>
            <w:tcW w:w="1062" w:type="pct"/>
          </w:tcPr>
          <w:p w14:paraId="62176F5F"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trandolapril</w:t>
            </w:r>
          </w:p>
        </w:tc>
        <w:tc>
          <w:tcPr>
            <w:tcW w:w="536" w:type="pct"/>
          </w:tcPr>
          <w:p w14:paraId="381872B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CF5C334"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B4E6AE0"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2A66C3B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36EB04D"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488F2DFE" w14:textId="77777777">
        <w:tc>
          <w:tcPr>
            <w:tcW w:w="671" w:type="pct"/>
          </w:tcPr>
          <w:p w14:paraId="08B24558"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1363749</w:t>
            </w:r>
          </w:p>
        </w:tc>
        <w:tc>
          <w:tcPr>
            <w:tcW w:w="1062" w:type="pct"/>
          </w:tcPr>
          <w:p w14:paraId="3A1B072D"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fosinopril</w:t>
            </w:r>
            <w:proofErr w:type="spellEnd"/>
          </w:p>
        </w:tc>
        <w:tc>
          <w:tcPr>
            <w:tcW w:w="536" w:type="pct"/>
          </w:tcPr>
          <w:p w14:paraId="39EF2AC1"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27480D0D"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1229648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5902100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3F2D5127"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D4BEE" w14:paraId="607C7C3F" w14:textId="77777777">
        <w:tc>
          <w:tcPr>
            <w:tcW w:w="671" w:type="pct"/>
          </w:tcPr>
          <w:p w14:paraId="37E44789"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1373225</w:t>
            </w:r>
          </w:p>
        </w:tc>
        <w:tc>
          <w:tcPr>
            <w:tcW w:w="1062" w:type="pct"/>
          </w:tcPr>
          <w:p w14:paraId="4B991994"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perindopril</w:t>
            </w:r>
          </w:p>
        </w:tc>
        <w:tc>
          <w:tcPr>
            <w:tcW w:w="536" w:type="pct"/>
          </w:tcPr>
          <w:p w14:paraId="4B770F31"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318EAF22" w14:textId="77777777" w:rsidR="00CD4BEE" w:rsidRPr="00004AC8" w:rsidRDefault="00CD4BEE">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49E1672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673ECE55"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6F7E6F30" w14:textId="77777777" w:rsidR="00CD4BEE" w:rsidRPr="00004AC8" w:rsidRDefault="00CD4BEE">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22B767D0" w14:textId="77777777" w:rsidR="00CD4BEE" w:rsidRDefault="00CD4BEE" w:rsidP="00CD4BEE">
      <w:pPr>
        <w:rPr>
          <w:rFonts w:ascii="Microsoft Sans Serif" w:hAnsi="Microsoft Sans Serif" w:cs="Microsoft Sans Serif"/>
        </w:rPr>
      </w:pPr>
    </w:p>
    <w:p w14:paraId="18C819E4" w14:textId="424882CF" w:rsidR="00CB23A1" w:rsidRPr="009F13A9" w:rsidRDefault="00CB23A1" w:rsidP="009F13A9">
      <w:pPr>
        <w:pStyle w:val="ListParagraph"/>
        <w:numPr>
          <w:ilvl w:val="0"/>
          <w:numId w:val="25"/>
        </w:numPr>
        <w:rPr>
          <w:rFonts w:ascii="Microsoft Sans Serif" w:hAnsi="Microsoft Sans Serif" w:cs="Microsoft Sans Serif"/>
        </w:rPr>
      </w:pPr>
      <w:r w:rsidRPr="009F13A9">
        <w:rPr>
          <w:rFonts w:ascii="Microsoft Sans Serif" w:hAnsi="Microsoft Sans Serif" w:cs="Microsoft Sans Serif"/>
        </w:rPr>
        <w:t>THZ except HCTZ</w:t>
      </w:r>
    </w:p>
    <w:tbl>
      <w:tblPr>
        <w:tblStyle w:val="TableGrid"/>
        <w:tblW w:w="5000" w:type="pct"/>
        <w:tblLook w:val="04A0" w:firstRow="1" w:lastRow="0" w:firstColumn="1" w:lastColumn="0" w:noHBand="0" w:noVBand="1"/>
      </w:tblPr>
      <w:tblGrid>
        <w:gridCol w:w="1203"/>
        <w:gridCol w:w="2038"/>
        <w:gridCol w:w="1002"/>
        <w:gridCol w:w="1362"/>
        <w:gridCol w:w="1158"/>
        <w:gridCol w:w="1549"/>
        <w:gridCol w:w="1038"/>
      </w:tblGrid>
      <w:tr w:rsidR="00C02467" w14:paraId="0A07A71F" w14:textId="77777777">
        <w:tc>
          <w:tcPr>
            <w:tcW w:w="643" w:type="pct"/>
          </w:tcPr>
          <w:p w14:paraId="4ECF8E25"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lastRenderedPageBreak/>
              <w:t>Concept</w:t>
            </w:r>
            <w:r>
              <w:rPr>
                <w:rFonts w:ascii="Microsoft Sans Serif" w:hAnsi="Microsoft Sans Serif" w:cs="Microsoft Sans Serif"/>
                <w:b/>
                <w:bCs/>
                <w:sz w:val="22"/>
                <w:szCs w:val="22"/>
              </w:rPr>
              <w:t xml:space="preserve"> </w:t>
            </w:r>
            <w:r w:rsidRPr="00531C06">
              <w:rPr>
                <w:rFonts w:ascii="Microsoft Sans Serif" w:hAnsi="Microsoft Sans Serif" w:cs="Microsoft Sans Serif"/>
                <w:b/>
                <w:bCs/>
                <w:sz w:val="22"/>
                <w:szCs w:val="22"/>
              </w:rPr>
              <w:t>Id</w:t>
            </w:r>
          </w:p>
        </w:tc>
        <w:tc>
          <w:tcPr>
            <w:tcW w:w="1090" w:type="pct"/>
          </w:tcPr>
          <w:p w14:paraId="0B8CFA3C"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Concept Name</w:t>
            </w:r>
          </w:p>
        </w:tc>
        <w:tc>
          <w:tcPr>
            <w:tcW w:w="536" w:type="pct"/>
          </w:tcPr>
          <w:p w14:paraId="3A688CA4"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Domain</w:t>
            </w:r>
          </w:p>
        </w:tc>
        <w:tc>
          <w:tcPr>
            <w:tcW w:w="728" w:type="pct"/>
          </w:tcPr>
          <w:p w14:paraId="57E835EF"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Vocabulary</w:t>
            </w:r>
          </w:p>
        </w:tc>
        <w:tc>
          <w:tcPr>
            <w:tcW w:w="619" w:type="pct"/>
          </w:tcPr>
          <w:p w14:paraId="026A012C"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Excluded</w:t>
            </w:r>
          </w:p>
        </w:tc>
        <w:tc>
          <w:tcPr>
            <w:tcW w:w="828" w:type="pct"/>
          </w:tcPr>
          <w:p w14:paraId="37BBA550"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Descendants</w:t>
            </w:r>
          </w:p>
        </w:tc>
        <w:tc>
          <w:tcPr>
            <w:tcW w:w="555" w:type="pct"/>
          </w:tcPr>
          <w:p w14:paraId="34C1CDF9" w14:textId="77777777" w:rsidR="00C02467" w:rsidRPr="00531C06" w:rsidRDefault="00C02467">
            <w:pPr>
              <w:rPr>
                <w:rFonts w:ascii="Microsoft Sans Serif" w:hAnsi="Microsoft Sans Serif" w:cs="Microsoft Sans Serif"/>
                <w:b/>
                <w:bCs/>
                <w:sz w:val="22"/>
                <w:szCs w:val="22"/>
              </w:rPr>
            </w:pPr>
            <w:r w:rsidRPr="00531C06">
              <w:rPr>
                <w:rFonts w:ascii="Microsoft Sans Serif" w:hAnsi="Microsoft Sans Serif" w:cs="Microsoft Sans Serif"/>
                <w:b/>
                <w:bCs/>
                <w:sz w:val="22"/>
                <w:szCs w:val="22"/>
              </w:rPr>
              <w:t>Mapped</w:t>
            </w:r>
          </w:p>
        </w:tc>
      </w:tr>
      <w:tr w:rsidR="00C02467" w14:paraId="028E5EEA" w14:textId="77777777">
        <w:tc>
          <w:tcPr>
            <w:tcW w:w="643" w:type="pct"/>
          </w:tcPr>
          <w:p w14:paraId="62A305AF"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907013</w:t>
            </w:r>
          </w:p>
        </w:tc>
        <w:tc>
          <w:tcPr>
            <w:tcW w:w="1090" w:type="pct"/>
          </w:tcPr>
          <w:p w14:paraId="231DF7F9"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metolazone</w:t>
            </w:r>
          </w:p>
        </w:tc>
        <w:tc>
          <w:tcPr>
            <w:tcW w:w="536" w:type="pct"/>
          </w:tcPr>
          <w:p w14:paraId="4FBEC66D"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64CF1B90" w14:textId="77777777" w:rsidR="00C02467" w:rsidRPr="00004AC8" w:rsidRDefault="00C02467">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78614697"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46DE028B"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4E1479B8"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02467" w14:paraId="200DE13E" w14:textId="77777777">
        <w:tc>
          <w:tcPr>
            <w:tcW w:w="643" w:type="pct"/>
          </w:tcPr>
          <w:p w14:paraId="2ADBED08"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974166</w:t>
            </w:r>
          </w:p>
        </w:tc>
        <w:tc>
          <w:tcPr>
            <w:tcW w:w="1090" w:type="pct"/>
          </w:tcPr>
          <w:p w14:paraId="52212453"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hydrochlorothiazide</w:t>
            </w:r>
          </w:p>
        </w:tc>
        <w:tc>
          <w:tcPr>
            <w:tcW w:w="536" w:type="pct"/>
          </w:tcPr>
          <w:p w14:paraId="5C7B5B84"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0372CF38" w14:textId="77777777" w:rsidR="00C02467" w:rsidRPr="00004AC8" w:rsidRDefault="00C02467">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68438E9" w14:textId="3E56ACB9" w:rsidR="00C02467" w:rsidRPr="00C02467" w:rsidRDefault="00C02467">
            <w:pPr>
              <w:pStyle w:val="NoSpacing"/>
              <w:rPr>
                <w:rFonts w:ascii="Microsoft Sans Serif" w:hAnsi="Microsoft Sans Serif" w:cs="Microsoft Sans Serif"/>
                <w:b/>
                <w:bCs/>
                <w:sz w:val="20"/>
                <w:szCs w:val="20"/>
              </w:rPr>
            </w:pPr>
            <w:r w:rsidRPr="00C02467">
              <w:rPr>
                <w:rFonts w:ascii="Microsoft Sans Serif" w:hAnsi="Microsoft Sans Serif" w:cs="Microsoft Sans Serif"/>
                <w:b/>
                <w:bCs/>
                <w:sz w:val="20"/>
                <w:szCs w:val="20"/>
              </w:rPr>
              <w:t>YES</w:t>
            </w:r>
          </w:p>
        </w:tc>
        <w:tc>
          <w:tcPr>
            <w:tcW w:w="828" w:type="pct"/>
          </w:tcPr>
          <w:p w14:paraId="79882ADE"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77E179E3"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02467" w14:paraId="1C374A0D" w14:textId="77777777">
        <w:tc>
          <w:tcPr>
            <w:tcW w:w="643" w:type="pct"/>
          </w:tcPr>
          <w:p w14:paraId="4F86D107"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978555</w:t>
            </w:r>
          </w:p>
        </w:tc>
        <w:tc>
          <w:tcPr>
            <w:tcW w:w="1090" w:type="pct"/>
          </w:tcPr>
          <w:p w14:paraId="020DDAA7"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indapamide</w:t>
            </w:r>
          </w:p>
        </w:tc>
        <w:tc>
          <w:tcPr>
            <w:tcW w:w="536" w:type="pct"/>
          </w:tcPr>
          <w:p w14:paraId="6889FBBA"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108AFE38" w14:textId="77777777" w:rsidR="00C02467" w:rsidRPr="00004AC8" w:rsidRDefault="00C02467">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3F476730"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314E62CC"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2730F517"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r w:rsidR="00C02467" w14:paraId="3B18CD5D" w14:textId="77777777">
        <w:tc>
          <w:tcPr>
            <w:tcW w:w="643" w:type="pct"/>
          </w:tcPr>
          <w:p w14:paraId="10208E45"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1395058</w:t>
            </w:r>
          </w:p>
        </w:tc>
        <w:tc>
          <w:tcPr>
            <w:tcW w:w="1090" w:type="pct"/>
          </w:tcPr>
          <w:p w14:paraId="4BFEB3B9"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chlorthalidone</w:t>
            </w:r>
          </w:p>
        </w:tc>
        <w:tc>
          <w:tcPr>
            <w:tcW w:w="536" w:type="pct"/>
          </w:tcPr>
          <w:p w14:paraId="0541A510"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Drug</w:t>
            </w:r>
          </w:p>
        </w:tc>
        <w:tc>
          <w:tcPr>
            <w:tcW w:w="728" w:type="pct"/>
          </w:tcPr>
          <w:p w14:paraId="42661D05" w14:textId="77777777" w:rsidR="00C02467" w:rsidRPr="00004AC8" w:rsidRDefault="00C02467">
            <w:pPr>
              <w:pStyle w:val="NoSpacing"/>
              <w:rPr>
                <w:rFonts w:ascii="Microsoft Sans Serif" w:hAnsi="Microsoft Sans Serif" w:cs="Microsoft Sans Serif"/>
                <w:sz w:val="20"/>
                <w:szCs w:val="20"/>
              </w:rPr>
            </w:pPr>
            <w:proofErr w:type="spellStart"/>
            <w:r w:rsidRPr="00004AC8">
              <w:rPr>
                <w:rFonts w:ascii="Microsoft Sans Serif" w:hAnsi="Microsoft Sans Serif" w:cs="Microsoft Sans Serif"/>
                <w:sz w:val="20"/>
                <w:szCs w:val="20"/>
              </w:rPr>
              <w:t>RxNorm</w:t>
            </w:r>
            <w:proofErr w:type="spellEnd"/>
          </w:p>
        </w:tc>
        <w:tc>
          <w:tcPr>
            <w:tcW w:w="619" w:type="pct"/>
          </w:tcPr>
          <w:p w14:paraId="62742A39"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c>
          <w:tcPr>
            <w:tcW w:w="828" w:type="pct"/>
          </w:tcPr>
          <w:p w14:paraId="1D84ABA5"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YES</w:t>
            </w:r>
          </w:p>
        </w:tc>
        <w:tc>
          <w:tcPr>
            <w:tcW w:w="555" w:type="pct"/>
          </w:tcPr>
          <w:p w14:paraId="05B991BE" w14:textId="77777777" w:rsidR="00C02467" w:rsidRPr="00004AC8" w:rsidRDefault="00C02467">
            <w:pPr>
              <w:pStyle w:val="NoSpacing"/>
              <w:rPr>
                <w:rFonts w:ascii="Microsoft Sans Serif" w:hAnsi="Microsoft Sans Serif" w:cs="Microsoft Sans Serif"/>
                <w:sz w:val="20"/>
                <w:szCs w:val="20"/>
              </w:rPr>
            </w:pPr>
            <w:r w:rsidRPr="00004AC8">
              <w:rPr>
                <w:rFonts w:ascii="Microsoft Sans Serif" w:hAnsi="Microsoft Sans Serif" w:cs="Microsoft Sans Serif"/>
                <w:sz w:val="20"/>
                <w:szCs w:val="20"/>
              </w:rPr>
              <w:t>NO</w:t>
            </w:r>
          </w:p>
        </w:tc>
      </w:tr>
    </w:tbl>
    <w:p w14:paraId="0481C705" w14:textId="77777777" w:rsidR="00CB23A1" w:rsidRPr="007978C4" w:rsidRDefault="00CB23A1" w:rsidP="007978C4">
      <w:pPr>
        <w:rPr>
          <w:rFonts w:ascii="Microsoft Sans Serif" w:hAnsi="Microsoft Sans Serif" w:cs="Microsoft Sans Serif"/>
        </w:rPr>
      </w:pPr>
    </w:p>
    <w:p w14:paraId="33C29A31" w14:textId="77839E9F" w:rsidR="00993D58" w:rsidRDefault="00993D58" w:rsidP="00993D58">
      <w:pPr>
        <w:rPr>
          <w:rFonts w:ascii="Microsoft Sans Serif" w:hAnsi="Microsoft Sans Serif" w:cs="Microsoft Sans Serif"/>
          <w:b/>
          <w:bCs/>
        </w:rPr>
      </w:pPr>
      <w:r>
        <w:rPr>
          <w:rFonts w:ascii="Microsoft Sans Serif" w:hAnsi="Microsoft Sans Serif" w:cs="Microsoft Sans Serif"/>
          <w:b/>
          <w:bCs/>
        </w:rPr>
        <w:t>A</w:t>
      </w:r>
      <w:r w:rsidRPr="007D130E">
        <w:rPr>
          <w:rFonts w:ascii="Microsoft Sans Serif" w:hAnsi="Microsoft Sans Serif" w:cs="Microsoft Sans Serif"/>
          <w:b/>
          <w:bCs/>
        </w:rPr>
        <w:t>.</w:t>
      </w:r>
      <w:r>
        <w:rPr>
          <w:rFonts w:ascii="Microsoft Sans Serif" w:hAnsi="Microsoft Sans Serif" w:cs="Microsoft Sans Serif"/>
          <w:b/>
          <w:bCs/>
        </w:rPr>
        <w:t xml:space="preserve"> 3</w:t>
      </w:r>
      <w:r w:rsidRPr="007D130E">
        <w:rPr>
          <w:rFonts w:ascii="Microsoft Sans Serif" w:hAnsi="Microsoft Sans Serif" w:cs="Microsoft Sans Serif"/>
          <w:b/>
          <w:bCs/>
        </w:rPr>
        <w:t xml:space="preserve"> </w:t>
      </w:r>
      <w:r>
        <w:rPr>
          <w:rFonts w:ascii="Microsoft Sans Serif" w:hAnsi="Microsoft Sans Serif" w:cs="Microsoft Sans Serif"/>
          <w:b/>
          <w:bCs/>
        </w:rPr>
        <w:t>Heterogeneity Study Inclusion Criteria</w:t>
      </w:r>
    </w:p>
    <w:p w14:paraId="51D1E696" w14:textId="29FC8F4A" w:rsidR="00993D58" w:rsidRDefault="000D6A33" w:rsidP="00993D58">
      <w:pPr>
        <w:rPr>
          <w:rFonts w:ascii="Microsoft Sans Serif" w:hAnsi="Microsoft Sans Serif" w:cs="Microsoft Sans Serif"/>
          <w:b/>
          <w:bCs/>
        </w:rPr>
      </w:pPr>
      <w:r>
        <w:rPr>
          <w:rFonts w:ascii="Microsoft Sans Serif" w:hAnsi="Microsoft Sans Serif" w:cs="Microsoft Sans Serif"/>
          <w:b/>
          <w:bCs/>
        </w:rPr>
        <w:t>A. 3. 1 Lower age group</w:t>
      </w:r>
    </w:p>
    <w:p w14:paraId="7F5B86C0" w14:textId="27408990" w:rsidR="007909C7" w:rsidRPr="007909C7" w:rsidRDefault="007909C7" w:rsidP="00993D58">
      <w:pPr>
        <w:rPr>
          <w:rFonts w:ascii="Microsoft Sans Serif" w:hAnsi="Microsoft Sans Serif" w:cs="Microsoft Sans Serif"/>
        </w:rPr>
      </w:pPr>
      <w:r w:rsidRPr="007909C7">
        <w:rPr>
          <w:rFonts w:ascii="Microsoft Sans Serif" w:hAnsi="Microsoft Sans Serif" w:cs="Microsoft Sans Serif"/>
        </w:rPr>
        <w:t>Entry events with the following event criteria: who are &lt; 45 years old.</w:t>
      </w:r>
    </w:p>
    <w:p w14:paraId="1CB934A2" w14:textId="7547505B" w:rsidR="000D6A33" w:rsidRDefault="000D6A33" w:rsidP="00993D58">
      <w:pPr>
        <w:rPr>
          <w:rFonts w:ascii="Microsoft Sans Serif" w:hAnsi="Microsoft Sans Serif" w:cs="Microsoft Sans Serif"/>
          <w:b/>
          <w:bCs/>
        </w:rPr>
      </w:pPr>
      <w:r>
        <w:rPr>
          <w:rFonts w:ascii="Microsoft Sans Serif" w:hAnsi="Microsoft Sans Serif" w:cs="Microsoft Sans Serif"/>
          <w:b/>
          <w:bCs/>
        </w:rPr>
        <w:t>A. 3. 2 Middle age group</w:t>
      </w:r>
    </w:p>
    <w:p w14:paraId="09254B3B" w14:textId="78E10389" w:rsidR="007909C7" w:rsidRDefault="007909C7" w:rsidP="00993D58">
      <w:pPr>
        <w:rPr>
          <w:rFonts w:ascii="Microsoft Sans Serif" w:hAnsi="Microsoft Sans Serif" w:cs="Microsoft Sans Serif"/>
        </w:rPr>
      </w:pPr>
      <w:r w:rsidRPr="007909C7">
        <w:rPr>
          <w:rFonts w:ascii="Microsoft Sans Serif" w:hAnsi="Microsoft Sans Serif" w:cs="Microsoft Sans Serif"/>
        </w:rPr>
        <w:t xml:space="preserve">Entry </w:t>
      </w:r>
      <w:r>
        <w:rPr>
          <w:rFonts w:ascii="Microsoft Sans Serif" w:hAnsi="Microsoft Sans Serif" w:cs="Microsoft Sans Serif"/>
        </w:rPr>
        <w:t xml:space="preserve">events with </w:t>
      </w:r>
      <w:proofErr w:type="gramStart"/>
      <w:r>
        <w:rPr>
          <w:rFonts w:ascii="Microsoft Sans Serif" w:hAnsi="Microsoft Sans Serif" w:cs="Microsoft Sans Serif"/>
        </w:rPr>
        <w:t>all of</w:t>
      </w:r>
      <w:proofErr w:type="gramEnd"/>
      <w:r>
        <w:rPr>
          <w:rFonts w:ascii="Microsoft Sans Serif" w:hAnsi="Microsoft Sans Serif" w:cs="Microsoft Sans Serif"/>
        </w:rPr>
        <w:t xml:space="preserve"> the following criteria:</w:t>
      </w:r>
    </w:p>
    <w:p w14:paraId="3560A739" w14:textId="4E112130" w:rsidR="007909C7" w:rsidRDefault="007909C7" w:rsidP="007909C7">
      <w:pPr>
        <w:ind w:left="720"/>
        <w:rPr>
          <w:rFonts w:ascii="Microsoft Sans Serif" w:hAnsi="Microsoft Sans Serif" w:cs="Microsoft Sans Serif"/>
        </w:rPr>
      </w:pPr>
      <w:r>
        <w:rPr>
          <w:rFonts w:ascii="Microsoft Sans Serif" w:hAnsi="Microsoft Sans Serif" w:cs="Microsoft Sans Serif"/>
        </w:rPr>
        <w:t xml:space="preserve">1. with the following event criteria: who are </w:t>
      </w:r>
      <w:r>
        <w:rPr>
          <w:rFonts w:ascii="Microsoft Sans Serif" w:hAnsi="Microsoft Sans Serif" w:cs="Microsoft Sans Serif"/>
        </w:rPr>
        <w:sym w:font="Symbol" w:char="F0B3"/>
      </w:r>
      <w:r>
        <w:rPr>
          <w:rFonts w:ascii="Microsoft Sans Serif" w:hAnsi="Microsoft Sans Serif" w:cs="Microsoft Sans Serif"/>
        </w:rPr>
        <w:t xml:space="preserve"> 45 years old</w:t>
      </w:r>
    </w:p>
    <w:p w14:paraId="6EC41AB5" w14:textId="51F2B928" w:rsidR="007909C7" w:rsidRDefault="007909C7" w:rsidP="007909C7">
      <w:pPr>
        <w:ind w:left="720"/>
        <w:rPr>
          <w:rFonts w:ascii="Microsoft Sans Serif" w:hAnsi="Microsoft Sans Serif" w:cs="Microsoft Sans Serif"/>
        </w:rPr>
      </w:pPr>
      <w:r>
        <w:rPr>
          <w:rFonts w:ascii="Microsoft Sans Serif" w:hAnsi="Microsoft Sans Serif" w:cs="Microsoft Sans Serif"/>
        </w:rPr>
        <w:t>2. with the following event criteria: who are &lt; 65 years old</w:t>
      </w:r>
    </w:p>
    <w:p w14:paraId="4F8BAAF9" w14:textId="20235F93" w:rsidR="000D6A33" w:rsidRDefault="000D6A33" w:rsidP="00993D58">
      <w:pPr>
        <w:rPr>
          <w:rFonts w:ascii="Microsoft Sans Serif" w:hAnsi="Microsoft Sans Serif" w:cs="Microsoft Sans Serif"/>
          <w:b/>
          <w:bCs/>
        </w:rPr>
      </w:pPr>
      <w:r>
        <w:rPr>
          <w:rFonts w:ascii="Microsoft Sans Serif" w:hAnsi="Microsoft Sans Serif" w:cs="Microsoft Sans Serif"/>
          <w:b/>
          <w:bCs/>
        </w:rPr>
        <w:t>A. 3. 3 Older age group</w:t>
      </w:r>
    </w:p>
    <w:p w14:paraId="51002698" w14:textId="3A5BF258" w:rsidR="007909C7" w:rsidRDefault="007909C7" w:rsidP="00993D58">
      <w:pPr>
        <w:rPr>
          <w:rFonts w:ascii="Microsoft Sans Serif" w:hAnsi="Microsoft Sans Serif" w:cs="Microsoft Sans Serif"/>
        </w:rPr>
      </w:pPr>
      <w:r w:rsidRPr="007909C7">
        <w:rPr>
          <w:rFonts w:ascii="Microsoft Sans Serif" w:hAnsi="Microsoft Sans Serif" w:cs="Microsoft Sans Serif"/>
        </w:rPr>
        <w:t xml:space="preserve">Entry events with the following event criteria: who are </w:t>
      </w:r>
      <w:r>
        <w:rPr>
          <w:rFonts w:ascii="Microsoft Sans Serif" w:hAnsi="Microsoft Sans Serif" w:cs="Microsoft Sans Serif"/>
        </w:rPr>
        <w:sym w:font="Symbol" w:char="F0B3"/>
      </w:r>
      <w:r>
        <w:rPr>
          <w:rFonts w:ascii="Microsoft Sans Serif" w:hAnsi="Microsoft Sans Serif" w:cs="Microsoft Sans Serif"/>
        </w:rPr>
        <w:t xml:space="preserve"> 65 years old</w:t>
      </w:r>
      <w:r w:rsidR="005754FE">
        <w:rPr>
          <w:rFonts w:ascii="Microsoft Sans Serif" w:hAnsi="Microsoft Sans Serif" w:cs="Microsoft Sans Serif"/>
        </w:rPr>
        <w:t>.</w:t>
      </w:r>
    </w:p>
    <w:p w14:paraId="5B2AD18F" w14:textId="2747B91C" w:rsidR="000D6A33" w:rsidRDefault="000D6A33" w:rsidP="00993D58">
      <w:pPr>
        <w:rPr>
          <w:rFonts w:ascii="Microsoft Sans Serif" w:hAnsi="Microsoft Sans Serif" w:cs="Microsoft Sans Serif"/>
          <w:b/>
          <w:bCs/>
        </w:rPr>
      </w:pPr>
      <w:r>
        <w:rPr>
          <w:rFonts w:ascii="Microsoft Sans Serif" w:hAnsi="Microsoft Sans Serif" w:cs="Microsoft Sans Serif"/>
          <w:b/>
          <w:bCs/>
        </w:rPr>
        <w:t>A. 3. 4 Female stratum</w:t>
      </w:r>
    </w:p>
    <w:p w14:paraId="4F99A98D" w14:textId="686D0B6B" w:rsidR="007909C7" w:rsidRPr="007909C7" w:rsidRDefault="007909C7" w:rsidP="00993D58">
      <w:pPr>
        <w:rPr>
          <w:rFonts w:ascii="Microsoft Sans Serif" w:hAnsi="Microsoft Sans Serif" w:cs="Microsoft Sans Serif"/>
        </w:rPr>
      </w:pPr>
      <w:r w:rsidRPr="007909C7">
        <w:rPr>
          <w:rFonts w:ascii="Microsoft Sans Serif" w:hAnsi="Microsoft Sans Serif" w:cs="Microsoft Sans Serif"/>
        </w:rPr>
        <w:t xml:space="preserve">Entry </w:t>
      </w:r>
      <w:r w:rsidR="005754FE">
        <w:rPr>
          <w:rFonts w:ascii="Microsoft Sans Serif" w:hAnsi="Microsoft Sans Serif" w:cs="Microsoft Sans Serif"/>
        </w:rPr>
        <w:t>events with the following event criteria: who are female.</w:t>
      </w:r>
    </w:p>
    <w:p w14:paraId="4690686E" w14:textId="24AF3EEE" w:rsidR="000D6A33" w:rsidRDefault="000D6A33" w:rsidP="00993D58">
      <w:pPr>
        <w:rPr>
          <w:rFonts w:ascii="Microsoft Sans Serif" w:hAnsi="Microsoft Sans Serif" w:cs="Microsoft Sans Serif"/>
          <w:b/>
          <w:bCs/>
        </w:rPr>
      </w:pPr>
      <w:r>
        <w:rPr>
          <w:rFonts w:ascii="Microsoft Sans Serif" w:hAnsi="Microsoft Sans Serif" w:cs="Microsoft Sans Serif"/>
          <w:b/>
          <w:bCs/>
        </w:rPr>
        <w:t>A. 3. 5 Male stratum</w:t>
      </w:r>
    </w:p>
    <w:p w14:paraId="2479D7B8" w14:textId="7B00CAB2" w:rsidR="005754FE" w:rsidRPr="007909C7" w:rsidRDefault="005754FE" w:rsidP="005754FE">
      <w:pPr>
        <w:rPr>
          <w:rFonts w:ascii="Microsoft Sans Serif" w:hAnsi="Microsoft Sans Serif" w:cs="Microsoft Sans Serif"/>
        </w:rPr>
      </w:pPr>
      <w:r w:rsidRPr="007909C7">
        <w:rPr>
          <w:rFonts w:ascii="Microsoft Sans Serif" w:hAnsi="Microsoft Sans Serif" w:cs="Microsoft Sans Serif"/>
        </w:rPr>
        <w:t xml:space="preserve">Entry </w:t>
      </w:r>
      <w:r>
        <w:rPr>
          <w:rFonts w:ascii="Microsoft Sans Serif" w:hAnsi="Microsoft Sans Serif" w:cs="Microsoft Sans Serif"/>
        </w:rPr>
        <w:t>events with the following event criteria: who are male.</w:t>
      </w:r>
    </w:p>
    <w:p w14:paraId="1D74D741" w14:textId="083A5FEF" w:rsidR="000D6A33" w:rsidRDefault="000D6A33" w:rsidP="00993D58">
      <w:pPr>
        <w:rPr>
          <w:rFonts w:ascii="Microsoft Sans Serif" w:hAnsi="Microsoft Sans Serif" w:cs="Microsoft Sans Serif"/>
          <w:b/>
          <w:bCs/>
        </w:rPr>
      </w:pPr>
      <w:r>
        <w:rPr>
          <w:rFonts w:ascii="Microsoft Sans Serif" w:hAnsi="Microsoft Sans Serif" w:cs="Microsoft Sans Serif"/>
          <w:b/>
          <w:bCs/>
        </w:rPr>
        <w:t>A. 3. 6 Race stratum</w:t>
      </w:r>
    </w:p>
    <w:p w14:paraId="405625ED" w14:textId="1B48FCC2" w:rsidR="007909C7" w:rsidRPr="005754FE" w:rsidRDefault="005754FE" w:rsidP="00993D58">
      <w:pPr>
        <w:rPr>
          <w:rFonts w:ascii="Microsoft Sans Serif" w:hAnsi="Microsoft Sans Serif" w:cs="Microsoft Sans Serif"/>
        </w:rPr>
      </w:pPr>
      <w:r w:rsidRPr="005754FE">
        <w:rPr>
          <w:rFonts w:ascii="Microsoft Sans Serif" w:hAnsi="Microsoft Sans Serif" w:cs="Microsoft Sans Serif"/>
        </w:rPr>
        <w:t xml:space="preserve">Entry events with the following event criteria: race is: </w:t>
      </w:r>
      <w:r>
        <w:rPr>
          <w:rFonts w:ascii="Microsoft Sans Serif" w:hAnsi="Microsoft Sans Serif" w:cs="Microsoft Sans Serif"/>
        </w:rPr>
        <w:br/>
        <w:t>“Black or African American”, “black”, “African American”, “African”, “Bahamian”, “Barbadian”, “Dominican”, “Dominica islander”, “Haitian”, “Jamaican”, “Trinidadian”, or “West Indian”.</w:t>
      </w:r>
    </w:p>
    <w:p w14:paraId="2022314F" w14:textId="0333B91F" w:rsidR="000D6A33" w:rsidRDefault="000D6A33" w:rsidP="00993D58">
      <w:pPr>
        <w:rPr>
          <w:rFonts w:ascii="Microsoft Sans Serif" w:hAnsi="Microsoft Sans Serif" w:cs="Microsoft Sans Serif"/>
          <w:b/>
          <w:bCs/>
        </w:rPr>
      </w:pPr>
      <w:r>
        <w:rPr>
          <w:rFonts w:ascii="Microsoft Sans Serif" w:hAnsi="Microsoft Sans Serif" w:cs="Microsoft Sans Serif"/>
          <w:b/>
          <w:bCs/>
        </w:rPr>
        <w:t xml:space="preserve">A. 3. 7 Heart failure </w:t>
      </w:r>
    </w:p>
    <w:p w14:paraId="3FD2D52F" w14:textId="51E83C86" w:rsidR="007909C7" w:rsidRPr="008D7DB2" w:rsidRDefault="008D7DB2" w:rsidP="00993D58">
      <w:pPr>
        <w:rPr>
          <w:rFonts w:ascii="Microsoft Sans Serif" w:hAnsi="Microsoft Sans Serif" w:cs="Microsoft Sans Serif"/>
        </w:rPr>
      </w:pPr>
      <w:r w:rsidRPr="008D7DB2">
        <w:rPr>
          <w:rFonts w:ascii="Microsoft Sans Serif" w:hAnsi="Microsoft Sans Serif" w:cs="Microsoft Sans Serif"/>
        </w:rPr>
        <w:t>Entry events having at least 1 condition occurrence of ‘Heart failure’, starting anytime on or before cohort entry start date.</w:t>
      </w:r>
    </w:p>
    <w:tbl>
      <w:tblPr>
        <w:tblStyle w:val="TableGrid"/>
        <w:tblW w:w="0" w:type="auto"/>
        <w:tblLook w:val="04A0" w:firstRow="1" w:lastRow="0" w:firstColumn="1" w:lastColumn="0" w:noHBand="0" w:noVBand="1"/>
      </w:tblPr>
      <w:tblGrid>
        <w:gridCol w:w="1214"/>
        <w:gridCol w:w="1303"/>
        <w:gridCol w:w="1419"/>
        <w:gridCol w:w="1271"/>
        <w:gridCol w:w="1278"/>
        <w:gridCol w:w="1670"/>
        <w:gridCol w:w="1195"/>
      </w:tblGrid>
      <w:tr w:rsidR="008D7DB2" w14:paraId="66F8403C" w14:textId="77777777" w:rsidTr="003138E7">
        <w:tc>
          <w:tcPr>
            <w:tcW w:w="1214" w:type="dxa"/>
          </w:tcPr>
          <w:p w14:paraId="3F3AC0F5" w14:textId="083DBB1E" w:rsidR="008D7DB2" w:rsidRDefault="008D7DB2" w:rsidP="00993D58">
            <w:pPr>
              <w:rPr>
                <w:rFonts w:ascii="Microsoft Sans Serif" w:hAnsi="Microsoft Sans Serif" w:cs="Microsoft Sans Serif"/>
                <w:b/>
                <w:bCs/>
              </w:rPr>
            </w:pPr>
            <w:r>
              <w:rPr>
                <w:rFonts w:ascii="Microsoft Sans Serif" w:hAnsi="Microsoft Sans Serif" w:cs="Microsoft Sans Serif"/>
                <w:b/>
                <w:bCs/>
              </w:rPr>
              <w:t>Concept ID</w:t>
            </w:r>
          </w:p>
        </w:tc>
        <w:tc>
          <w:tcPr>
            <w:tcW w:w="1303" w:type="dxa"/>
          </w:tcPr>
          <w:p w14:paraId="4C093AF7" w14:textId="68FC0CE8" w:rsidR="008D7DB2" w:rsidRDefault="008D7DB2" w:rsidP="00993D58">
            <w:pPr>
              <w:rPr>
                <w:rFonts w:ascii="Microsoft Sans Serif" w:hAnsi="Microsoft Sans Serif" w:cs="Microsoft Sans Serif"/>
                <w:b/>
                <w:bCs/>
              </w:rPr>
            </w:pPr>
            <w:r>
              <w:rPr>
                <w:rFonts w:ascii="Microsoft Sans Serif" w:hAnsi="Microsoft Sans Serif" w:cs="Microsoft Sans Serif"/>
                <w:b/>
                <w:bCs/>
              </w:rPr>
              <w:t>Concept Code</w:t>
            </w:r>
          </w:p>
        </w:tc>
        <w:tc>
          <w:tcPr>
            <w:tcW w:w="1419" w:type="dxa"/>
          </w:tcPr>
          <w:p w14:paraId="1927E5E8" w14:textId="06A61844" w:rsidR="008D7DB2" w:rsidRDefault="008D7DB2" w:rsidP="00993D58">
            <w:pPr>
              <w:rPr>
                <w:rFonts w:ascii="Microsoft Sans Serif" w:hAnsi="Microsoft Sans Serif" w:cs="Microsoft Sans Serif"/>
                <w:b/>
                <w:bCs/>
              </w:rPr>
            </w:pPr>
            <w:r>
              <w:rPr>
                <w:rFonts w:ascii="Microsoft Sans Serif" w:hAnsi="Microsoft Sans Serif" w:cs="Microsoft Sans Serif"/>
                <w:b/>
                <w:bCs/>
              </w:rPr>
              <w:t>Concept Name</w:t>
            </w:r>
          </w:p>
        </w:tc>
        <w:tc>
          <w:tcPr>
            <w:tcW w:w="1271" w:type="dxa"/>
          </w:tcPr>
          <w:p w14:paraId="2AABB665" w14:textId="760C9B03" w:rsidR="008D7DB2" w:rsidRDefault="008D7DB2" w:rsidP="00993D58">
            <w:pPr>
              <w:rPr>
                <w:rFonts w:ascii="Microsoft Sans Serif" w:hAnsi="Microsoft Sans Serif" w:cs="Microsoft Sans Serif"/>
                <w:b/>
                <w:bCs/>
              </w:rPr>
            </w:pPr>
            <w:r>
              <w:rPr>
                <w:rFonts w:ascii="Microsoft Sans Serif" w:hAnsi="Microsoft Sans Serif" w:cs="Microsoft Sans Serif"/>
                <w:b/>
                <w:bCs/>
              </w:rPr>
              <w:t>Domain</w:t>
            </w:r>
          </w:p>
        </w:tc>
        <w:tc>
          <w:tcPr>
            <w:tcW w:w="1278" w:type="dxa"/>
          </w:tcPr>
          <w:p w14:paraId="1881149D" w14:textId="1C6D08FF" w:rsidR="008D7DB2" w:rsidRDefault="008D7DB2" w:rsidP="00993D58">
            <w:pPr>
              <w:rPr>
                <w:rFonts w:ascii="Microsoft Sans Serif" w:hAnsi="Microsoft Sans Serif" w:cs="Microsoft Sans Serif"/>
                <w:b/>
                <w:bCs/>
              </w:rPr>
            </w:pPr>
            <w:r>
              <w:rPr>
                <w:rFonts w:ascii="Microsoft Sans Serif" w:hAnsi="Microsoft Sans Serif" w:cs="Microsoft Sans Serif"/>
                <w:b/>
                <w:bCs/>
              </w:rPr>
              <w:t>Excluded</w:t>
            </w:r>
          </w:p>
        </w:tc>
        <w:tc>
          <w:tcPr>
            <w:tcW w:w="1670" w:type="dxa"/>
          </w:tcPr>
          <w:p w14:paraId="2B008F4C" w14:textId="7BF48691" w:rsidR="008D7DB2" w:rsidRDefault="008D7DB2" w:rsidP="00993D58">
            <w:pPr>
              <w:rPr>
                <w:rFonts w:ascii="Microsoft Sans Serif" w:hAnsi="Microsoft Sans Serif" w:cs="Microsoft Sans Serif"/>
                <w:b/>
                <w:bCs/>
              </w:rPr>
            </w:pPr>
            <w:r>
              <w:rPr>
                <w:rFonts w:ascii="Microsoft Sans Serif" w:hAnsi="Microsoft Sans Serif" w:cs="Microsoft Sans Serif"/>
                <w:b/>
                <w:bCs/>
              </w:rPr>
              <w:t>Descendants</w:t>
            </w:r>
          </w:p>
        </w:tc>
        <w:tc>
          <w:tcPr>
            <w:tcW w:w="1195" w:type="dxa"/>
          </w:tcPr>
          <w:p w14:paraId="4F861C4B" w14:textId="3D0417CE" w:rsidR="008D7DB2" w:rsidRDefault="008D7DB2" w:rsidP="00993D58">
            <w:pPr>
              <w:rPr>
                <w:rFonts w:ascii="Microsoft Sans Serif" w:hAnsi="Microsoft Sans Serif" w:cs="Microsoft Sans Serif"/>
                <w:b/>
                <w:bCs/>
              </w:rPr>
            </w:pPr>
            <w:r>
              <w:rPr>
                <w:rFonts w:ascii="Microsoft Sans Serif" w:hAnsi="Microsoft Sans Serif" w:cs="Microsoft Sans Serif"/>
                <w:b/>
                <w:bCs/>
              </w:rPr>
              <w:t>Mapped</w:t>
            </w:r>
          </w:p>
        </w:tc>
      </w:tr>
      <w:tr w:rsidR="003138E7" w14:paraId="07A648D1" w14:textId="77777777" w:rsidTr="003138E7">
        <w:tc>
          <w:tcPr>
            <w:tcW w:w="1214" w:type="dxa"/>
          </w:tcPr>
          <w:p w14:paraId="5CC53994" w14:textId="12A764BA" w:rsidR="003138E7" w:rsidRPr="008D7DB2" w:rsidRDefault="003138E7" w:rsidP="003138E7">
            <w:pPr>
              <w:rPr>
                <w:rFonts w:ascii="Microsoft Sans Serif" w:hAnsi="Microsoft Sans Serif" w:cs="Microsoft Sans Serif"/>
              </w:rPr>
            </w:pPr>
            <w:r w:rsidRPr="008D7DB2">
              <w:rPr>
                <w:rFonts w:ascii="Microsoft Sans Serif" w:hAnsi="Microsoft Sans Serif" w:cs="Microsoft Sans Serif"/>
              </w:rPr>
              <w:t>316139</w:t>
            </w:r>
          </w:p>
        </w:tc>
        <w:tc>
          <w:tcPr>
            <w:tcW w:w="1303" w:type="dxa"/>
          </w:tcPr>
          <w:p w14:paraId="153EBF4E" w14:textId="451473D2" w:rsidR="003138E7" w:rsidRPr="008D7DB2" w:rsidRDefault="003138E7" w:rsidP="003138E7">
            <w:pPr>
              <w:rPr>
                <w:rFonts w:ascii="Microsoft Sans Serif" w:hAnsi="Microsoft Sans Serif" w:cs="Microsoft Sans Serif"/>
              </w:rPr>
            </w:pPr>
            <w:r w:rsidRPr="008D7DB2">
              <w:rPr>
                <w:rFonts w:ascii="Microsoft Sans Serif" w:hAnsi="Microsoft Sans Serif" w:cs="Microsoft Sans Serif"/>
              </w:rPr>
              <w:t>84114007</w:t>
            </w:r>
          </w:p>
        </w:tc>
        <w:tc>
          <w:tcPr>
            <w:tcW w:w="1419" w:type="dxa"/>
          </w:tcPr>
          <w:p w14:paraId="233DD354" w14:textId="6A140E94" w:rsidR="003138E7" w:rsidRPr="008D7DB2" w:rsidRDefault="003138E7" w:rsidP="003138E7">
            <w:pPr>
              <w:rPr>
                <w:rFonts w:ascii="Microsoft Sans Serif" w:hAnsi="Microsoft Sans Serif" w:cs="Microsoft Sans Serif"/>
              </w:rPr>
            </w:pPr>
            <w:r w:rsidRPr="008D7DB2">
              <w:rPr>
                <w:rFonts w:ascii="Microsoft Sans Serif" w:hAnsi="Microsoft Sans Serif" w:cs="Microsoft Sans Serif"/>
              </w:rPr>
              <w:t>Heart failure</w:t>
            </w:r>
          </w:p>
        </w:tc>
        <w:tc>
          <w:tcPr>
            <w:tcW w:w="1271" w:type="dxa"/>
          </w:tcPr>
          <w:p w14:paraId="15E0F5A4" w14:textId="1EF0324F" w:rsidR="003138E7" w:rsidRPr="008D7DB2" w:rsidRDefault="003138E7" w:rsidP="003138E7">
            <w:pPr>
              <w:rPr>
                <w:rFonts w:ascii="Microsoft Sans Serif" w:hAnsi="Microsoft Sans Serif" w:cs="Microsoft Sans Serif"/>
              </w:rPr>
            </w:pPr>
            <w:r w:rsidRPr="008D7DB2">
              <w:rPr>
                <w:rFonts w:ascii="Microsoft Sans Serif" w:hAnsi="Microsoft Sans Serif" w:cs="Microsoft Sans Serif"/>
              </w:rPr>
              <w:t>Condition</w:t>
            </w:r>
          </w:p>
        </w:tc>
        <w:tc>
          <w:tcPr>
            <w:tcW w:w="1278" w:type="dxa"/>
          </w:tcPr>
          <w:p w14:paraId="723C49ED" w14:textId="3BEC7091" w:rsidR="003138E7" w:rsidRPr="008D7DB2" w:rsidRDefault="003138E7" w:rsidP="003138E7">
            <w:pPr>
              <w:rPr>
                <w:rFonts w:ascii="Microsoft Sans Serif" w:hAnsi="Microsoft Sans Serif" w:cs="Microsoft Sans Serif"/>
              </w:rPr>
            </w:pPr>
            <w:r>
              <w:rPr>
                <w:rFonts w:ascii="Microsoft Sans Serif" w:hAnsi="Microsoft Sans Serif" w:cs="Microsoft Sans Serif"/>
              </w:rPr>
              <w:t>NO</w:t>
            </w:r>
          </w:p>
        </w:tc>
        <w:tc>
          <w:tcPr>
            <w:tcW w:w="1670" w:type="dxa"/>
          </w:tcPr>
          <w:p w14:paraId="0DECEF87" w14:textId="41F6FBE8" w:rsidR="003138E7" w:rsidRPr="008D7DB2" w:rsidRDefault="003138E7" w:rsidP="003138E7">
            <w:pPr>
              <w:rPr>
                <w:rFonts w:ascii="Microsoft Sans Serif" w:hAnsi="Microsoft Sans Serif" w:cs="Microsoft Sans Serif"/>
              </w:rPr>
            </w:pPr>
            <w:r>
              <w:rPr>
                <w:rFonts w:ascii="Microsoft Sans Serif" w:hAnsi="Microsoft Sans Serif" w:cs="Microsoft Sans Serif"/>
              </w:rPr>
              <w:t>YES</w:t>
            </w:r>
          </w:p>
        </w:tc>
        <w:tc>
          <w:tcPr>
            <w:tcW w:w="1195" w:type="dxa"/>
          </w:tcPr>
          <w:p w14:paraId="55ADCD35" w14:textId="749029FB" w:rsidR="003138E7" w:rsidRPr="008D7DB2" w:rsidRDefault="003138E7" w:rsidP="003138E7">
            <w:pPr>
              <w:rPr>
                <w:rFonts w:ascii="Microsoft Sans Serif" w:hAnsi="Microsoft Sans Serif" w:cs="Microsoft Sans Serif"/>
              </w:rPr>
            </w:pPr>
            <w:r>
              <w:rPr>
                <w:rFonts w:ascii="Microsoft Sans Serif" w:hAnsi="Microsoft Sans Serif" w:cs="Microsoft Sans Serif"/>
              </w:rPr>
              <w:t>NO</w:t>
            </w:r>
          </w:p>
        </w:tc>
      </w:tr>
      <w:tr w:rsidR="008D7DB2" w14:paraId="162CA403" w14:textId="77777777" w:rsidTr="003138E7">
        <w:tc>
          <w:tcPr>
            <w:tcW w:w="1214" w:type="dxa"/>
          </w:tcPr>
          <w:p w14:paraId="1144363F" w14:textId="6A042666" w:rsidR="008D7DB2" w:rsidRPr="008D7DB2" w:rsidRDefault="008D7DB2" w:rsidP="00993D58">
            <w:pPr>
              <w:rPr>
                <w:rFonts w:ascii="Microsoft Sans Serif" w:hAnsi="Microsoft Sans Serif" w:cs="Microsoft Sans Serif"/>
              </w:rPr>
            </w:pPr>
            <w:r w:rsidRPr="008D7DB2">
              <w:rPr>
                <w:rFonts w:ascii="Microsoft Sans Serif" w:hAnsi="Microsoft Sans Serif" w:cs="Microsoft Sans Serif"/>
              </w:rPr>
              <w:lastRenderedPageBreak/>
              <w:t>315295</w:t>
            </w:r>
          </w:p>
        </w:tc>
        <w:tc>
          <w:tcPr>
            <w:tcW w:w="1303" w:type="dxa"/>
          </w:tcPr>
          <w:p w14:paraId="00E1CAD5" w14:textId="6C6D13D4" w:rsidR="008D7DB2" w:rsidRPr="008D7DB2" w:rsidRDefault="008D7DB2" w:rsidP="00993D58">
            <w:pPr>
              <w:rPr>
                <w:rFonts w:ascii="Microsoft Sans Serif" w:hAnsi="Microsoft Sans Serif" w:cs="Microsoft Sans Serif"/>
              </w:rPr>
            </w:pPr>
            <w:r w:rsidRPr="008D7DB2">
              <w:rPr>
                <w:rFonts w:ascii="Microsoft Sans Serif" w:hAnsi="Microsoft Sans Serif" w:cs="Microsoft Sans Serif"/>
              </w:rPr>
              <w:t>82523003</w:t>
            </w:r>
          </w:p>
        </w:tc>
        <w:tc>
          <w:tcPr>
            <w:tcW w:w="1419" w:type="dxa"/>
          </w:tcPr>
          <w:p w14:paraId="712F0CD7" w14:textId="5612E016" w:rsidR="008D7DB2" w:rsidRPr="008D7DB2" w:rsidRDefault="008D7DB2" w:rsidP="00993D58">
            <w:pPr>
              <w:rPr>
                <w:rFonts w:ascii="Microsoft Sans Serif" w:hAnsi="Microsoft Sans Serif" w:cs="Microsoft Sans Serif"/>
              </w:rPr>
            </w:pPr>
            <w:r w:rsidRPr="008D7DB2">
              <w:rPr>
                <w:rFonts w:ascii="Microsoft Sans Serif" w:hAnsi="Microsoft Sans Serif" w:cs="Microsoft Sans Serif"/>
              </w:rPr>
              <w:t>Congestive rheumatic heart failure</w:t>
            </w:r>
          </w:p>
        </w:tc>
        <w:tc>
          <w:tcPr>
            <w:tcW w:w="1271" w:type="dxa"/>
          </w:tcPr>
          <w:p w14:paraId="350C8E8A" w14:textId="0AEE01AB" w:rsidR="008D7DB2" w:rsidRPr="008D7DB2" w:rsidRDefault="008D7DB2" w:rsidP="00993D58">
            <w:pPr>
              <w:rPr>
                <w:rFonts w:ascii="Microsoft Sans Serif" w:hAnsi="Microsoft Sans Serif" w:cs="Microsoft Sans Serif"/>
              </w:rPr>
            </w:pPr>
            <w:r w:rsidRPr="008D7DB2">
              <w:rPr>
                <w:rFonts w:ascii="Microsoft Sans Serif" w:hAnsi="Microsoft Sans Serif" w:cs="Microsoft Sans Serif"/>
              </w:rPr>
              <w:t>Condition</w:t>
            </w:r>
          </w:p>
        </w:tc>
        <w:tc>
          <w:tcPr>
            <w:tcW w:w="1278" w:type="dxa"/>
          </w:tcPr>
          <w:p w14:paraId="3DC521DE" w14:textId="4D570E4A" w:rsidR="008D7DB2" w:rsidRPr="008D7DB2" w:rsidRDefault="003138E7" w:rsidP="00993D58">
            <w:pPr>
              <w:rPr>
                <w:rFonts w:ascii="Microsoft Sans Serif" w:hAnsi="Microsoft Sans Serif" w:cs="Microsoft Sans Serif"/>
              </w:rPr>
            </w:pPr>
            <w:r>
              <w:rPr>
                <w:rFonts w:ascii="Microsoft Sans Serif" w:hAnsi="Microsoft Sans Serif" w:cs="Microsoft Sans Serif"/>
              </w:rPr>
              <w:t>YES</w:t>
            </w:r>
          </w:p>
        </w:tc>
        <w:tc>
          <w:tcPr>
            <w:tcW w:w="1670" w:type="dxa"/>
          </w:tcPr>
          <w:p w14:paraId="4EB12467" w14:textId="7A43B31C" w:rsidR="008D7DB2" w:rsidRPr="008D7DB2" w:rsidRDefault="003138E7" w:rsidP="00993D58">
            <w:pPr>
              <w:rPr>
                <w:rFonts w:ascii="Microsoft Sans Serif" w:hAnsi="Microsoft Sans Serif" w:cs="Microsoft Sans Serif"/>
              </w:rPr>
            </w:pPr>
            <w:r>
              <w:rPr>
                <w:rFonts w:ascii="Microsoft Sans Serif" w:hAnsi="Microsoft Sans Serif" w:cs="Microsoft Sans Serif"/>
              </w:rPr>
              <w:t>YES</w:t>
            </w:r>
          </w:p>
        </w:tc>
        <w:tc>
          <w:tcPr>
            <w:tcW w:w="1195" w:type="dxa"/>
          </w:tcPr>
          <w:p w14:paraId="7CCE6CB0" w14:textId="21F0F36D" w:rsidR="008D7DB2" w:rsidRPr="008D7DB2" w:rsidRDefault="003138E7" w:rsidP="00993D58">
            <w:pPr>
              <w:rPr>
                <w:rFonts w:ascii="Microsoft Sans Serif" w:hAnsi="Microsoft Sans Serif" w:cs="Microsoft Sans Serif"/>
              </w:rPr>
            </w:pPr>
            <w:r>
              <w:rPr>
                <w:rFonts w:ascii="Microsoft Sans Serif" w:hAnsi="Microsoft Sans Serif" w:cs="Microsoft Sans Serif"/>
              </w:rPr>
              <w:t>NO</w:t>
            </w:r>
          </w:p>
        </w:tc>
      </w:tr>
    </w:tbl>
    <w:p w14:paraId="425ED86B" w14:textId="77777777" w:rsidR="008D7DB2" w:rsidRDefault="008D7DB2" w:rsidP="00993D58">
      <w:pPr>
        <w:rPr>
          <w:rFonts w:ascii="Microsoft Sans Serif" w:hAnsi="Microsoft Sans Serif" w:cs="Microsoft Sans Serif"/>
          <w:b/>
          <w:bCs/>
        </w:rPr>
      </w:pPr>
    </w:p>
    <w:p w14:paraId="2A30AB29" w14:textId="3F9C0D8E" w:rsidR="000D6A33" w:rsidRDefault="000D6A33" w:rsidP="00993D58">
      <w:pPr>
        <w:rPr>
          <w:rFonts w:ascii="Microsoft Sans Serif" w:hAnsi="Microsoft Sans Serif" w:cs="Microsoft Sans Serif"/>
          <w:b/>
          <w:bCs/>
        </w:rPr>
      </w:pPr>
      <w:r>
        <w:rPr>
          <w:rFonts w:ascii="Microsoft Sans Serif" w:hAnsi="Microsoft Sans Serif" w:cs="Microsoft Sans Serif"/>
          <w:b/>
          <w:bCs/>
        </w:rPr>
        <w:t xml:space="preserve">A. 3. 8. </w:t>
      </w:r>
      <w:r w:rsidR="005754FE">
        <w:rPr>
          <w:rFonts w:ascii="Microsoft Sans Serif" w:hAnsi="Microsoft Sans Serif" w:cs="Microsoft Sans Serif"/>
          <w:b/>
          <w:bCs/>
        </w:rPr>
        <w:t xml:space="preserve">Type 2 </w:t>
      </w:r>
      <w:r>
        <w:rPr>
          <w:rFonts w:ascii="Microsoft Sans Serif" w:hAnsi="Microsoft Sans Serif" w:cs="Microsoft Sans Serif"/>
          <w:b/>
          <w:bCs/>
        </w:rPr>
        <w:t xml:space="preserve">Diabetes </w:t>
      </w:r>
    </w:p>
    <w:p w14:paraId="68878FEE" w14:textId="6CF84BD9" w:rsidR="008D7DB2" w:rsidRDefault="008D7DB2" w:rsidP="008D7DB2">
      <w:pPr>
        <w:rPr>
          <w:rFonts w:ascii="Microsoft Sans Serif" w:hAnsi="Microsoft Sans Serif" w:cs="Microsoft Sans Serif"/>
        </w:rPr>
      </w:pPr>
      <w:r w:rsidRPr="008D7DB2">
        <w:rPr>
          <w:rFonts w:ascii="Microsoft Sans Serif" w:hAnsi="Microsoft Sans Serif" w:cs="Microsoft Sans Serif"/>
        </w:rPr>
        <w:t>Entry events having at least 1 condition occurrence of ‘</w:t>
      </w:r>
      <w:r>
        <w:rPr>
          <w:rFonts w:ascii="Microsoft Sans Serif" w:hAnsi="Microsoft Sans Serif" w:cs="Microsoft Sans Serif" w:hint="eastAsia"/>
        </w:rPr>
        <w:t>Type 2 diabetes mellitus</w:t>
      </w:r>
      <w:r>
        <w:rPr>
          <w:rFonts w:ascii="Microsoft Sans Serif" w:hAnsi="Microsoft Sans Serif" w:cs="Microsoft Sans Serif"/>
        </w:rPr>
        <w:t>’</w:t>
      </w:r>
      <w:r w:rsidRPr="008D7DB2">
        <w:rPr>
          <w:rFonts w:ascii="Microsoft Sans Serif" w:hAnsi="Microsoft Sans Serif" w:cs="Microsoft Sans Serif"/>
        </w:rPr>
        <w:t>, starting anytime on or before cohort entry start date.</w:t>
      </w:r>
    </w:p>
    <w:tbl>
      <w:tblPr>
        <w:tblStyle w:val="TableGrid"/>
        <w:tblW w:w="0" w:type="auto"/>
        <w:tblLook w:val="04A0" w:firstRow="1" w:lastRow="0" w:firstColumn="1" w:lastColumn="0" w:noHBand="0" w:noVBand="1"/>
      </w:tblPr>
      <w:tblGrid>
        <w:gridCol w:w="1259"/>
        <w:gridCol w:w="1315"/>
        <w:gridCol w:w="1261"/>
        <w:gridCol w:w="1296"/>
        <w:gridCol w:w="1300"/>
        <w:gridCol w:w="1670"/>
        <w:gridCol w:w="1249"/>
      </w:tblGrid>
      <w:tr w:rsidR="003138E7" w14:paraId="4E2F55B0" w14:textId="77777777" w:rsidTr="003138E7">
        <w:tc>
          <w:tcPr>
            <w:tcW w:w="1259" w:type="dxa"/>
          </w:tcPr>
          <w:p w14:paraId="63E8B8C7" w14:textId="77777777" w:rsidR="003138E7" w:rsidRDefault="003138E7">
            <w:pPr>
              <w:rPr>
                <w:rFonts w:ascii="Microsoft Sans Serif" w:hAnsi="Microsoft Sans Serif" w:cs="Microsoft Sans Serif"/>
                <w:b/>
                <w:bCs/>
              </w:rPr>
            </w:pPr>
            <w:r>
              <w:rPr>
                <w:rFonts w:ascii="Microsoft Sans Serif" w:hAnsi="Microsoft Sans Serif" w:cs="Microsoft Sans Serif"/>
                <w:b/>
                <w:bCs/>
              </w:rPr>
              <w:t>Concept ID</w:t>
            </w:r>
          </w:p>
        </w:tc>
        <w:tc>
          <w:tcPr>
            <w:tcW w:w="1315" w:type="dxa"/>
          </w:tcPr>
          <w:p w14:paraId="7205A626" w14:textId="77777777" w:rsidR="003138E7" w:rsidRDefault="003138E7">
            <w:pPr>
              <w:rPr>
                <w:rFonts w:ascii="Microsoft Sans Serif" w:hAnsi="Microsoft Sans Serif" w:cs="Microsoft Sans Serif"/>
                <w:b/>
                <w:bCs/>
              </w:rPr>
            </w:pPr>
            <w:r>
              <w:rPr>
                <w:rFonts w:ascii="Microsoft Sans Serif" w:hAnsi="Microsoft Sans Serif" w:cs="Microsoft Sans Serif"/>
                <w:b/>
                <w:bCs/>
              </w:rPr>
              <w:t>Concept Code</w:t>
            </w:r>
          </w:p>
        </w:tc>
        <w:tc>
          <w:tcPr>
            <w:tcW w:w="1261" w:type="dxa"/>
          </w:tcPr>
          <w:p w14:paraId="5DC3E34F" w14:textId="77777777" w:rsidR="003138E7" w:rsidRDefault="003138E7">
            <w:pPr>
              <w:rPr>
                <w:rFonts w:ascii="Microsoft Sans Serif" w:hAnsi="Microsoft Sans Serif" w:cs="Microsoft Sans Serif"/>
                <w:b/>
                <w:bCs/>
              </w:rPr>
            </w:pPr>
            <w:r>
              <w:rPr>
                <w:rFonts w:ascii="Microsoft Sans Serif" w:hAnsi="Microsoft Sans Serif" w:cs="Microsoft Sans Serif"/>
                <w:b/>
                <w:bCs/>
              </w:rPr>
              <w:t>Concept Name</w:t>
            </w:r>
          </w:p>
        </w:tc>
        <w:tc>
          <w:tcPr>
            <w:tcW w:w="1296" w:type="dxa"/>
          </w:tcPr>
          <w:p w14:paraId="3EF42FEE" w14:textId="77777777" w:rsidR="003138E7" w:rsidRDefault="003138E7">
            <w:pPr>
              <w:rPr>
                <w:rFonts w:ascii="Microsoft Sans Serif" w:hAnsi="Microsoft Sans Serif" w:cs="Microsoft Sans Serif"/>
                <w:b/>
                <w:bCs/>
              </w:rPr>
            </w:pPr>
            <w:r>
              <w:rPr>
                <w:rFonts w:ascii="Microsoft Sans Serif" w:hAnsi="Microsoft Sans Serif" w:cs="Microsoft Sans Serif"/>
                <w:b/>
                <w:bCs/>
              </w:rPr>
              <w:t>Domain</w:t>
            </w:r>
          </w:p>
        </w:tc>
        <w:tc>
          <w:tcPr>
            <w:tcW w:w="1300" w:type="dxa"/>
          </w:tcPr>
          <w:p w14:paraId="38DF9C52" w14:textId="77777777" w:rsidR="003138E7" w:rsidRDefault="003138E7">
            <w:pPr>
              <w:rPr>
                <w:rFonts w:ascii="Microsoft Sans Serif" w:hAnsi="Microsoft Sans Serif" w:cs="Microsoft Sans Serif"/>
                <w:b/>
                <w:bCs/>
              </w:rPr>
            </w:pPr>
            <w:r>
              <w:rPr>
                <w:rFonts w:ascii="Microsoft Sans Serif" w:hAnsi="Microsoft Sans Serif" w:cs="Microsoft Sans Serif"/>
                <w:b/>
                <w:bCs/>
              </w:rPr>
              <w:t>Excluded</w:t>
            </w:r>
          </w:p>
        </w:tc>
        <w:tc>
          <w:tcPr>
            <w:tcW w:w="1670" w:type="dxa"/>
          </w:tcPr>
          <w:p w14:paraId="757CCDFA" w14:textId="77777777" w:rsidR="003138E7" w:rsidRDefault="003138E7">
            <w:pPr>
              <w:rPr>
                <w:rFonts w:ascii="Microsoft Sans Serif" w:hAnsi="Microsoft Sans Serif" w:cs="Microsoft Sans Serif"/>
                <w:b/>
                <w:bCs/>
              </w:rPr>
            </w:pPr>
            <w:r>
              <w:rPr>
                <w:rFonts w:ascii="Microsoft Sans Serif" w:hAnsi="Microsoft Sans Serif" w:cs="Microsoft Sans Serif"/>
                <w:b/>
                <w:bCs/>
              </w:rPr>
              <w:t>Descendants</w:t>
            </w:r>
          </w:p>
        </w:tc>
        <w:tc>
          <w:tcPr>
            <w:tcW w:w="1249" w:type="dxa"/>
          </w:tcPr>
          <w:p w14:paraId="4FF6E801" w14:textId="77777777" w:rsidR="003138E7" w:rsidRDefault="003138E7">
            <w:pPr>
              <w:rPr>
                <w:rFonts w:ascii="Microsoft Sans Serif" w:hAnsi="Microsoft Sans Serif" w:cs="Microsoft Sans Serif"/>
                <w:b/>
                <w:bCs/>
              </w:rPr>
            </w:pPr>
            <w:r>
              <w:rPr>
                <w:rFonts w:ascii="Microsoft Sans Serif" w:hAnsi="Microsoft Sans Serif" w:cs="Microsoft Sans Serif"/>
                <w:b/>
                <w:bCs/>
              </w:rPr>
              <w:t>Mapped</w:t>
            </w:r>
          </w:p>
        </w:tc>
      </w:tr>
      <w:tr w:rsidR="003138E7" w14:paraId="0618A0BE" w14:textId="77777777" w:rsidTr="003138E7">
        <w:tc>
          <w:tcPr>
            <w:tcW w:w="1259" w:type="dxa"/>
          </w:tcPr>
          <w:p w14:paraId="08F72D4A" w14:textId="617C068E" w:rsidR="003138E7" w:rsidRPr="008D7DB2" w:rsidRDefault="003138E7">
            <w:pPr>
              <w:rPr>
                <w:rFonts w:ascii="Microsoft Sans Serif" w:hAnsi="Microsoft Sans Serif" w:cs="Microsoft Sans Serif"/>
              </w:rPr>
            </w:pPr>
            <w:r>
              <w:rPr>
                <w:rFonts w:ascii="Microsoft Sans Serif" w:hAnsi="Microsoft Sans Serif" w:cs="Microsoft Sans Serif"/>
              </w:rPr>
              <w:t>201826</w:t>
            </w:r>
          </w:p>
        </w:tc>
        <w:tc>
          <w:tcPr>
            <w:tcW w:w="1315" w:type="dxa"/>
          </w:tcPr>
          <w:p w14:paraId="0D911606" w14:textId="7C2355C4" w:rsidR="003138E7" w:rsidRPr="008D7DB2" w:rsidRDefault="003138E7">
            <w:pPr>
              <w:rPr>
                <w:rFonts w:ascii="Microsoft Sans Serif" w:hAnsi="Microsoft Sans Serif" w:cs="Microsoft Sans Serif"/>
              </w:rPr>
            </w:pPr>
            <w:r>
              <w:rPr>
                <w:rFonts w:ascii="Microsoft Sans Serif" w:hAnsi="Microsoft Sans Serif" w:cs="Microsoft Sans Serif"/>
              </w:rPr>
              <w:t>44054006</w:t>
            </w:r>
          </w:p>
        </w:tc>
        <w:tc>
          <w:tcPr>
            <w:tcW w:w="1261" w:type="dxa"/>
          </w:tcPr>
          <w:p w14:paraId="1206A91E" w14:textId="2D93EBE7" w:rsidR="003138E7" w:rsidRPr="008D7DB2" w:rsidRDefault="003138E7">
            <w:pPr>
              <w:rPr>
                <w:rFonts w:ascii="Microsoft Sans Serif" w:hAnsi="Microsoft Sans Serif" w:cs="Microsoft Sans Serif"/>
              </w:rPr>
            </w:pPr>
            <w:r>
              <w:rPr>
                <w:rFonts w:ascii="Microsoft Sans Serif" w:hAnsi="Microsoft Sans Serif" w:cs="Microsoft Sans Serif"/>
              </w:rPr>
              <w:t>Type 2 diabetes mellitus</w:t>
            </w:r>
          </w:p>
        </w:tc>
        <w:tc>
          <w:tcPr>
            <w:tcW w:w="1296" w:type="dxa"/>
          </w:tcPr>
          <w:p w14:paraId="24929B92" w14:textId="2669CABC" w:rsidR="003138E7" w:rsidRPr="008D7DB2" w:rsidRDefault="003138E7">
            <w:pPr>
              <w:rPr>
                <w:rFonts w:ascii="Microsoft Sans Serif" w:hAnsi="Microsoft Sans Serif" w:cs="Microsoft Sans Serif"/>
              </w:rPr>
            </w:pPr>
            <w:r>
              <w:rPr>
                <w:rFonts w:ascii="Microsoft Sans Serif" w:hAnsi="Microsoft Sans Serif" w:cs="Microsoft Sans Serif"/>
              </w:rPr>
              <w:t>Condition</w:t>
            </w:r>
          </w:p>
        </w:tc>
        <w:tc>
          <w:tcPr>
            <w:tcW w:w="1300" w:type="dxa"/>
          </w:tcPr>
          <w:p w14:paraId="2767084E" w14:textId="010B8D50" w:rsidR="003138E7" w:rsidRPr="008D7DB2" w:rsidRDefault="003138E7">
            <w:pPr>
              <w:rPr>
                <w:rFonts w:ascii="Microsoft Sans Serif" w:hAnsi="Microsoft Sans Serif" w:cs="Microsoft Sans Serif"/>
              </w:rPr>
            </w:pPr>
            <w:r>
              <w:rPr>
                <w:rFonts w:ascii="Microsoft Sans Serif" w:hAnsi="Microsoft Sans Serif" w:cs="Microsoft Sans Serif"/>
              </w:rPr>
              <w:t>NO</w:t>
            </w:r>
          </w:p>
        </w:tc>
        <w:tc>
          <w:tcPr>
            <w:tcW w:w="1670" w:type="dxa"/>
          </w:tcPr>
          <w:p w14:paraId="36B67120" w14:textId="151CF2D0" w:rsidR="003138E7" w:rsidRPr="008D7DB2" w:rsidRDefault="003138E7">
            <w:pPr>
              <w:rPr>
                <w:rFonts w:ascii="Microsoft Sans Serif" w:hAnsi="Microsoft Sans Serif" w:cs="Microsoft Sans Serif"/>
              </w:rPr>
            </w:pPr>
            <w:r>
              <w:rPr>
                <w:rFonts w:ascii="Microsoft Sans Serif" w:hAnsi="Microsoft Sans Serif" w:cs="Microsoft Sans Serif"/>
              </w:rPr>
              <w:t>YES</w:t>
            </w:r>
          </w:p>
        </w:tc>
        <w:tc>
          <w:tcPr>
            <w:tcW w:w="1249" w:type="dxa"/>
          </w:tcPr>
          <w:p w14:paraId="101EBBD5" w14:textId="29054913" w:rsidR="003138E7" w:rsidRPr="008D7DB2" w:rsidRDefault="003138E7">
            <w:pPr>
              <w:rPr>
                <w:rFonts w:ascii="Microsoft Sans Serif" w:hAnsi="Microsoft Sans Serif" w:cs="Microsoft Sans Serif"/>
              </w:rPr>
            </w:pPr>
            <w:r>
              <w:rPr>
                <w:rFonts w:ascii="Microsoft Sans Serif" w:hAnsi="Microsoft Sans Serif" w:cs="Microsoft Sans Serif"/>
              </w:rPr>
              <w:t>NO</w:t>
            </w:r>
          </w:p>
        </w:tc>
      </w:tr>
    </w:tbl>
    <w:p w14:paraId="2EB23ED7" w14:textId="77777777" w:rsidR="007909C7" w:rsidRDefault="007909C7" w:rsidP="00993D58">
      <w:pPr>
        <w:rPr>
          <w:rFonts w:ascii="Microsoft Sans Serif" w:hAnsi="Microsoft Sans Serif" w:cs="Microsoft Sans Serif"/>
          <w:b/>
          <w:bCs/>
        </w:rPr>
      </w:pPr>
    </w:p>
    <w:p w14:paraId="3ACA0C27" w14:textId="017B19CA" w:rsidR="000D6A33" w:rsidRDefault="000D6A33" w:rsidP="00993D58">
      <w:pPr>
        <w:rPr>
          <w:rFonts w:ascii="Microsoft Sans Serif" w:hAnsi="Microsoft Sans Serif" w:cs="Microsoft Sans Serif"/>
          <w:b/>
          <w:bCs/>
        </w:rPr>
      </w:pPr>
      <w:r>
        <w:rPr>
          <w:rFonts w:ascii="Microsoft Sans Serif" w:hAnsi="Microsoft Sans Serif" w:cs="Microsoft Sans Serif"/>
          <w:b/>
          <w:bCs/>
        </w:rPr>
        <w:t xml:space="preserve">A. 3. 9. Renal impairment </w:t>
      </w:r>
    </w:p>
    <w:p w14:paraId="33A98696" w14:textId="216DE3CF" w:rsidR="008D7DB2" w:rsidRPr="008D7DB2" w:rsidRDefault="008D7DB2" w:rsidP="008D7DB2">
      <w:pPr>
        <w:rPr>
          <w:rFonts w:ascii="Microsoft Sans Serif" w:hAnsi="Microsoft Sans Serif" w:cs="Microsoft Sans Serif"/>
        </w:rPr>
      </w:pPr>
      <w:r w:rsidRPr="008D7DB2">
        <w:rPr>
          <w:rFonts w:ascii="Microsoft Sans Serif" w:hAnsi="Microsoft Sans Serif" w:cs="Microsoft Sans Serif"/>
        </w:rPr>
        <w:t>Entry events having at least 1 condition occurrence of ‘</w:t>
      </w:r>
      <w:r>
        <w:rPr>
          <w:rFonts w:ascii="Microsoft Sans Serif" w:hAnsi="Microsoft Sans Serif" w:cs="Microsoft Sans Serif" w:hint="eastAsia"/>
        </w:rPr>
        <w:t>Renal impairment</w:t>
      </w:r>
      <w:r w:rsidRPr="008D7DB2">
        <w:rPr>
          <w:rFonts w:ascii="Microsoft Sans Serif" w:hAnsi="Microsoft Sans Serif" w:cs="Microsoft Sans Serif"/>
        </w:rPr>
        <w:t>’, starting anytime on or before cohort entry start date.</w:t>
      </w:r>
    </w:p>
    <w:tbl>
      <w:tblPr>
        <w:tblStyle w:val="TableGrid"/>
        <w:tblW w:w="0" w:type="auto"/>
        <w:tblLook w:val="04A0" w:firstRow="1" w:lastRow="0" w:firstColumn="1" w:lastColumn="0" w:noHBand="0" w:noVBand="1"/>
      </w:tblPr>
      <w:tblGrid>
        <w:gridCol w:w="1183"/>
        <w:gridCol w:w="1418"/>
        <w:gridCol w:w="1412"/>
        <w:gridCol w:w="1252"/>
        <w:gridCol w:w="1261"/>
        <w:gridCol w:w="1670"/>
        <w:gridCol w:w="1154"/>
      </w:tblGrid>
      <w:tr w:rsidR="003138E7" w14:paraId="59DAE2E6" w14:textId="77777777" w:rsidTr="003138E7">
        <w:tc>
          <w:tcPr>
            <w:tcW w:w="1183" w:type="dxa"/>
          </w:tcPr>
          <w:p w14:paraId="4370A891" w14:textId="77777777" w:rsidR="003138E7" w:rsidRDefault="003138E7">
            <w:pPr>
              <w:rPr>
                <w:rFonts w:ascii="Microsoft Sans Serif" w:hAnsi="Microsoft Sans Serif" w:cs="Microsoft Sans Serif"/>
                <w:b/>
                <w:bCs/>
              </w:rPr>
            </w:pPr>
            <w:r>
              <w:rPr>
                <w:rFonts w:ascii="Microsoft Sans Serif" w:hAnsi="Microsoft Sans Serif" w:cs="Microsoft Sans Serif"/>
                <w:b/>
                <w:bCs/>
              </w:rPr>
              <w:t>Concept ID</w:t>
            </w:r>
          </w:p>
        </w:tc>
        <w:tc>
          <w:tcPr>
            <w:tcW w:w="1418" w:type="dxa"/>
          </w:tcPr>
          <w:p w14:paraId="53FFA521" w14:textId="77777777" w:rsidR="003138E7" w:rsidRDefault="003138E7">
            <w:pPr>
              <w:rPr>
                <w:rFonts w:ascii="Microsoft Sans Serif" w:hAnsi="Microsoft Sans Serif" w:cs="Microsoft Sans Serif"/>
                <w:b/>
                <w:bCs/>
              </w:rPr>
            </w:pPr>
            <w:r>
              <w:rPr>
                <w:rFonts w:ascii="Microsoft Sans Serif" w:hAnsi="Microsoft Sans Serif" w:cs="Microsoft Sans Serif"/>
                <w:b/>
                <w:bCs/>
              </w:rPr>
              <w:t>Concept Code</w:t>
            </w:r>
          </w:p>
        </w:tc>
        <w:tc>
          <w:tcPr>
            <w:tcW w:w="1412" w:type="dxa"/>
          </w:tcPr>
          <w:p w14:paraId="116ED6C1" w14:textId="77777777" w:rsidR="003138E7" w:rsidRDefault="003138E7">
            <w:pPr>
              <w:rPr>
                <w:rFonts w:ascii="Microsoft Sans Serif" w:hAnsi="Microsoft Sans Serif" w:cs="Microsoft Sans Serif"/>
                <w:b/>
                <w:bCs/>
              </w:rPr>
            </w:pPr>
            <w:r>
              <w:rPr>
                <w:rFonts w:ascii="Microsoft Sans Serif" w:hAnsi="Microsoft Sans Serif" w:cs="Microsoft Sans Serif"/>
                <w:b/>
                <w:bCs/>
              </w:rPr>
              <w:t>Concept Name</w:t>
            </w:r>
          </w:p>
        </w:tc>
        <w:tc>
          <w:tcPr>
            <w:tcW w:w="1252" w:type="dxa"/>
          </w:tcPr>
          <w:p w14:paraId="643175F0" w14:textId="77777777" w:rsidR="003138E7" w:rsidRDefault="003138E7">
            <w:pPr>
              <w:rPr>
                <w:rFonts w:ascii="Microsoft Sans Serif" w:hAnsi="Microsoft Sans Serif" w:cs="Microsoft Sans Serif"/>
                <w:b/>
                <w:bCs/>
              </w:rPr>
            </w:pPr>
            <w:r>
              <w:rPr>
                <w:rFonts w:ascii="Microsoft Sans Serif" w:hAnsi="Microsoft Sans Serif" w:cs="Microsoft Sans Serif"/>
                <w:b/>
                <w:bCs/>
              </w:rPr>
              <w:t>Domain</w:t>
            </w:r>
          </w:p>
        </w:tc>
        <w:tc>
          <w:tcPr>
            <w:tcW w:w="1261" w:type="dxa"/>
          </w:tcPr>
          <w:p w14:paraId="5886717F" w14:textId="77777777" w:rsidR="003138E7" w:rsidRDefault="003138E7">
            <w:pPr>
              <w:rPr>
                <w:rFonts w:ascii="Microsoft Sans Serif" w:hAnsi="Microsoft Sans Serif" w:cs="Microsoft Sans Serif"/>
                <w:b/>
                <w:bCs/>
              </w:rPr>
            </w:pPr>
            <w:r>
              <w:rPr>
                <w:rFonts w:ascii="Microsoft Sans Serif" w:hAnsi="Microsoft Sans Serif" w:cs="Microsoft Sans Serif"/>
                <w:b/>
                <w:bCs/>
              </w:rPr>
              <w:t>Excluded</w:t>
            </w:r>
          </w:p>
        </w:tc>
        <w:tc>
          <w:tcPr>
            <w:tcW w:w="1670" w:type="dxa"/>
          </w:tcPr>
          <w:p w14:paraId="38BCF1E6" w14:textId="77777777" w:rsidR="003138E7" w:rsidRDefault="003138E7">
            <w:pPr>
              <w:rPr>
                <w:rFonts w:ascii="Microsoft Sans Serif" w:hAnsi="Microsoft Sans Serif" w:cs="Microsoft Sans Serif"/>
                <w:b/>
                <w:bCs/>
              </w:rPr>
            </w:pPr>
            <w:r>
              <w:rPr>
                <w:rFonts w:ascii="Microsoft Sans Serif" w:hAnsi="Microsoft Sans Serif" w:cs="Microsoft Sans Serif"/>
                <w:b/>
                <w:bCs/>
              </w:rPr>
              <w:t>Descendants</w:t>
            </w:r>
          </w:p>
        </w:tc>
        <w:tc>
          <w:tcPr>
            <w:tcW w:w="1154" w:type="dxa"/>
          </w:tcPr>
          <w:p w14:paraId="4398D973" w14:textId="77777777" w:rsidR="003138E7" w:rsidRDefault="003138E7">
            <w:pPr>
              <w:rPr>
                <w:rFonts w:ascii="Microsoft Sans Serif" w:hAnsi="Microsoft Sans Serif" w:cs="Microsoft Sans Serif"/>
                <w:b/>
                <w:bCs/>
              </w:rPr>
            </w:pPr>
            <w:r>
              <w:rPr>
                <w:rFonts w:ascii="Microsoft Sans Serif" w:hAnsi="Microsoft Sans Serif" w:cs="Microsoft Sans Serif"/>
                <w:b/>
                <w:bCs/>
              </w:rPr>
              <w:t>Mapped</w:t>
            </w:r>
          </w:p>
        </w:tc>
      </w:tr>
      <w:tr w:rsidR="003138E7" w14:paraId="0C3B2C9E" w14:textId="77777777" w:rsidTr="003138E7">
        <w:tc>
          <w:tcPr>
            <w:tcW w:w="1183" w:type="dxa"/>
          </w:tcPr>
          <w:p w14:paraId="3D3F6E64" w14:textId="6729317F" w:rsidR="003138E7" w:rsidRPr="008D7DB2" w:rsidRDefault="003138E7">
            <w:pPr>
              <w:rPr>
                <w:rFonts w:ascii="Microsoft Sans Serif" w:hAnsi="Microsoft Sans Serif" w:cs="Microsoft Sans Serif"/>
              </w:rPr>
            </w:pPr>
            <w:r>
              <w:rPr>
                <w:rFonts w:ascii="Microsoft Sans Serif" w:hAnsi="Microsoft Sans Serif" w:cs="Microsoft Sans Serif" w:hint="eastAsia"/>
              </w:rPr>
              <w:t>4030518</w:t>
            </w:r>
          </w:p>
        </w:tc>
        <w:tc>
          <w:tcPr>
            <w:tcW w:w="1418" w:type="dxa"/>
          </w:tcPr>
          <w:p w14:paraId="457ACE31" w14:textId="174C9532" w:rsidR="003138E7" w:rsidRPr="008D7DB2" w:rsidRDefault="003138E7">
            <w:pPr>
              <w:rPr>
                <w:rFonts w:ascii="Microsoft Sans Serif" w:hAnsi="Microsoft Sans Serif" w:cs="Microsoft Sans Serif"/>
              </w:rPr>
            </w:pPr>
            <w:r>
              <w:rPr>
                <w:rFonts w:ascii="Microsoft Sans Serif" w:hAnsi="Microsoft Sans Serif" w:cs="Microsoft Sans Serif" w:hint="eastAsia"/>
              </w:rPr>
              <w:t>236423003</w:t>
            </w:r>
          </w:p>
        </w:tc>
        <w:tc>
          <w:tcPr>
            <w:tcW w:w="1412" w:type="dxa"/>
          </w:tcPr>
          <w:p w14:paraId="1344FBCE" w14:textId="712CD93F" w:rsidR="003138E7" w:rsidRPr="008D7DB2" w:rsidRDefault="003138E7">
            <w:pPr>
              <w:rPr>
                <w:rFonts w:ascii="Microsoft Sans Serif" w:hAnsi="Microsoft Sans Serif" w:cs="Microsoft Sans Serif"/>
              </w:rPr>
            </w:pPr>
            <w:r>
              <w:rPr>
                <w:rFonts w:ascii="Microsoft Sans Serif" w:hAnsi="Microsoft Sans Serif" w:cs="Microsoft Sans Serif"/>
              </w:rPr>
              <w:t>Renal impairment</w:t>
            </w:r>
          </w:p>
        </w:tc>
        <w:tc>
          <w:tcPr>
            <w:tcW w:w="1252" w:type="dxa"/>
          </w:tcPr>
          <w:p w14:paraId="587CC4AF" w14:textId="29718663" w:rsidR="003138E7" w:rsidRPr="008D7DB2" w:rsidRDefault="003138E7">
            <w:pPr>
              <w:rPr>
                <w:rFonts w:ascii="Microsoft Sans Serif" w:hAnsi="Microsoft Sans Serif" w:cs="Microsoft Sans Serif"/>
              </w:rPr>
            </w:pPr>
            <w:r>
              <w:rPr>
                <w:rFonts w:ascii="Microsoft Sans Serif" w:hAnsi="Microsoft Sans Serif" w:cs="Microsoft Sans Serif"/>
              </w:rPr>
              <w:t>Condition</w:t>
            </w:r>
          </w:p>
        </w:tc>
        <w:tc>
          <w:tcPr>
            <w:tcW w:w="1261" w:type="dxa"/>
          </w:tcPr>
          <w:p w14:paraId="459245EA" w14:textId="20935171" w:rsidR="003138E7" w:rsidRPr="008D7DB2" w:rsidRDefault="003138E7">
            <w:pPr>
              <w:rPr>
                <w:rFonts w:ascii="Microsoft Sans Serif" w:hAnsi="Microsoft Sans Serif" w:cs="Microsoft Sans Serif"/>
              </w:rPr>
            </w:pPr>
            <w:r>
              <w:rPr>
                <w:rFonts w:ascii="Microsoft Sans Serif" w:hAnsi="Microsoft Sans Serif" w:cs="Microsoft Sans Serif"/>
              </w:rPr>
              <w:t>NO</w:t>
            </w:r>
          </w:p>
        </w:tc>
        <w:tc>
          <w:tcPr>
            <w:tcW w:w="1670" w:type="dxa"/>
          </w:tcPr>
          <w:p w14:paraId="179101C5" w14:textId="281E117F" w:rsidR="003138E7" w:rsidRPr="008D7DB2" w:rsidRDefault="003138E7">
            <w:pPr>
              <w:rPr>
                <w:rFonts w:ascii="Microsoft Sans Serif" w:hAnsi="Microsoft Sans Serif" w:cs="Microsoft Sans Serif"/>
              </w:rPr>
            </w:pPr>
            <w:r>
              <w:rPr>
                <w:rFonts w:ascii="Microsoft Sans Serif" w:hAnsi="Microsoft Sans Serif" w:cs="Microsoft Sans Serif"/>
              </w:rPr>
              <w:t>YES</w:t>
            </w:r>
          </w:p>
        </w:tc>
        <w:tc>
          <w:tcPr>
            <w:tcW w:w="1154" w:type="dxa"/>
          </w:tcPr>
          <w:p w14:paraId="30FD9B4A" w14:textId="10E56F0D" w:rsidR="003138E7" w:rsidRPr="008D7DB2" w:rsidRDefault="003138E7">
            <w:pPr>
              <w:rPr>
                <w:rFonts w:ascii="Microsoft Sans Serif" w:hAnsi="Microsoft Sans Serif" w:cs="Microsoft Sans Serif"/>
              </w:rPr>
            </w:pPr>
            <w:r>
              <w:rPr>
                <w:rFonts w:ascii="Microsoft Sans Serif" w:hAnsi="Microsoft Sans Serif" w:cs="Microsoft Sans Serif"/>
              </w:rPr>
              <w:t>NO</w:t>
            </w:r>
          </w:p>
        </w:tc>
      </w:tr>
    </w:tbl>
    <w:p w14:paraId="48D4AE3B" w14:textId="77777777" w:rsidR="007978C4" w:rsidRDefault="007978C4">
      <w:pPr>
        <w:rPr>
          <w:rFonts w:ascii="Microsoft Sans Serif" w:hAnsi="Microsoft Sans Serif" w:cs="Microsoft Sans Serif"/>
          <w:b/>
          <w:bCs/>
        </w:rPr>
      </w:pPr>
    </w:p>
    <w:p w14:paraId="51039915" w14:textId="77777777" w:rsidR="005A0AF9" w:rsidRDefault="005A0AF9">
      <w:pPr>
        <w:rPr>
          <w:rFonts w:ascii="Microsoft Sans Serif" w:hAnsi="Microsoft Sans Serif" w:cs="Microsoft Sans Serif"/>
          <w:b/>
          <w:bCs/>
        </w:rPr>
      </w:pPr>
      <w:r>
        <w:rPr>
          <w:rFonts w:ascii="Microsoft Sans Serif" w:hAnsi="Microsoft Sans Serif" w:cs="Microsoft Sans Serif"/>
          <w:b/>
          <w:bCs/>
        </w:rPr>
        <w:br w:type="page"/>
      </w:r>
    </w:p>
    <w:p w14:paraId="53AD84AB" w14:textId="778A6A3E" w:rsidR="006120CC" w:rsidRDefault="009F1DF0">
      <w:pPr>
        <w:rPr>
          <w:rFonts w:ascii="Microsoft Sans Serif" w:hAnsi="Microsoft Sans Serif" w:cs="Microsoft Sans Serif"/>
          <w:b/>
          <w:bCs/>
        </w:rPr>
      </w:pPr>
      <w:r>
        <w:rPr>
          <w:rFonts w:ascii="Microsoft Sans Serif" w:hAnsi="Microsoft Sans Serif" w:cs="Microsoft Sans Serif"/>
          <w:b/>
          <w:bCs/>
        </w:rPr>
        <w:lastRenderedPageBreak/>
        <w:t>B</w:t>
      </w:r>
      <w:r w:rsidR="006120CC" w:rsidRPr="00311C5D">
        <w:rPr>
          <w:rFonts w:ascii="Microsoft Sans Serif" w:hAnsi="Microsoft Sans Serif" w:cs="Microsoft Sans Serif"/>
          <w:b/>
          <w:bCs/>
        </w:rPr>
        <w:t xml:space="preserve"> Outcome Cohort Def</w:t>
      </w:r>
      <w:r w:rsidR="00311C5D">
        <w:rPr>
          <w:rFonts w:ascii="Microsoft Sans Serif" w:hAnsi="Microsoft Sans Serif" w:cs="Microsoft Sans Serif"/>
          <w:b/>
          <w:bCs/>
        </w:rPr>
        <w:t>i</w:t>
      </w:r>
      <w:r w:rsidR="006120CC" w:rsidRPr="00311C5D">
        <w:rPr>
          <w:rFonts w:ascii="Microsoft Sans Serif" w:hAnsi="Microsoft Sans Serif" w:cs="Microsoft Sans Serif"/>
          <w:b/>
          <w:bCs/>
        </w:rPr>
        <w:t>nitions</w:t>
      </w:r>
    </w:p>
    <w:p w14:paraId="105F6FB4" w14:textId="1406EAF0" w:rsidR="00B93ADC" w:rsidRDefault="00A338C2">
      <w:pPr>
        <w:rPr>
          <w:rFonts w:ascii="Microsoft Sans Serif" w:hAnsi="Microsoft Sans Serif" w:cs="Microsoft Sans Serif"/>
          <w:b/>
          <w:bCs/>
        </w:rPr>
      </w:pPr>
      <w:r>
        <w:rPr>
          <w:rFonts w:ascii="Microsoft Sans Serif" w:hAnsi="Microsoft Sans Serif" w:cs="Microsoft Sans Serif"/>
          <w:b/>
          <w:bCs/>
        </w:rPr>
        <w:t xml:space="preserve">B. </w:t>
      </w:r>
      <w:r w:rsidR="00802A03">
        <w:rPr>
          <w:rFonts w:ascii="Microsoft Sans Serif" w:hAnsi="Microsoft Sans Serif" w:cs="Microsoft Sans Serif"/>
          <w:b/>
          <w:bCs/>
        </w:rPr>
        <w:t xml:space="preserve">1 Example of “4 Point major </w:t>
      </w:r>
      <w:r w:rsidR="00BF4197">
        <w:rPr>
          <w:rFonts w:ascii="Microsoft Sans Serif" w:hAnsi="Microsoft Sans Serif" w:cs="Microsoft Sans Serif"/>
          <w:b/>
          <w:bCs/>
        </w:rPr>
        <w:t xml:space="preserve">adverse </w:t>
      </w:r>
      <w:r w:rsidR="00802A03">
        <w:rPr>
          <w:rFonts w:ascii="Microsoft Sans Serif" w:hAnsi="Microsoft Sans Serif" w:cs="Microsoft Sans Serif"/>
          <w:b/>
          <w:bCs/>
        </w:rPr>
        <w:t xml:space="preserve">cardiovascular </w:t>
      </w:r>
      <w:r w:rsidR="00BF4197">
        <w:rPr>
          <w:rFonts w:ascii="Microsoft Sans Serif" w:hAnsi="Microsoft Sans Serif" w:cs="Microsoft Sans Serif"/>
          <w:b/>
          <w:bCs/>
        </w:rPr>
        <w:t>events (4P MACE)</w:t>
      </w:r>
    </w:p>
    <w:p w14:paraId="55E701EA" w14:textId="14487C81" w:rsidR="00177644" w:rsidRDefault="00177644" w:rsidP="00177644">
      <w:pPr>
        <w:rPr>
          <w:rFonts w:ascii="Microsoft Sans Serif" w:hAnsi="Microsoft Sans Serif" w:cs="Microsoft Sans Serif"/>
          <w:b/>
          <w:bCs/>
        </w:rPr>
      </w:pPr>
      <w:r>
        <w:rPr>
          <w:rFonts w:ascii="Microsoft Sans Serif" w:hAnsi="Microsoft Sans Serif" w:cs="Microsoft Sans Serif"/>
          <w:b/>
          <w:bCs/>
        </w:rPr>
        <w:t xml:space="preserve">Description: </w:t>
      </w:r>
      <w:r w:rsidR="00900188">
        <w:rPr>
          <w:rFonts w:ascii="Microsoft Sans Serif" w:hAnsi="Microsoft Sans Serif" w:cs="Microsoft Sans Serif"/>
        </w:rPr>
        <w:t>Condition record of acute myocardial infarction, hemorrhagic or ischemic stroke or sudden cardiac death during an inpatient or ER visit, and inpatient or ER visit (hospitalization) with heart failure condition record</w:t>
      </w:r>
    </w:p>
    <w:p w14:paraId="01B62269" w14:textId="77777777" w:rsidR="00177644" w:rsidRDefault="00177644" w:rsidP="00177644">
      <w:pPr>
        <w:rPr>
          <w:rFonts w:ascii="Microsoft Sans Serif" w:hAnsi="Microsoft Sans Serif" w:cs="Microsoft Sans Serif"/>
          <w:b/>
          <w:bCs/>
        </w:rPr>
      </w:pPr>
    </w:p>
    <w:p w14:paraId="297BC7CE" w14:textId="292A46B3" w:rsidR="00177644" w:rsidRPr="00177644" w:rsidRDefault="00177644" w:rsidP="00177644">
      <w:pPr>
        <w:rPr>
          <w:rFonts w:ascii="Microsoft Sans Serif" w:hAnsi="Microsoft Sans Serif" w:cs="Microsoft Sans Serif"/>
          <w:b/>
          <w:bCs/>
        </w:rPr>
      </w:pPr>
      <w:r w:rsidRPr="00177644">
        <w:rPr>
          <w:rFonts w:ascii="Microsoft Sans Serif" w:hAnsi="Microsoft Sans Serif" w:cs="Microsoft Sans Serif"/>
          <w:b/>
          <w:bCs/>
        </w:rPr>
        <w:t>Cohort Entry Events</w:t>
      </w:r>
    </w:p>
    <w:p w14:paraId="0CACE88E" w14:textId="77777777" w:rsidR="00177644" w:rsidRPr="00177644" w:rsidRDefault="00177644" w:rsidP="00177644">
      <w:pPr>
        <w:rPr>
          <w:rFonts w:ascii="Microsoft Sans Serif" w:hAnsi="Microsoft Sans Serif" w:cs="Microsoft Sans Serif"/>
        </w:rPr>
      </w:pPr>
      <w:r w:rsidRPr="00177644">
        <w:rPr>
          <w:rFonts w:ascii="Microsoft Sans Serif" w:hAnsi="Microsoft Sans Serif" w:cs="Microsoft Sans Serif"/>
        </w:rPr>
        <w:t>People may enter the cohort when observing any of the following:</w:t>
      </w:r>
    </w:p>
    <w:p w14:paraId="34E46C49" w14:textId="679ACD81" w:rsidR="00177644" w:rsidRPr="00177644" w:rsidRDefault="00177644" w:rsidP="00177644">
      <w:pPr>
        <w:pStyle w:val="ListParagraph"/>
        <w:numPr>
          <w:ilvl w:val="0"/>
          <w:numId w:val="28"/>
        </w:numPr>
        <w:rPr>
          <w:rFonts w:ascii="Microsoft Sans Serif" w:hAnsi="Microsoft Sans Serif" w:cs="Microsoft Sans Serif"/>
        </w:rPr>
      </w:pPr>
      <w:r w:rsidRPr="00177644">
        <w:rPr>
          <w:rFonts w:ascii="Microsoft Sans Serif" w:hAnsi="Microsoft Sans Serif" w:cs="Microsoft Sans Serif"/>
        </w:rPr>
        <w:t>condition occurrences of 'Acute myocardial Infarction'.</w:t>
      </w:r>
    </w:p>
    <w:p w14:paraId="3ABE5E5C" w14:textId="64A2A24A" w:rsidR="00177644" w:rsidRPr="00177644" w:rsidRDefault="00177644" w:rsidP="00177644">
      <w:pPr>
        <w:pStyle w:val="ListParagraph"/>
        <w:numPr>
          <w:ilvl w:val="0"/>
          <w:numId w:val="28"/>
        </w:numPr>
        <w:rPr>
          <w:rFonts w:ascii="Microsoft Sans Serif" w:hAnsi="Microsoft Sans Serif" w:cs="Microsoft Sans Serif"/>
        </w:rPr>
      </w:pPr>
      <w:r w:rsidRPr="00177644">
        <w:rPr>
          <w:rFonts w:ascii="Microsoft Sans Serif" w:hAnsi="Microsoft Sans Serif" w:cs="Microsoft Sans Serif"/>
        </w:rPr>
        <w:t>condition occurrences of 'Sudden cardiac death'.</w:t>
      </w:r>
    </w:p>
    <w:p w14:paraId="353E3C3A" w14:textId="6B74DE2A" w:rsidR="00177644" w:rsidRPr="00177644" w:rsidRDefault="00177644" w:rsidP="00177644">
      <w:pPr>
        <w:pStyle w:val="ListParagraph"/>
        <w:numPr>
          <w:ilvl w:val="0"/>
          <w:numId w:val="28"/>
        </w:numPr>
        <w:rPr>
          <w:rFonts w:ascii="Microsoft Sans Serif" w:hAnsi="Microsoft Sans Serif" w:cs="Microsoft Sans Serif"/>
        </w:rPr>
      </w:pPr>
      <w:r w:rsidRPr="00177644">
        <w:rPr>
          <w:rFonts w:ascii="Microsoft Sans Serif" w:hAnsi="Microsoft Sans Serif" w:cs="Microsoft Sans Serif"/>
        </w:rPr>
        <w:t>condition occurrences of 'Ischemic stroke'.</w:t>
      </w:r>
    </w:p>
    <w:p w14:paraId="28BC196A" w14:textId="66B3C366" w:rsidR="00177644" w:rsidRPr="00177644" w:rsidRDefault="00177644" w:rsidP="00177644">
      <w:pPr>
        <w:pStyle w:val="ListParagraph"/>
        <w:numPr>
          <w:ilvl w:val="0"/>
          <w:numId w:val="28"/>
        </w:numPr>
        <w:rPr>
          <w:rFonts w:ascii="Microsoft Sans Serif" w:hAnsi="Microsoft Sans Serif" w:cs="Microsoft Sans Serif"/>
        </w:rPr>
      </w:pPr>
      <w:r w:rsidRPr="00177644">
        <w:rPr>
          <w:rFonts w:ascii="Microsoft Sans Serif" w:hAnsi="Microsoft Sans Serif" w:cs="Microsoft Sans Serif"/>
        </w:rPr>
        <w:t>condition occurrences of 'Intracranial bleed Hemorrhagic stroke'.</w:t>
      </w:r>
    </w:p>
    <w:p w14:paraId="35332792" w14:textId="3BA4F3C3" w:rsidR="00177644" w:rsidRPr="00177644" w:rsidRDefault="00177644" w:rsidP="00177644">
      <w:pPr>
        <w:pStyle w:val="ListParagraph"/>
        <w:numPr>
          <w:ilvl w:val="0"/>
          <w:numId w:val="28"/>
        </w:numPr>
        <w:rPr>
          <w:rFonts w:ascii="Microsoft Sans Serif" w:hAnsi="Microsoft Sans Serif" w:cs="Microsoft Sans Serif"/>
        </w:rPr>
      </w:pPr>
      <w:r w:rsidRPr="00177644">
        <w:rPr>
          <w:rFonts w:ascii="Microsoft Sans Serif" w:hAnsi="Microsoft Sans Serif" w:cs="Microsoft Sans Serif"/>
        </w:rPr>
        <w:t>condition occurrences of 'Heart Failure '.</w:t>
      </w:r>
    </w:p>
    <w:p w14:paraId="404E5B0F" w14:textId="77777777" w:rsidR="00177644" w:rsidRPr="00177644" w:rsidRDefault="00177644" w:rsidP="00177644">
      <w:pPr>
        <w:rPr>
          <w:rFonts w:ascii="Microsoft Sans Serif" w:hAnsi="Microsoft Sans Serif" w:cs="Microsoft Sans Serif"/>
        </w:rPr>
      </w:pPr>
      <w:r w:rsidRPr="00177644">
        <w:rPr>
          <w:rFonts w:ascii="Microsoft Sans Serif" w:hAnsi="Microsoft Sans Serif" w:cs="Microsoft Sans Serif"/>
        </w:rPr>
        <w:t>Restrict entry events to having at least 1 visit occurrence of 'Inpatient or ER visit', starting anytime on or before cohort entry start date and ending between 0 days before and all days after cohort entry start date.</w:t>
      </w:r>
    </w:p>
    <w:p w14:paraId="19081615" w14:textId="77777777" w:rsidR="00177644" w:rsidRPr="00177644" w:rsidRDefault="00177644" w:rsidP="00177644">
      <w:pPr>
        <w:rPr>
          <w:rFonts w:ascii="Microsoft Sans Serif" w:hAnsi="Microsoft Sans Serif" w:cs="Microsoft Sans Serif"/>
        </w:rPr>
      </w:pPr>
    </w:p>
    <w:p w14:paraId="6643EFFB" w14:textId="77777777" w:rsidR="00177644" w:rsidRPr="00177644" w:rsidRDefault="00177644" w:rsidP="00177644">
      <w:pPr>
        <w:rPr>
          <w:rFonts w:ascii="Microsoft Sans Serif" w:hAnsi="Microsoft Sans Serif" w:cs="Microsoft Sans Serif"/>
          <w:b/>
          <w:bCs/>
        </w:rPr>
      </w:pPr>
      <w:r w:rsidRPr="00177644">
        <w:rPr>
          <w:rFonts w:ascii="Microsoft Sans Serif" w:hAnsi="Microsoft Sans Serif" w:cs="Microsoft Sans Serif"/>
          <w:b/>
          <w:bCs/>
        </w:rPr>
        <w:t>Cohort Exit</w:t>
      </w:r>
    </w:p>
    <w:p w14:paraId="575A4D8B" w14:textId="77777777" w:rsidR="00177644" w:rsidRPr="00177644" w:rsidRDefault="00177644" w:rsidP="00177644">
      <w:pPr>
        <w:rPr>
          <w:rFonts w:ascii="Microsoft Sans Serif" w:hAnsi="Microsoft Sans Serif" w:cs="Microsoft Sans Serif"/>
        </w:rPr>
      </w:pPr>
      <w:r w:rsidRPr="00177644">
        <w:rPr>
          <w:rFonts w:ascii="Microsoft Sans Serif" w:hAnsi="Microsoft Sans Serif" w:cs="Microsoft Sans Serif"/>
        </w:rPr>
        <w:t>The cohort end date will be offset from index event's start date plus 7 days.</w:t>
      </w:r>
    </w:p>
    <w:p w14:paraId="3E5DB3C6" w14:textId="77777777" w:rsidR="00177644" w:rsidRPr="00177644" w:rsidRDefault="00177644" w:rsidP="00177644">
      <w:pPr>
        <w:rPr>
          <w:rFonts w:ascii="Microsoft Sans Serif" w:hAnsi="Microsoft Sans Serif" w:cs="Microsoft Sans Serif"/>
        </w:rPr>
      </w:pPr>
    </w:p>
    <w:p w14:paraId="2BC68A73" w14:textId="77777777" w:rsidR="00177644" w:rsidRPr="00177644" w:rsidRDefault="00177644" w:rsidP="00177644">
      <w:pPr>
        <w:rPr>
          <w:rFonts w:ascii="Microsoft Sans Serif" w:hAnsi="Microsoft Sans Serif" w:cs="Microsoft Sans Serif"/>
          <w:b/>
          <w:bCs/>
        </w:rPr>
      </w:pPr>
      <w:r w:rsidRPr="00177644">
        <w:rPr>
          <w:rFonts w:ascii="Microsoft Sans Serif" w:hAnsi="Microsoft Sans Serif" w:cs="Microsoft Sans Serif"/>
          <w:b/>
          <w:bCs/>
        </w:rPr>
        <w:t>Cohort Eras</w:t>
      </w:r>
    </w:p>
    <w:p w14:paraId="0170B87F" w14:textId="7ABA173E" w:rsidR="00802A03" w:rsidRDefault="00177644" w:rsidP="00177644">
      <w:pPr>
        <w:rPr>
          <w:rFonts w:ascii="Microsoft Sans Serif" w:hAnsi="Microsoft Sans Serif" w:cs="Microsoft Sans Serif"/>
        </w:rPr>
      </w:pPr>
      <w:r w:rsidRPr="00177644">
        <w:rPr>
          <w:rFonts w:ascii="Microsoft Sans Serif" w:hAnsi="Microsoft Sans Serif" w:cs="Microsoft Sans Serif"/>
        </w:rPr>
        <w:t>Remaining events will be combined into cohort eras if they are within 180 days of each other.</w:t>
      </w:r>
    </w:p>
    <w:p w14:paraId="57E2E365" w14:textId="77777777" w:rsidR="00177644" w:rsidRDefault="00177644" w:rsidP="00177644">
      <w:pPr>
        <w:rPr>
          <w:rFonts w:ascii="Microsoft Sans Serif" w:hAnsi="Microsoft Sans Serif" w:cs="Microsoft Sans Serif"/>
        </w:rPr>
      </w:pPr>
    </w:p>
    <w:p w14:paraId="458F1E96" w14:textId="3F35F50E" w:rsidR="00177644" w:rsidRPr="00DD437F" w:rsidRDefault="00177644" w:rsidP="00177644">
      <w:pPr>
        <w:rPr>
          <w:rFonts w:ascii="Microsoft Sans Serif" w:hAnsi="Microsoft Sans Serif" w:cs="Microsoft Sans Serif"/>
          <w:b/>
          <w:bCs/>
        </w:rPr>
      </w:pPr>
      <w:r w:rsidRPr="00DD437F">
        <w:rPr>
          <w:rFonts w:ascii="Microsoft Sans Serif" w:hAnsi="Microsoft Sans Serif" w:cs="Microsoft Sans Serif"/>
          <w:b/>
          <w:bCs/>
        </w:rPr>
        <w:t>Concept Set Definitions</w:t>
      </w:r>
    </w:p>
    <w:p w14:paraId="34150B42" w14:textId="376F8464" w:rsidR="00DD437F" w:rsidRDefault="00DD437F" w:rsidP="00DD437F">
      <w:pPr>
        <w:pStyle w:val="ListParagraph"/>
        <w:numPr>
          <w:ilvl w:val="0"/>
          <w:numId w:val="29"/>
        </w:numPr>
        <w:rPr>
          <w:rFonts w:ascii="Microsoft Sans Serif" w:hAnsi="Microsoft Sans Serif" w:cs="Microsoft Sans Serif"/>
        </w:rPr>
      </w:pPr>
      <w:r>
        <w:rPr>
          <w:rFonts w:ascii="Microsoft Sans Serif" w:hAnsi="Microsoft Sans Serif" w:cs="Microsoft Sans Serif"/>
        </w:rPr>
        <w:t>Acute myocardial infraction</w:t>
      </w:r>
    </w:p>
    <w:tbl>
      <w:tblPr>
        <w:tblStyle w:val="TableGrid"/>
        <w:tblW w:w="0" w:type="auto"/>
        <w:tblLook w:val="04A0" w:firstRow="1" w:lastRow="0" w:firstColumn="1" w:lastColumn="0" w:noHBand="0" w:noVBand="1"/>
      </w:tblPr>
      <w:tblGrid>
        <w:gridCol w:w="1241"/>
        <w:gridCol w:w="1248"/>
        <w:gridCol w:w="1211"/>
        <w:gridCol w:w="1467"/>
        <w:gridCol w:w="1285"/>
        <w:gridCol w:w="1670"/>
        <w:gridCol w:w="1228"/>
      </w:tblGrid>
      <w:tr w:rsidR="00067905" w14:paraId="37240339" w14:textId="77777777" w:rsidTr="00AC13F6">
        <w:tc>
          <w:tcPr>
            <w:tcW w:w="1262" w:type="dxa"/>
          </w:tcPr>
          <w:p w14:paraId="5EA4715D" w14:textId="59A6D281" w:rsidR="00067905" w:rsidRPr="00AC13F6" w:rsidRDefault="00067905" w:rsidP="00FE5BDA">
            <w:pPr>
              <w:rPr>
                <w:rFonts w:ascii="Microsoft Sans Serif" w:hAnsi="Microsoft Sans Serif" w:cs="Microsoft Sans Serif"/>
                <w:b/>
                <w:bCs/>
              </w:rPr>
            </w:pPr>
            <w:r w:rsidRPr="00AC13F6">
              <w:rPr>
                <w:rFonts w:ascii="Microsoft Sans Serif" w:hAnsi="Microsoft Sans Serif" w:cs="Microsoft Sans Serif"/>
                <w:b/>
                <w:bCs/>
              </w:rPr>
              <w:t>Concept Id</w:t>
            </w:r>
          </w:p>
        </w:tc>
        <w:tc>
          <w:tcPr>
            <w:tcW w:w="1262" w:type="dxa"/>
          </w:tcPr>
          <w:p w14:paraId="659DF844" w14:textId="0AAB19F4" w:rsidR="00067905" w:rsidRPr="00AC13F6" w:rsidRDefault="00067905" w:rsidP="00FE5BDA">
            <w:pPr>
              <w:rPr>
                <w:rFonts w:ascii="Microsoft Sans Serif" w:hAnsi="Microsoft Sans Serif" w:cs="Microsoft Sans Serif"/>
                <w:b/>
                <w:bCs/>
              </w:rPr>
            </w:pPr>
            <w:r w:rsidRPr="00AC13F6">
              <w:rPr>
                <w:rFonts w:ascii="Microsoft Sans Serif" w:hAnsi="Microsoft Sans Serif" w:cs="Microsoft Sans Serif"/>
                <w:b/>
                <w:bCs/>
              </w:rPr>
              <w:t>Concept name</w:t>
            </w:r>
          </w:p>
        </w:tc>
        <w:tc>
          <w:tcPr>
            <w:tcW w:w="1242" w:type="dxa"/>
          </w:tcPr>
          <w:p w14:paraId="784A2FBA" w14:textId="0A420E85" w:rsidR="00067905" w:rsidRPr="00AC13F6" w:rsidRDefault="00067905" w:rsidP="00FE5BDA">
            <w:pPr>
              <w:rPr>
                <w:rFonts w:ascii="Microsoft Sans Serif" w:hAnsi="Microsoft Sans Serif" w:cs="Microsoft Sans Serif"/>
                <w:b/>
                <w:bCs/>
              </w:rPr>
            </w:pPr>
            <w:r w:rsidRPr="00AC13F6">
              <w:rPr>
                <w:rFonts w:ascii="Microsoft Sans Serif" w:hAnsi="Microsoft Sans Serif" w:cs="Microsoft Sans Serif"/>
                <w:b/>
                <w:bCs/>
              </w:rPr>
              <w:t>Domain</w:t>
            </w:r>
          </w:p>
        </w:tc>
        <w:tc>
          <w:tcPr>
            <w:tcW w:w="1419" w:type="dxa"/>
          </w:tcPr>
          <w:p w14:paraId="5115E968" w14:textId="59E2C42C" w:rsidR="00067905" w:rsidRPr="00AC13F6" w:rsidRDefault="00067905" w:rsidP="00FE5BDA">
            <w:pPr>
              <w:rPr>
                <w:rFonts w:ascii="Microsoft Sans Serif" w:hAnsi="Microsoft Sans Serif" w:cs="Microsoft Sans Serif"/>
                <w:b/>
                <w:bCs/>
              </w:rPr>
            </w:pPr>
            <w:r w:rsidRPr="00AC13F6">
              <w:rPr>
                <w:rFonts w:ascii="Microsoft Sans Serif" w:hAnsi="Microsoft Sans Serif" w:cs="Microsoft Sans Serif"/>
                <w:b/>
                <w:bCs/>
              </w:rPr>
              <w:t>Vocabulary</w:t>
            </w:r>
          </w:p>
        </w:tc>
        <w:tc>
          <w:tcPr>
            <w:tcW w:w="1294" w:type="dxa"/>
          </w:tcPr>
          <w:p w14:paraId="50A817C4" w14:textId="23A914B9" w:rsidR="00067905" w:rsidRPr="00AC13F6" w:rsidRDefault="00067905" w:rsidP="00FE5BDA">
            <w:pPr>
              <w:rPr>
                <w:rFonts w:ascii="Microsoft Sans Serif" w:hAnsi="Microsoft Sans Serif" w:cs="Microsoft Sans Serif"/>
                <w:b/>
                <w:bCs/>
              </w:rPr>
            </w:pPr>
            <w:r w:rsidRPr="00AC13F6">
              <w:rPr>
                <w:rFonts w:ascii="Microsoft Sans Serif" w:hAnsi="Microsoft Sans Serif" w:cs="Microsoft Sans Serif"/>
                <w:b/>
                <w:bCs/>
              </w:rPr>
              <w:t>Excluded</w:t>
            </w:r>
          </w:p>
        </w:tc>
        <w:tc>
          <w:tcPr>
            <w:tcW w:w="1617" w:type="dxa"/>
          </w:tcPr>
          <w:p w14:paraId="5BA4A400" w14:textId="299A9835" w:rsidR="00067905" w:rsidRPr="00AC13F6" w:rsidRDefault="00067905" w:rsidP="00FE5BDA">
            <w:pPr>
              <w:rPr>
                <w:rFonts w:ascii="Microsoft Sans Serif" w:hAnsi="Microsoft Sans Serif" w:cs="Microsoft Sans Serif"/>
                <w:b/>
                <w:bCs/>
              </w:rPr>
            </w:pPr>
            <w:r w:rsidRPr="00AC13F6">
              <w:rPr>
                <w:rFonts w:ascii="Microsoft Sans Serif" w:hAnsi="Microsoft Sans Serif" w:cs="Microsoft Sans Serif"/>
                <w:b/>
                <w:bCs/>
              </w:rPr>
              <w:t>Descendants</w:t>
            </w:r>
          </w:p>
        </w:tc>
        <w:tc>
          <w:tcPr>
            <w:tcW w:w="1254" w:type="dxa"/>
          </w:tcPr>
          <w:p w14:paraId="5634801F" w14:textId="4A5D2428" w:rsidR="00067905" w:rsidRPr="00AC13F6" w:rsidRDefault="00067905" w:rsidP="00FE5BDA">
            <w:pPr>
              <w:rPr>
                <w:rFonts w:ascii="Microsoft Sans Serif" w:hAnsi="Microsoft Sans Serif" w:cs="Microsoft Sans Serif"/>
                <w:b/>
                <w:bCs/>
              </w:rPr>
            </w:pPr>
            <w:r w:rsidRPr="00AC13F6">
              <w:rPr>
                <w:rFonts w:ascii="Microsoft Sans Serif" w:hAnsi="Microsoft Sans Serif" w:cs="Microsoft Sans Serif"/>
                <w:b/>
                <w:bCs/>
              </w:rPr>
              <w:t>Mapped</w:t>
            </w:r>
          </w:p>
        </w:tc>
      </w:tr>
      <w:tr w:rsidR="00AC13F6" w14:paraId="4394C24B" w14:textId="77777777" w:rsidTr="00AC13F6">
        <w:tc>
          <w:tcPr>
            <w:tcW w:w="1262" w:type="dxa"/>
          </w:tcPr>
          <w:p w14:paraId="5B5AE8C8" w14:textId="7049CEB2"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314666</w:t>
            </w:r>
          </w:p>
        </w:tc>
        <w:tc>
          <w:tcPr>
            <w:tcW w:w="1262" w:type="dxa"/>
          </w:tcPr>
          <w:p w14:paraId="49A11480" w14:textId="5A8B7A19"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Old myocardial infarction</w:t>
            </w:r>
          </w:p>
        </w:tc>
        <w:tc>
          <w:tcPr>
            <w:tcW w:w="1242" w:type="dxa"/>
          </w:tcPr>
          <w:p w14:paraId="439C5628" w14:textId="33D7FF74"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Condition</w:t>
            </w:r>
          </w:p>
        </w:tc>
        <w:tc>
          <w:tcPr>
            <w:tcW w:w="1419" w:type="dxa"/>
          </w:tcPr>
          <w:p w14:paraId="5FA20656" w14:textId="006FCDFA"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SNOMED</w:t>
            </w:r>
          </w:p>
        </w:tc>
        <w:tc>
          <w:tcPr>
            <w:tcW w:w="1294" w:type="dxa"/>
          </w:tcPr>
          <w:p w14:paraId="65D9E7DB" w14:textId="5C3D9236"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YES</w:t>
            </w:r>
          </w:p>
        </w:tc>
        <w:tc>
          <w:tcPr>
            <w:tcW w:w="1617" w:type="dxa"/>
          </w:tcPr>
          <w:p w14:paraId="73A0BBDC" w14:textId="411F09C5"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YES</w:t>
            </w:r>
          </w:p>
        </w:tc>
        <w:tc>
          <w:tcPr>
            <w:tcW w:w="1254" w:type="dxa"/>
          </w:tcPr>
          <w:p w14:paraId="7853D80F" w14:textId="5EC69BF0"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NO</w:t>
            </w:r>
          </w:p>
        </w:tc>
      </w:tr>
      <w:tr w:rsidR="00AC13F6" w14:paraId="7B31EC8B" w14:textId="77777777" w:rsidTr="00AC13F6">
        <w:tc>
          <w:tcPr>
            <w:tcW w:w="1262" w:type="dxa"/>
          </w:tcPr>
          <w:p w14:paraId="7B9C7300" w14:textId="04592A12"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4329847</w:t>
            </w:r>
          </w:p>
        </w:tc>
        <w:tc>
          <w:tcPr>
            <w:tcW w:w="1262" w:type="dxa"/>
          </w:tcPr>
          <w:p w14:paraId="3BF4CA46" w14:textId="6BAFACE2"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Myocardial infarction</w:t>
            </w:r>
          </w:p>
        </w:tc>
        <w:tc>
          <w:tcPr>
            <w:tcW w:w="1242" w:type="dxa"/>
          </w:tcPr>
          <w:p w14:paraId="3900C243" w14:textId="4D884AB8"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Condition</w:t>
            </w:r>
          </w:p>
        </w:tc>
        <w:tc>
          <w:tcPr>
            <w:tcW w:w="1419" w:type="dxa"/>
          </w:tcPr>
          <w:p w14:paraId="6D294E37" w14:textId="00A74EFD"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SNOMED</w:t>
            </w:r>
          </w:p>
        </w:tc>
        <w:tc>
          <w:tcPr>
            <w:tcW w:w="1294" w:type="dxa"/>
          </w:tcPr>
          <w:p w14:paraId="64AA97ED" w14:textId="2D8DE0BB"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NO</w:t>
            </w:r>
          </w:p>
        </w:tc>
        <w:tc>
          <w:tcPr>
            <w:tcW w:w="1617" w:type="dxa"/>
          </w:tcPr>
          <w:p w14:paraId="7F935A5A" w14:textId="36F32ED7"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YES</w:t>
            </w:r>
          </w:p>
        </w:tc>
        <w:tc>
          <w:tcPr>
            <w:tcW w:w="1254" w:type="dxa"/>
          </w:tcPr>
          <w:p w14:paraId="52FE272E" w14:textId="2A58C955" w:rsidR="00AC13F6" w:rsidRPr="00AC13F6" w:rsidRDefault="00AC13F6" w:rsidP="00AC13F6">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NO</w:t>
            </w:r>
          </w:p>
        </w:tc>
      </w:tr>
    </w:tbl>
    <w:p w14:paraId="4EFAC82D" w14:textId="77777777" w:rsidR="00FE5BDA" w:rsidRPr="00FE5BDA" w:rsidRDefault="00FE5BDA" w:rsidP="00FE5BDA">
      <w:pPr>
        <w:rPr>
          <w:rFonts w:ascii="Microsoft Sans Serif" w:hAnsi="Microsoft Sans Serif" w:cs="Microsoft Sans Serif"/>
        </w:rPr>
      </w:pPr>
    </w:p>
    <w:p w14:paraId="6BC03342" w14:textId="4A243E74" w:rsidR="00DD437F" w:rsidRDefault="00FE5BDA" w:rsidP="00DD437F">
      <w:pPr>
        <w:pStyle w:val="ListParagraph"/>
        <w:numPr>
          <w:ilvl w:val="0"/>
          <w:numId w:val="29"/>
        </w:numPr>
        <w:rPr>
          <w:rFonts w:ascii="Microsoft Sans Serif" w:hAnsi="Microsoft Sans Serif" w:cs="Microsoft Sans Serif"/>
        </w:rPr>
      </w:pPr>
      <w:r>
        <w:rPr>
          <w:rFonts w:ascii="Microsoft Sans Serif" w:hAnsi="Microsoft Sans Serif" w:cs="Microsoft Sans Serif"/>
        </w:rPr>
        <w:lastRenderedPageBreak/>
        <w:t>Sudden cardiac death</w:t>
      </w:r>
    </w:p>
    <w:tbl>
      <w:tblPr>
        <w:tblStyle w:val="TableGrid"/>
        <w:tblW w:w="0" w:type="auto"/>
        <w:tblLook w:val="04A0" w:firstRow="1" w:lastRow="0" w:firstColumn="1" w:lastColumn="0" w:noHBand="0" w:noVBand="1"/>
      </w:tblPr>
      <w:tblGrid>
        <w:gridCol w:w="1217"/>
        <w:gridCol w:w="1224"/>
        <w:gridCol w:w="1296"/>
        <w:gridCol w:w="1467"/>
        <w:gridCol w:w="1279"/>
        <w:gridCol w:w="1670"/>
        <w:gridCol w:w="1197"/>
      </w:tblGrid>
      <w:tr w:rsidR="00782E60" w:rsidRPr="00782E60" w14:paraId="0D714B79" w14:textId="77777777" w:rsidTr="00782E60">
        <w:tc>
          <w:tcPr>
            <w:tcW w:w="1243" w:type="dxa"/>
          </w:tcPr>
          <w:p w14:paraId="48E0C036" w14:textId="77777777" w:rsidR="00067905" w:rsidRPr="00782E60" w:rsidRDefault="00067905" w:rsidP="00782E60">
            <w:pPr>
              <w:pStyle w:val="NoSpacing"/>
              <w:rPr>
                <w:rFonts w:ascii="Microsoft Sans Serif" w:hAnsi="Microsoft Sans Serif" w:cs="Microsoft Sans Serif"/>
                <w:b/>
                <w:bCs/>
              </w:rPr>
            </w:pPr>
            <w:r w:rsidRPr="00782E60">
              <w:rPr>
                <w:rFonts w:ascii="Microsoft Sans Serif" w:hAnsi="Microsoft Sans Serif" w:cs="Microsoft Sans Serif"/>
                <w:b/>
                <w:bCs/>
              </w:rPr>
              <w:t>Concept Id</w:t>
            </w:r>
          </w:p>
        </w:tc>
        <w:tc>
          <w:tcPr>
            <w:tcW w:w="1242" w:type="dxa"/>
          </w:tcPr>
          <w:p w14:paraId="713AB87F" w14:textId="77777777" w:rsidR="00067905" w:rsidRPr="00782E60" w:rsidRDefault="00067905" w:rsidP="00782E60">
            <w:pPr>
              <w:pStyle w:val="NoSpacing"/>
              <w:rPr>
                <w:rFonts w:ascii="Microsoft Sans Serif" w:hAnsi="Microsoft Sans Serif" w:cs="Microsoft Sans Serif"/>
                <w:b/>
                <w:bCs/>
              </w:rPr>
            </w:pPr>
            <w:r w:rsidRPr="00782E60">
              <w:rPr>
                <w:rFonts w:ascii="Microsoft Sans Serif" w:hAnsi="Microsoft Sans Serif" w:cs="Microsoft Sans Serif"/>
                <w:b/>
                <w:bCs/>
              </w:rPr>
              <w:t>Concept name</w:t>
            </w:r>
          </w:p>
        </w:tc>
        <w:tc>
          <w:tcPr>
            <w:tcW w:w="1209" w:type="dxa"/>
          </w:tcPr>
          <w:p w14:paraId="74C4DB04" w14:textId="77777777" w:rsidR="00067905" w:rsidRPr="00782E60" w:rsidRDefault="00067905" w:rsidP="00782E60">
            <w:pPr>
              <w:pStyle w:val="NoSpacing"/>
              <w:rPr>
                <w:rFonts w:ascii="Microsoft Sans Serif" w:hAnsi="Microsoft Sans Serif" w:cs="Microsoft Sans Serif"/>
                <w:b/>
                <w:bCs/>
              </w:rPr>
            </w:pPr>
            <w:r w:rsidRPr="00782E60">
              <w:rPr>
                <w:rFonts w:ascii="Microsoft Sans Serif" w:hAnsi="Microsoft Sans Serif" w:cs="Microsoft Sans Serif"/>
                <w:b/>
                <w:bCs/>
              </w:rPr>
              <w:t>Domain</w:t>
            </w:r>
          </w:p>
        </w:tc>
        <w:tc>
          <w:tcPr>
            <w:tcW w:w="1467" w:type="dxa"/>
          </w:tcPr>
          <w:p w14:paraId="3F132476" w14:textId="77777777" w:rsidR="00067905" w:rsidRPr="00782E60" w:rsidRDefault="00067905" w:rsidP="00782E60">
            <w:pPr>
              <w:pStyle w:val="NoSpacing"/>
              <w:rPr>
                <w:rFonts w:ascii="Microsoft Sans Serif" w:hAnsi="Microsoft Sans Serif" w:cs="Microsoft Sans Serif"/>
                <w:b/>
                <w:bCs/>
              </w:rPr>
            </w:pPr>
            <w:r w:rsidRPr="00782E60">
              <w:rPr>
                <w:rFonts w:ascii="Microsoft Sans Serif" w:hAnsi="Microsoft Sans Serif" w:cs="Microsoft Sans Serif"/>
                <w:b/>
                <w:bCs/>
              </w:rPr>
              <w:t>Vocabulary</w:t>
            </w:r>
          </w:p>
        </w:tc>
        <w:tc>
          <w:tcPr>
            <w:tcW w:w="1291" w:type="dxa"/>
          </w:tcPr>
          <w:p w14:paraId="5C6A8E05" w14:textId="77777777" w:rsidR="00067905" w:rsidRPr="00782E60" w:rsidRDefault="00067905" w:rsidP="00782E60">
            <w:pPr>
              <w:pStyle w:val="NoSpacing"/>
              <w:rPr>
                <w:rFonts w:ascii="Microsoft Sans Serif" w:hAnsi="Microsoft Sans Serif" w:cs="Microsoft Sans Serif"/>
                <w:b/>
                <w:bCs/>
              </w:rPr>
            </w:pPr>
            <w:r w:rsidRPr="00782E60">
              <w:rPr>
                <w:rFonts w:ascii="Microsoft Sans Serif" w:hAnsi="Microsoft Sans Serif" w:cs="Microsoft Sans Serif"/>
                <w:b/>
                <w:bCs/>
              </w:rPr>
              <w:t>Excluded</w:t>
            </w:r>
          </w:p>
        </w:tc>
        <w:tc>
          <w:tcPr>
            <w:tcW w:w="1670" w:type="dxa"/>
          </w:tcPr>
          <w:p w14:paraId="7ED736C5" w14:textId="77777777" w:rsidR="00067905" w:rsidRPr="00782E60" w:rsidRDefault="00067905" w:rsidP="00782E60">
            <w:pPr>
              <w:pStyle w:val="NoSpacing"/>
              <w:rPr>
                <w:rFonts w:ascii="Microsoft Sans Serif" w:hAnsi="Microsoft Sans Serif" w:cs="Microsoft Sans Serif"/>
                <w:b/>
                <w:bCs/>
              </w:rPr>
            </w:pPr>
            <w:r w:rsidRPr="00782E60">
              <w:rPr>
                <w:rFonts w:ascii="Microsoft Sans Serif" w:hAnsi="Microsoft Sans Serif" w:cs="Microsoft Sans Serif"/>
                <w:b/>
                <w:bCs/>
              </w:rPr>
              <w:t>Descendants</w:t>
            </w:r>
          </w:p>
        </w:tc>
        <w:tc>
          <w:tcPr>
            <w:tcW w:w="1228" w:type="dxa"/>
          </w:tcPr>
          <w:p w14:paraId="215D256B" w14:textId="77777777" w:rsidR="00067905" w:rsidRPr="00782E60" w:rsidRDefault="00067905" w:rsidP="00782E60">
            <w:pPr>
              <w:pStyle w:val="NoSpacing"/>
              <w:rPr>
                <w:rFonts w:ascii="Microsoft Sans Serif" w:hAnsi="Microsoft Sans Serif" w:cs="Microsoft Sans Serif"/>
                <w:b/>
                <w:bCs/>
              </w:rPr>
            </w:pPr>
            <w:r w:rsidRPr="00782E60">
              <w:rPr>
                <w:rFonts w:ascii="Microsoft Sans Serif" w:hAnsi="Microsoft Sans Serif" w:cs="Microsoft Sans Serif"/>
                <w:b/>
                <w:bCs/>
              </w:rPr>
              <w:t>Mapped</w:t>
            </w:r>
          </w:p>
        </w:tc>
      </w:tr>
      <w:tr w:rsidR="00782E60" w:rsidRPr="00782E60" w14:paraId="2D4D3C20" w14:textId="77777777" w:rsidTr="00782E60">
        <w:tc>
          <w:tcPr>
            <w:tcW w:w="1243" w:type="dxa"/>
          </w:tcPr>
          <w:p w14:paraId="4E690D04" w14:textId="284F8E7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321042</w:t>
            </w:r>
          </w:p>
        </w:tc>
        <w:tc>
          <w:tcPr>
            <w:tcW w:w="1242" w:type="dxa"/>
          </w:tcPr>
          <w:p w14:paraId="2F2524CD" w14:textId="0F181F6E"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Cardiac arrest</w:t>
            </w:r>
          </w:p>
        </w:tc>
        <w:tc>
          <w:tcPr>
            <w:tcW w:w="1209" w:type="dxa"/>
          </w:tcPr>
          <w:p w14:paraId="3F0197DA" w14:textId="2B7A700A"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3B2B55B2" w14:textId="1329088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08835CCB" w14:textId="2837DA5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328B8408" w14:textId="01BEF14E"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228" w:type="dxa"/>
          </w:tcPr>
          <w:p w14:paraId="2D54E7CC" w14:textId="153BE055"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782E60" w:rsidRPr="00782E60" w14:paraId="429D1FA0" w14:textId="77777777" w:rsidTr="00782E60">
        <w:tc>
          <w:tcPr>
            <w:tcW w:w="1243" w:type="dxa"/>
          </w:tcPr>
          <w:p w14:paraId="07086840" w14:textId="3519C9B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437894</w:t>
            </w:r>
          </w:p>
        </w:tc>
        <w:tc>
          <w:tcPr>
            <w:tcW w:w="1242" w:type="dxa"/>
          </w:tcPr>
          <w:p w14:paraId="689423CF" w14:textId="395B473F"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Ventricular fibrillation</w:t>
            </w:r>
          </w:p>
        </w:tc>
        <w:tc>
          <w:tcPr>
            <w:tcW w:w="1209" w:type="dxa"/>
          </w:tcPr>
          <w:p w14:paraId="162E9DC2" w14:textId="7DC8FB59"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1566E1FD" w14:textId="225F7FC4"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26F85777" w14:textId="44B55466"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670" w:type="dxa"/>
          </w:tcPr>
          <w:p w14:paraId="20403EAF" w14:textId="7B73B0DB"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228" w:type="dxa"/>
          </w:tcPr>
          <w:p w14:paraId="5BB179DE" w14:textId="2054BFAA"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782E60" w:rsidRPr="00782E60" w14:paraId="25AD1DAA" w14:textId="77777777" w:rsidTr="00782E60">
        <w:tc>
          <w:tcPr>
            <w:tcW w:w="1243" w:type="dxa"/>
          </w:tcPr>
          <w:p w14:paraId="63F7F670" w14:textId="6E49AB35"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442289</w:t>
            </w:r>
          </w:p>
        </w:tc>
        <w:tc>
          <w:tcPr>
            <w:tcW w:w="1242" w:type="dxa"/>
          </w:tcPr>
          <w:p w14:paraId="3AB6046C" w14:textId="1B39F0EA"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Death in less than 24 hours from onset of symptoms</w:t>
            </w:r>
          </w:p>
        </w:tc>
        <w:tc>
          <w:tcPr>
            <w:tcW w:w="1209" w:type="dxa"/>
          </w:tcPr>
          <w:p w14:paraId="73D485FD" w14:textId="18DC00A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Observation</w:t>
            </w:r>
          </w:p>
        </w:tc>
        <w:tc>
          <w:tcPr>
            <w:tcW w:w="1467" w:type="dxa"/>
          </w:tcPr>
          <w:p w14:paraId="3B25242F" w14:textId="4B10B5C4"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1AEA00DC" w14:textId="5B1A1085"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1E2FACF9" w14:textId="11F8A2E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228" w:type="dxa"/>
          </w:tcPr>
          <w:p w14:paraId="260B9703" w14:textId="0A8D15B7"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782E60" w:rsidRPr="00782E60" w14:paraId="63A8B6CD" w14:textId="77777777" w:rsidTr="00782E60">
        <w:tc>
          <w:tcPr>
            <w:tcW w:w="1243" w:type="dxa"/>
          </w:tcPr>
          <w:p w14:paraId="7D57D8D9" w14:textId="6186B2A5"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4048809</w:t>
            </w:r>
          </w:p>
        </w:tc>
        <w:tc>
          <w:tcPr>
            <w:tcW w:w="1242" w:type="dxa"/>
          </w:tcPr>
          <w:p w14:paraId="2E26F1B9" w14:textId="07804161"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Brainstem death</w:t>
            </w:r>
          </w:p>
        </w:tc>
        <w:tc>
          <w:tcPr>
            <w:tcW w:w="1209" w:type="dxa"/>
          </w:tcPr>
          <w:p w14:paraId="27140779" w14:textId="5E58ED1E"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466F6873" w14:textId="148D91A9"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3B06E629" w14:textId="1619BA3E"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12B87955" w14:textId="740A98B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228" w:type="dxa"/>
          </w:tcPr>
          <w:p w14:paraId="4A135B77" w14:textId="559092AB"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782E60" w:rsidRPr="00782E60" w14:paraId="255D8352" w14:textId="77777777" w:rsidTr="00782E60">
        <w:tc>
          <w:tcPr>
            <w:tcW w:w="1243" w:type="dxa"/>
          </w:tcPr>
          <w:p w14:paraId="6D2DF6D5" w14:textId="26579831"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4132309</w:t>
            </w:r>
          </w:p>
        </w:tc>
        <w:tc>
          <w:tcPr>
            <w:tcW w:w="1242" w:type="dxa"/>
          </w:tcPr>
          <w:p w14:paraId="17634769" w14:textId="09766320"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Sudden death</w:t>
            </w:r>
          </w:p>
        </w:tc>
        <w:tc>
          <w:tcPr>
            <w:tcW w:w="1209" w:type="dxa"/>
          </w:tcPr>
          <w:p w14:paraId="56B74E8D" w14:textId="1DC57581"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Observation</w:t>
            </w:r>
          </w:p>
        </w:tc>
        <w:tc>
          <w:tcPr>
            <w:tcW w:w="1467" w:type="dxa"/>
          </w:tcPr>
          <w:p w14:paraId="514D5508" w14:textId="3B399627"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1EC3FDA2" w14:textId="2B422A2A"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5FE5EEA4" w14:textId="2458587D"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228" w:type="dxa"/>
          </w:tcPr>
          <w:p w14:paraId="1300EBAA" w14:textId="6C4774F8"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782E60" w:rsidRPr="00782E60" w14:paraId="7C262E1B" w14:textId="77777777" w:rsidTr="00782E60">
        <w:tc>
          <w:tcPr>
            <w:tcW w:w="1243" w:type="dxa"/>
          </w:tcPr>
          <w:p w14:paraId="0F839ADD" w14:textId="0C5F4BD4"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4317150</w:t>
            </w:r>
          </w:p>
        </w:tc>
        <w:tc>
          <w:tcPr>
            <w:tcW w:w="1242" w:type="dxa"/>
          </w:tcPr>
          <w:p w14:paraId="46D8BAFF" w14:textId="3EECAF8D"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Sudden cardiac death</w:t>
            </w:r>
          </w:p>
        </w:tc>
        <w:tc>
          <w:tcPr>
            <w:tcW w:w="1209" w:type="dxa"/>
          </w:tcPr>
          <w:p w14:paraId="038A90A6" w14:textId="19177C28"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75DBD2C5" w14:textId="3502CC65"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0D31BEB0" w14:textId="47680B91"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486D27CD" w14:textId="7D90A173"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228" w:type="dxa"/>
          </w:tcPr>
          <w:p w14:paraId="1E9CB05A" w14:textId="308EA892" w:rsidR="00782E60" w:rsidRPr="00782E60" w:rsidRDefault="00782E60"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bl>
    <w:p w14:paraId="6D10E8FF" w14:textId="77777777" w:rsidR="00067905" w:rsidRPr="00067905" w:rsidRDefault="00067905" w:rsidP="00067905">
      <w:pPr>
        <w:rPr>
          <w:rFonts w:ascii="Microsoft Sans Serif" w:hAnsi="Microsoft Sans Serif" w:cs="Microsoft Sans Serif"/>
        </w:rPr>
      </w:pPr>
    </w:p>
    <w:p w14:paraId="2D8EFBD2" w14:textId="6ED79041" w:rsidR="00FE5BDA" w:rsidRDefault="00FE5BDA" w:rsidP="00DD437F">
      <w:pPr>
        <w:pStyle w:val="ListParagraph"/>
        <w:numPr>
          <w:ilvl w:val="0"/>
          <w:numId w:val="29"/>
        </w:numPr>
        <w:rPr>
          <w:rFonts w:ascii="Microsoft Sans Serif" w:hAnsi="Microsoft Sans Serif" w:cs="Microsoft Sans Serif"/>
        </w:rPr>
      </w:pPr>
      <w:r>
        <w:rPr>
          <w:rFonts w:ascii="Microsoft Sans Serif" w:hAnsi="Microsoft Sans Serif" w:cs="Microsoft Sans Serif"/>
        </w:rPr>
        <w:t>Ischemic stroke</w:t>
      </w:r>
    </w:p>
    <w:tbl>
      <w:tblPr>
        <w:tblStyle w:val="TableGrid"/>
        <w:tblW w:w="0" w:type="auto"/>
        <w:tblLook w:val="04A0" w:firstRow="1" w:lastRow="0" w:firstColumn="1" w:lastColumn="0" w:noHBand="0" w:noVBand="1"/>
      </w:tblPr>
      <w:tblGrid>
        <w:gridCol w:w="1243"/>
        <w:gridCol w:w="1242"/>
        <w:gridCol w:w="1209"/>
        <w:gridCol w:w="1467"/>
        <w:gridCol w:w="1291"/>
        <w:gridCol w:w="1670"/>
        <w:gridCol w:w="1228"/>
      </w:tblGrid>
      <w:tr w:rsidR="00067905" w14:paraId="387E6153" w14:textId="77777777" w:rsidTr="00A75B15">
        <w:tc>
          <w:tcPr>
            <w:tcW w:w="1243" w:type="dxa"/>
          </w:tcPr>
          <w:p w14:paraId="729975BA"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Id</w:t>
            </w:r>
          </w:p>
        </w:tc>
        <w:tc>
          <w:tcPr>
            <w:tcW w:w="1242" w:type="dxa"/>
          </w:tcPr>
          <w:p w14:paraId="0446431B"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name</w:t>
            </w:r>
          </w:p>
        </w:tc>
        <w:tc>
          <w:tcPr>
            <w:tcW w:w="1209" w:type="dxa"/>
          </w:tcPr>
          <w:p w14:paraId="168910E4"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Domain</w:t>
            </w:r>
          </w:p>
        </w:tc>
        <w:tc>
          <w:tcPr>
            <w:tcW w:w="1467" w:type="dxa"/>
          </w:tcPr>
          <w:p w14:paraId="2359C981"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Vocabulary</w:t>
            </w:r>
          </w:p>
        </w:tc>
        <w:tc>
          <w:tcPr>
            <w:tcW w:w="1291" w:type="dxa"/>
          </w:tcPr>
          <w:p w14:paraId="46942910"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Excluded</w:t>
            </w:r>
          </w:p>
        </w:tc>
        <w:tc>
          <w:tcPr>
            <w:tcW w:w="1670" w:type="dxa"/>
          </w:tcPr>
          <w:p w14:paraId="3CF8246D"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Descendants</w:t>
            </w:r>
          </w:p>
        </w:tc>
        <w:tc>
          <w:tcPr>
            <w:tcW w:w="1228" w:type="dxa"/>
          </w:tcPr>
          <w:p w14:paraId="169A4CBB"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Mapped</w:t>
            </w:r>
          </w:p>
        </w:tc>
      </w:tr>
      <w:tr w:rsidR="00A75B15" w14:paraId="7FD81695" w14:textId="77777777" w:rsidTr="00A75B15">
        <w:tc>
          <w:tcPr>
            <w:tcW w:w="1243" w:type="dxa"/>
          </w:tcPr>
          <w:p w14:paraId="63687A40" w14:textId="40FA989A"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372924</w:t>
            </w:r>
          </w:p>
        </w:tc>
        <w:tc>
          <w:tcPr>
            <w:tcW w:w="1242" w:type="dxa"/>
          </w:tcPr>
          <w:p w14:paraId="3A26E5EE" w14:textId="68BD1E84"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Cerebral artery occlusion</w:t>
            </w:r>
          </w:p>
        </w:tc>
        <w:tc>
          <w:tcPr>
            <w:tcW w:w="1209" w:type="dxa"/>
          </w:tcPr>
          <w:p w14:paraId="014FBEE5" w14:textId="3A488E3D"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6B5B0C17" w14:textId="0C857D4D"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1EEBB157" w14:textId="78249CDB"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52FF1385" w14:textId="2FA26C01"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228" w:type="dxa"/>
          </w:tcPr>
          <w:p w14:paraId="1E9CC902" w14:textId="0516322A"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A75B15" w14:paraId="488E2B39" w14:textId="77777777" w:rsidTr="00A75B15">
        <w:tc>
          <w:tcPr>
            <w:tcW w:w="1243" w:type="dxa"/>
          </w:tcPr>
          <w:p w14:paraId="1FE74F90" w14:textId="3F8F39E4"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375557</w:t>
            </w:r>
          </w:p>
        </w:tc>
        <w:tc>
          <w:tcPr>
            <w:tcW w:w="1242" w:type="dxa"/>
          </w:tcPr>
          <w:p w14:paraId="07E3FD57" w14:textId="74ACC85A"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Cerebral embolism</w:t>
            </w:r>
          </w:p>
        </w:tc>
        <w:tc>
          <w:tcPr>
            <w:tcW w:w="1209" w:type="dxa"/>
          </w:tcPr>
          <w:p w14:paraId="507AA4A8" w14:textId="238F0D72"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0C0BA7C3" w14:textId="4203A5B5"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362F9871" w14:textId="20F8DBAF"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5AF7EE28" w14:textId="061094A1"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228" w:type="dxa"/>
          </w:tcPr>
          <w:p w14:paraId="74785CD4" w14:textId="4522A5FA"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A75B15" w14:paraId="3832A91C" w14:textId="77777777" w:rsidTr="00A75B15">
        <w:tc>
          <w:tcPr>
            <w:tcW w:w="1243" w:type="dxa"/>
          </w:tcPr>
          <w:p w14:paraId="3BBD1CC4" w14:textId="5D463838"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441874</w:t>
            </w:r>
          </w:p>
        </w:tc>
        <w:tc>
          <w:tcPr>
            <w:tcW w:w="1242" w:type="dxa"/>
          </w:tcPr>
          <w:p w14:paraId="61055E47" w14:textId="69E7925C"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Cerebral thrombosis</w:t>
            </w:r>
          </w:p>
        </w:tc>
        <w:tc>
          <w:tcPr>
            <w:tcW w:w="1209" w:type="dxa"/>
          </w:tcPr>
          <w:p w14:paraId="25FEBC5C" w14:textId="73E6C157"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388CE4D9" w14:textId="76941259"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103420FE" w14:textId="2990E82E"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3AE260AE" w14:textId="3727EC53"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228" w:type="dxa"/>
          </w:tcPr>
          <w:p w14:paraId="19A3B3BA" w14:textId="11A20E29"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r w:rsidR="00A75B15" w14:paraId="093A9D3B" w14:textId="77777777" w:rsidTr="00A75B15">
        <w:tc>
          <w:tcPr>
            <w:tcW w:w="1243" w:type="dxa"/>
          </w:tcPr>
          <w:p w14:paraId="0A8E560A" w14:textId="110604DA"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443454</w:t>
            </w:r>
          </w:p>
        </w:tc>
        <w:tc>
          <w:tcPr>
            <w:tcW w:w="1242" w:type="dxa"/>
          </w:tcPr>
          <w:p w14:paraId="11878052" w14:textId="2EF4DD63"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Cerebral infarction</w:t>
            </w:r>
          </w:p>
        </w:tc>
        <w:tc>
          <w:tcPr>
            <w:tcW w:w="1209" w:type="dxa"/>
          </w:tcPr>
          <w:p w14:paraId="16529698" w14:textId="02DDEFAB"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Condition</w:t>
            </w:r>
          </w:p>
        </w:tc>
        <w:tc>
          <w:tcPr>
            <w:tcW w:w="1467" w:type="dxa"/>
          </w:tcPr>
          <w:p w14:paraId="7967FFA9" w14:textId="1740184A"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SNOMED</w:t>
            </w:r>
          </w:p>
        </w:tc>
        <w:tc>
          <w:tcPr>
            <w:tcW w:w="1291" w:type="dxa"/>
          </w:tcPr>
          <w:p w14:paraId="25C7EA4F" w14:textId="10F085F6"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c>
          <w:tcPr>
            <w:tcW w:w="1670" w:type="dxa"/>
          </w:tcPr>
          <w:p w14:paraId="0174B28B" w14:textId="764FE5E3"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YES</w:t>
            </w:r>
          </w:p>
        </w:tc>
        <w:tc>
          <w:tcPr>
            <w:tcW w:w="1228" w:type="dxa"/>
          </w:tcPr>
          <w:p w14:paraId="74F229CD" w14:textId="72332627" w:rsidR="00A75B15" w:rsidRPr="00782E60" w:rsidRDefault="00A75B15" w:rsidP="00782E60">
            <w:pPr>
              <w:pStyle w:val="NoSpacing"/>
              <w:rPr>
                <w:rFonts w:ascii="Microsoft Sans Serif" w:hAnsi="Microsoft Sans Serif" w:cs="Microsoft Sans Serif"/>
                <w:color w:val="000000" w:themeColor="text1"/>
                <w:sz w:val="20"/>
                <w:szCs w:val="20"/>
              </w:rPr>
            </w:pPr>
            <w:r w:rsidRPr="00782E60">
              <w:rPr>
                <w:rFonts w:ascii="Microsoft Sans Serif" w:hAnsi="Microsoft Sans Serif" w:cs="Microsoft Sans Serif"/>
                <w:color w:val="000000" w:themeColor="text1"/>
                <w:sz w:val="20"/>
                <w:szCs w:val="20"/>
              </w:rPr>
              <w:t>NO</w:t>
            </w:r>
          </w:p>
        </w:tc>
      </w:tr>
    </w:tbl>
    <w:p w14:paraId="5E5E254E" w14:textId="77777777" w:rsidR="00067905" w:rsidRPr="00067905" w:rsidRDefault="00067905" w:rsidP="00067905">
      <w:pPr>
        <w:rPr>
          <w:rFonts w:ascii="Microsoft Sans Serif" w:hAnsi="Microsoft Sans Serif" w:cs="Microsoft Sans Serif"/>
        </w:rPr>
      </w:pPr>
    </w:p>
    <w:p w14:paraId="6E3DE5FB" w14:textId="3E5D5B90" w:rsidR="00FE5BDA" w:rsidRDefault="00FE5BDA" w:rsidP="00DD437F">
      <w:pPr>
        <w:pStyle w:val="ListParagraph"/>
        <w:numPr>
          <w:ilvl w:val="0"/>
          <w:numId w:val="29"/>
        </w:numPr>
        <w:rPr>
          <w:rFonts w:ascii="Microsoft Sans Serif" w:hAnsi="Microsoft Sans Serif" w:cs="Microsoft Sans Serif"/>
        </w:rPr>
      </w:pPr>
      <w:r>
        <w:rPr>
          <w:rFonts w:ascii="Microsoft Sans Serif" w:hAnsi="Microsoft Sans Serif" w:cs="Microsoft Sans Serif"/>
        </w:rPr>
        <w:t>Intracranial bleed Hemorrhagic stroke</w:t>
      </w:r>
    </w:p>
    <w:tbl>
      <w:tblPr>
        <w:tblStyle w:val="TableGrid"/>
        <w:tblW w:w="0" w:type="auto"/>
        <w:tblLook w:val="04A0" w:firstRow="1" w:lastRow="0" w:firstColumn="1" w:lastColumn="0" w:noHBand="0" w:noVBand="1"/>
      </w:tblPr>
      <w:tblGrid>
        <w:gridCol w:w="1191"/>
        <w:gridCol w:w="1452"/>
        <w:gridCol w:w="1137"/>
        <w:gridCol w:w="1467"/>
        <w:gridCol w:w="1266"/>
        <w:gridCol w:w="1670"/>
        <w:gridCol w:w="1167"/>
      </w:tblGrid>
      <w:tr w:rsidR="00067905" w14:paraId="234C7F1D" w14:textId="77777777" w:rsidTr="00A75B15">
        <w:tc>
          <w:tcPr>
            <w:tcW w:w="1243" w:type="dxa"/>
          </w:tcPr>
          <w:p w14:paraId="6BDA9CC8"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Id</w:t>
            </w:r>
          </w:p>
        </w:tc>
        <w:tc>
          <w:tcPr>
            <w:tcW w:w="1242" w:type="dxa"/>
          </w:tcPr>
          <w:p w14:paraId="3CBD9ECA"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name</w:t>
            </w:r>
          </w:p>
        </w:tc>
        <w:tc>
          <w:tcPr>
            <w:tcW w:w="1209" w:type="dxa"/>
          </w:tcPr>
          <w:p w14:paraId="51818812"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Domain</w:t>
            </w:r>
          </w:p>
        </w:tc>
        <w:tc>
          <w:tcPr>
            <w:tcW w:w="1467" w:type="dxa"/>
          </w:tcPr>
          <w:p w14:paraId="714DE876"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Vocabulary</w:t>
            </w:r>
          </w:p>
        </w:tc>
        <w:tc>
          <w:tcPr>
            <w:tcW w:w="1291" w:type="dxa"/>
          </w:tcPr>
          <w:p w14:paraId="54DBF379"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Excluded</w:t>
            </w:r>
          </w:p>
        </w:tc>
        <w:tc>
          <w:tcPr>
            <w:tcW w:w="1670" w:type="dxa"/>
          </w:tcPr>
          <w:p w14:paraId="1518457F"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Descendants</w:t>
            </w:r>
          </w:p>
        </w:tc>
        <w:tc>
          <w:tcPr>
            <w:tcW w:w="1228" w:type="dxa"/>
          </w:tcPr>
          <w:p w14:paraId="5F2ED920"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Mapped</w:t>
            </w:r>
          </w:p>
        </w:tc>
      </w:tr>
      <w:tr w:rsidR="00A75B15" w14:paraId="0B56D8BC" w14:textId="77777777" w:rsidTr="00A75B15">
        <w:tc>
          <w:tcPr>
            <w:tcW w:w="1243" w:type="dxa"/>
          </w:tcPr>
          <w:p w14:paraId="48B530E2" w14:textId="02B5F320"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376713</w:t>
            </w:r>
          </w:p>
        </w:tc>
        <w:tc>
          <w:tcPr>
            <w:tcW w:w="1242" w:type="dxa"/>
          </w:tcPr>
          <w:p w14:paraId="6A213487" w14:textId="193CD04B"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Cerebral hemorrhage</w:t>
            </w:r>
          </w:p>
        </w:tc>
        <w:tc>
          <w:tcPr>
            <w:tcW w:w="1209" w:type="dxa"/>
          </w:tcPr>
          <w:p w14:paraId="16E90480" w14:textId="4D0F9388"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Condition</w:t>
            </w:r>
          </w:p>
        </w:tc>
        <w:tc>
          <w:tcPr>
            <w:tcW w:w="1467" w:type="dxa"/>
          </w:tcPr>
          <w:p w14:paraId="045E53BB" w14:textId="699BA16B"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SNOMED</w:t>
            </w:r>
          </w:p>
        </w:tc>
        <w:tc>
          <w:tcPr>
            <w:tcW w:w="1291" w:type="dxa"/>
          </w:tcPr>
          <w:p w14:paraId="31BEED60" w14:textId="128C7DFC"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04A53772" w14:textId="32C9E68B"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228" w:type="dxa"/>
          </w:tcPr>
          <w:p w14:paraId="514CD366" w14:textId="069E2C9B"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A75B15" w14:paraId="0B3CC688" w14:textId="77777777" w:rsidTr="00A75B15">
        <w:tc>
          <w:tcPr>
            <w:tcW w:w="1243" w:type="dxa"/>
          </w:tcPr>
          <w:p w14:paraId="4BD92A9B" w14:textId="7D21DC12"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432923</w:t>
            </w:r>
          </w:p>
        </w:tc>
        <w:tc>
          <w:tcPr>
            <w:tcW w:w="1242" w:type="dxa"/>
          </w:tcPr>
          <w:p w14:paraId="6544509A" w14:textId="17048D5C"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Subarachnoid hemorrhage</w:t>
            </w:r>
          </w:p>
        </w:tc>
        <w:tc>
          <w:tcPr>
            <w:tcW w:w="1209" w:type="dxa"/>
          </w:tcPr>
          <w:p w14:paraId="08D50B0D" w14:textId="24AFCEC7"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Condition</w:t>
            </w:r>
          </w:p>
        </w:tc>
        <w:tc>
          <w:tcPr>
            <w:tcW w:w="1467" w:type="dxa"/>
          </w:tcPr>
          <w:p w14:paraId="7015A2CC" w14:textId="079C5F4B"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SNOMED</w:t>
            </w:r>
          </w:p>
        </w:tc>
        <w:tc>
          <w:tcPr>
            <w:tcW w:w="1291" w:type="dxa"/>
          </w:tcPr>
          <w:p w14:paraId="09136B57" w14:textId="1500802A"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4909AC6A" w14:textId="4F417C69"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228" w:type="dxa"/>
          </w:tcPr>
          <w:p w14:paraId="1328471C" w14:textId="1E4EA7FB"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A75B15" w14:paraId="0D72914A" w14:textId="77777777" w:rsidTr="00A75B15">
        <w:tc>
          <w:tcPr>
            <w:tcW w:w="1243" w:type="dxa"/>
          </w:tcPr>
          <w:p w14:paraId="1DC54E42" w14:textId="4A8F07DF"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439847</w:t>
            </w:r>
          </w:p>
        </w:tc>
        <w:tc>
          <w:tcPr>
            <w:tcW w:w="1242" w:type="dxa"/>
          </w:tcPr>
          <w:p w14:paraId="35580907" w14:textId="6C2DDEFC"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Intracranial hemorrhage</w:t>
            </w:r>
          </w:p>
        </w:tc>
        <w:tc>
          <w:tcPr>
            <w:tcW w:w="1209" w:type="dxa"/>
          </w:tcPr>
          <w:p w14:paraId="0D5F1D39" w14:textId="36D055BF"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Condition</w:t>
            </w:r>
          </w:p>
        </w:tc>
        <w:tc>
          <w:tcPr>
            <w:tcW w:w="1467" w:type="dxa"/>
          </w:tcPr>
          <w:p w14:paraId="14F0D8B8" w14:textId="71763EF3"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SNOMED</w:t>
            </w:r>
          </w:p>
        </w:tc>
        <w:tc>
          <w:tcPr>
            <w:tcW w:w="1291" w:type="dxa"/>
          </w:tcPr>
          <w:p w14:paraId="76B6C97B" w14:textId="6059E3D1"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5D5C6E31" w14:textId="7385A635"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228" w:type="dxa"/>
          </w:tcPr>
          <w:p w14:paraId="3DFC270A" w14:textId="694644EC"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A75B15" w14:paraId="6299BF52" w14:textId="77777777" w:rsidTr="00A75B15">
        <w:tc>
          <w:tcPr>
            <w:tcW w:w="1243" w:type="dxa"/>
          </w:tcPr>
          <w:p w14:paraId="314D1111" w14:textId="47CF13BC"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4148906</w:t>
            </w:r>
          </w:p>
        </w:tc>
        <w:tc>
          <w:tcPr>
            <w:tcW w:w="1242" w:type="dxa"/>
          </w:tcPr>
          <w:p w14:paraId="74947989" w14:textId="6E34F2C1"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Spontaneous subarachnoid hemorrhage</w:t>
            </w:r>
          </w:p>
        </w:tc>
        <w:tc>
          <w:tcPr>
            <w:tcW w:w="1209" w:type="dxa"/>
          </w:tcPr>
          <w:p w14:paraId="7F077E18" w14:textId="0051BFB1"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Condition</w:t>
            </w:r>
          </w:p>
        </w:tc>
        <w:tc>
          <w:tcPr>
            <w:tcW w:w="1467" w:type="dxa"/>
          </w:tcPr>
          <w:p w14:paraId="5D7D4C30" w14:textId="5B339A3A"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SNOMED</w:t>
            </w:r>
          </w:p>
        </w:tc>
        <w:tc>
          <w:tcPr>
            <w:tcW w:w="1291" w:type="dxa"/>
          </w:tcPr>
          <w:p w14:paraId="2AE0B5D0" w14:textId="65B0945D"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09ABC761" w14:textId="42388E39"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228" w:type="dxa"/>
          </w:tcPr>
          <w:p w14:paraId="1E0C8D69" w14:textId="0EB503C4"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A75B15" w14:paraId="4D2EF529" w14:textId="77777777" w:rsidTr="00A75B15">
        <w:tc>
          <w:tcPr>
            <w:tcW w:w="1243" w:type="dxa"/>
          </w:tcPr>
          <w:p w14:paraId="3F4DA640" w14:textId="515E2EA0"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43530727</w:t>
            </w:r>
          </w:p>
        </w:tc>
        <w:tc>
          <w:tcPr>
            <w:tcW w:w="1242" w:type="dxa"/>
          </w:tcPr>
          <w:p w14:paraId="20EFA996" w14:textId="252F8159"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Spontaneous cerebral hemorrhage</w:t>
            </w:r>
          </w:p>
        </w:tc>
        <w:tc>
          <w:tcPr>
            <w:tcW w:w="1209" w:type="dxa"/>
          </w:tcPr>
          <w:p w14:paraId="2549AC25" w14:textId="2A820947"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Condition</w:t>
            </w:r>
          </w:p>
        </w:tc>
        <w:tc>
          <w:tcPr>
            <w:tcW w:w="1467" w:type="dxa"/>
          </w:tcPr>
          <w:p w14:paraId="165DDA51" w14:textId="59AAA961"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SNOMED</w:t>
            </w:r>
          </w:p>
        </w:tc>
        <w:tc>
          <w:tcPr>
            <w:tcW w:w="1291" w:type="dxa"/>
          </w:tcPr>
          <w:p w14:paraId="298D04DB" w14:textId="0330DE1C"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22001E93" w14:textId="04C592EB"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228" w:type="dxa"/>
          </w:tcPr>
          <w:p w14:paraId="79A1BF25" w14:textId="2AA20470" w:rsidR="00A75B15" w:rsidRPr="00782E60" w:rsidRDefault="00A75B15"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bl>
    <w:p w14:paraId="22995276" w14:textId="77777777" w:rsidR="00067905" w:rsidRPr="00067905" w:rsidRDefault="00067905" w:rsidP="00067905">
      <w:pPr>
        <w:rPr>
          <w:rFonts w:ascii="Microsoft Sans Serif" w:hAnsi="Microsoft Sans Serif" w:cs="Microsoft Sans Serif"/>
        </w:rPr>
      </w:pPr>
    </w:p>
    <w:p w14:paraId="5BA90FBC" w14:textId="4A636A6D" w:rsidR="00FE5BDA" w:rsidRDefault="00FE5BDA" w:rsidP="00DD437F">
      <w:pPr>
        <w:pStyle w:val="ListParagraph"/>
        <w:numPr>
          <w:ilvl w:val="0"/>
          <w:numId w:val="29"/>
        </w:numPr>
        <w:rPr>
          <w:rFonts w:ascii="Microsoft Sans Serif" w:hAnsi="Microsoft Sans Serif" w:cs="Microsoft Sans Serif"/>
        </w:rPr>
      </w:pPr>
      <w:r>
        <w:rPr>
          <w:rFonts w:ascii="Microsoft Sans Serif" w:hAnsi="Microsoft Sans Serif" w:cs="Microsoft Sans Serif"/>
        </w:rPr>
        <w:t>Heart failure</w:t>
      </w:r>
    </w:p>
    <w:tbl>
      <w:tblPr>
        <w:tblStyle w:val="TableGrid"/>
        <w:tblW w:w="0" w:type="auto"/>
        <w:tblLook w:val="04A0" w:firstRow="1" w:lastRow="0" w:firstColumn="1" w:lastColumn="0" w:noHBand="0" w:noVBand="1"/>
      </w:tblPr>
      <w:tblGrid>
        <w:gridCol w:w="1243"/>
        <w:gridCol w:w="1242"/>
        <w:gridCol w:w="1209"/>
        <w:gridCol w:w="1467"/>
        <w:gridCol w:w="1291"/>
        <w:gridCol w:w="1670"/>
        <w:gridCol w:w="1228"/>
      </w:tblGrid>
      <w:tr w:rsidR="00067905" w14:paraId="61E81A5C" w14:textId="77777777" w:rsidTr="00CB0E83">
        <w:tc>
          <w:tcPr>
            <w:tcW w:w="1243" w:type="dxa"/>
          </w:tcPr>
          <w:p w14:paraId="2E7850ED"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Id</w:t>
            </w:r>
          </w:p>
        </w:tc>
        <w:tc>
          <w:tcPr>
            <w:tcW w:w="1242" w:type="dxa"/>
          </w:tcPr>
          <w:p w14:paraId="58C55968"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name</w:t>
            </w:r>
          </w:p>
        </w:tc>
        <w:tc>
          <w:tcPr>
            <w:tcW w:w="1209" w:type="dxa"/>
          </w:tcPr>
          <w:p w14:paraId="2603C54C"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Domain</w:t>
            </w:r>
          </w:p>
        </w:tc>
        <w:tc>
          <w:tcPr>
            <w:tcW w:w="1467" w:type="dxa"/>
          </w:tcPr>
          <w:p w14:paraId="79B4B844"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Vocabulary</w:t>
            </w:r>
          </w:p>
        </w:tc>
        <w:tc>
          <w:tcPr>
            <w:tcW w:w="1291" w:type="dxa"/>
          </w:tcPr>
          <w:p w14:paraId="250E09BB"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Excluded</w:t>
            </w:r>
          </w:p>
        </w:tc>
        <w:tc>
          <w:tcPr>
            <w:tcW w:w="1670" w:type="dxa"/>
          </w:tcPr>
          <w:p w14:paraId="26981C88"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Descendants</w:t>
            </w:r>
          </w:p>
        </w:tc>
        <w:tc>
          <w:tcPr>
            <w:tcW w:w="1228" w:type="dxa"/>
          </w:tcPr>
          <w:p w14:paraId="348B5FD4"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Mapped</w:t>
            </w:r>
          </w:p>
        </w:tc>
      </w:tr>
      <w:tr w:rsidR="00CB0E83" w14:paraId="26BE6394" w14:textId="77777777" w:rsidTr="00CB0E83">
        <w:tc>
          <w:tcPr>
            <w:tcW w:w="1243" w:type="dxa"/>
          </w:tcPr>
          <w:p w14:paraId="20482D2A" w14:textId="408DD45F"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315295</w:t>
            </w:r>
          </w:p>
        </w:tc>
        <w:tc>
          <w:tcPr>
            <w:tcW w:w="1242" w:type="dxa"/>
          </w:tcPr>
          <w:p w14:paraId="0BF973C3" w14:textId="1C19158F"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Congestive rheumatic heart failure</w:t>
            </w:r>
          </w:p>
        </w:tc>
        <w:tc>
          <w:tcPr>
            <w:tcW w:w="1209" w:type="dxa"/>
          </w:tcPr>
          <w:p w14:paraId="7BDAA899" w14:textId="095CC8A6"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Condition</w:t>
            </w:r>
          </w:p>
        </w:tc>
        <w:tc>
          <w:tcPr>
            <w:tcW w:w="1467" w:type="dxa"/>
          </w:tcPr>
          <w:p w14:paraId="0E82EE98" w14:textId="478A3689"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SNOMED</w:t>
            </w:r>
          </w:p>
        </w:tc>
        <w:tc>
          <w:tcPr>
            <w:tcW w:w="1291" w:type="dxa"/>
          </w:tcPr>
          <w:p w14:paraId="5007FE2E" w14:textId="1C5B0262"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670" w:type="dxa"/>
          </w:tcPr>
          <w:p w14:paraId="5DAF170E" w14:textId="6A77308E"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211466F4" w14:textId="798EB84F"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CB0E83" w14:paraId="42A1B78E" w14:textId="77777777" w:rsidTr="00CB0E83">
        <w:tc>
          <w:tcPr>
            <w:tcW w:w="1243" w:type="dxa"/>
          </w:tcPr>
          <w:p w14:paraId="70FEDC6F" w14:textId="7341B126"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316139</w:t>
            </w:r>
          </w:p>
        </w:tc>
        <w:tc>
          <w:tcPr>
            <w:tcW w:w="1242" w:type="dxa"/>
          </w:tcPr>
          <w:p w14:paraId="7C5B8CF3" w14:textId="3A35E1C9"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Heart failure</w:t>
            </w:r>
          </w:p>
        </w:tc>
        <w:tc>
          <w:tcPr>
            <w:tcW w:w="1209" w:type="dxa"/>
          </w:tcPr>
          <w:p w14:paraId="5F3B456E" w14:textId="4023B3E9"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Condition</w:t>
            </w:r>
          </w:p>
        </w:tc>
        <w:tc>
          <w:tcPr>
            <w:tcW w:w="1467" w:type="dxa"/>
          </w:tcPr>
          <w:p w14:paraId="7FE3703D" w14:textId="34B9CDF5"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SNOMED</w:t>
            </w:r>
          </w:p>
        </w:tc>
        <w:tc>
          <w:tcPr>
            <w:tcW w:w="1291" w:type="dxa"/>
          </w:tcPr>
          <w:p w14:paraId="5355C7D9" w14:textId="571F0173"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1CE0BB0F" w14:textId="5B8783A0"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7474DF26" w14:textId="78D16BB6"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bl>
    <w:p w14:paraId="4CDBA02E" w14:textId="77777777" w:rsidR="00067905" w:rsidRPr="00067905" w:rsidRDefault="00067905" w:rsidP="00067905">
      <w:pPr>
        <w:rPr>
          <w:rFonts w:ascii="Microsoft Sans Serif" w:hAnsi="Microsoft Sans Serif" w:cs="Microsoft Sans Serif"/>
        </w:rPr>
      </w:pPr>
    </w:p>
    <w:p w14:paraId="2AF99EC5" w14:textId="1B8E3619" w:rsidR="00FE5BDA" w:rsidRDefault="00FE5BDA" w:rsidP="00DD437F">
      <w:pPr>
        <w:pStyle w:val="ListParagraph"/>
        <w:numPr>
          <w:ilvl w:val="0"/>
          <w:numId w:val="29"/>
        </w:numPr>
        <w:rPr>
          <w:rFonts w:ascii="Microsoft Sans Serif" w:hAnsi="Microsoft Sans Serif" w:cs="Microsoft Sans Serif"/>
        </w:rPr>
      </w:pPr>
      <w:r>
        <w:rPr>
          <w:rFonts w:ascii="Microsoft Sans Serif" w:hAnsi="Microsoft Sans Serif" w:cs="Microsoft Sans Serif"/>
        </w:rPr>
        <w:t>Inpatient or ER visit</w:t>
      </w:r>
    </w:p>
    <w:tbl>
      <w:tblPr>
        <w:tblStyle w:val="TableGrid"/>
        <w:tblW w:w="0" w:type="auto"/>
        <w:tblLook w:val="04A0" w:firstRow="1" w:lastRow="0" w:firstColumn="1" w:lastColumn="0" w:noHBand="0" w:noVBand="1"/>
      </w:tblPr>
      <w:tblGrid>
        <w:gridCol w:w="1243"/>
        <w:gridCol w:w="1242"/>
        <w:gridCol w:w="1209"/>
        <w:gridCol w:w="1467"/>
        <w:gridCol w:w="1291"/>
        <w:gridCol w:w="1670"/>
        <w:gridCol w:w="1228"/>
      </w:tblGrid>
      <w:tr w:rsidR="00067905" w14:paraId="7E86F399" w14:textId="77777777" w:rsidTr="00CB0E83">
        <w:tc>
          <w:tcPr>
            <w:tcW w:w="1243" w:type="dxa"/>
          </w:tcPr>
          <w:p w14:paraId="10B0F49E"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Id</w:t>
            </w:r>
          </w:p>
        </w:tc>
        <w:tc>
          <w:tcPr>
            <w:tcW w:w="1242" w:type="dxa"/>
          </w:tcPr>
          <w:p w14:paraId="6FA50D6A"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Concept name</w:t>
            </w:r>
          </w:p>
        </w:tc>
        <w:tc>
          <w:tcPr>
            <w:tcW w:w="1209" w:type="dxa"/>
          </w:tcPr>
          <w:p w14:paraId="2A00884E"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Domain</w:t>
            </w:r>
          </w:p>
        </w:tc>
        <w:tc>
          <w:tcPr>
            <w:tcW w:w="1467" w:type="dxa"/>
          </w:tcPr>
          <w:p w14:paraId="7179E848"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Vocabulary</w:t>
            </w:r>
          </w:p>
        </w:tc>
        <w:tc>
          <w:tcPr>
            <w:tcW w:w="1291" w:type="dxa"/>
          </w:tcPr>
          <w:p w14:paraId="6CD10B17"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Excluded</w:t>
            </w:r>
          </w:p>
        </w:tc>
        <w:tc>
          <w:tcPr>
            <w:tcW w:w="1670" w:type="dxa"/>
          </w:tcPr>
          <w:p w14:paraId="2AA351A4"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Descendants</w:t>
            </w:r>
          </w:p>
        </w:tc>
        <w:tc>
          <w:tcPr>
            <w:tcW w:w="1228" w:type="dxa"/>
          </w:tcPr>
          <w:p w14:paraId="567FC3CA" w14:textId="77777777" w:rsidR="00067905" w:rsidRPr="00AC13F6" w:rsidRDefault="00067905">
            <w:pPr>
              <w:rPr>
                <w:rFonts w:ascii="Microsoft Sans Serif" w:hAnsi="Microsoft Sans Serif" w:cs="Microsoft Sans Serif"/>
                <w:b/>
                <w:bCs/>
              </w:rPr>
            </w:pPr>
            <w:r w:rsidRPr="00AC13F6">
              <w:rPr>
                <w:rFonts w:ascii="Microsoft Sans Serif" w:hAnsi="Microsoft Sans Serif" w:cs="Microsoft Sans Serif"/>
                <w:b/>
                <w:bCs/>
              </w:rPr>
              <w:t>Mapped</w:t>
            </w:r>
          </w:p>
        </w:tc>
      </w:tr>
      <w:tr w:rsidR="00CB0E83" w14:paraId="07DE0B82" w14:textId="77777777" w:rsidTr="00CB0E83">
        <w:tc>
          <w:tcPr>
            <w:tcW w:w="1243" w:type="dxa"/>
          </w:tcPr>
          <w:p w14:paraId="1A3C1EE8" w14:textId="03F9B627"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262</w:t>
            </w:r>
          </w:p>
        </w:tc>
        <w:tc>
          <w:tcPr>
            <w:tcW w:w="1242" w:type="dxa"/>
          </w:tcPr>
          <w:p w14:paraId="0F7A7A88" w14:textId="1DCDADFE"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Emergency Room and Inpatient Visit</w:t>
            </w:r>
          </w:p>
        </w:tc>
        <w:tc>
          <w:tcPr>
            <w:tcW w:w="1209" w:type="dxa"/>
          </w:tcPr>
          <w:p w14:paraId="68BB7B7C" w14:textId="7698A91C"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467" w:type="dxa"/>
          </w:tcPr>
          <w:p w14:paraId="7B7D3A35" w14:textId="599C8E15"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291" w:type="dxa"/>
          </w:tcPr>
          <w:p w14:paraId="0E2EEE41" w14:textId="66039FA8"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3976F5C7" w14:textId="3410DCAE"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23BF95AE" w14:textId="05EEC13A"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CB0E83" w14:paraId="74580F59" w14:textId="77777777" w:rsidTr="00CB0E83">
        <w:tc>
          <w:tcPr>
            <w:tcW w:w="1243" w:type="dxa"/>
          </w:tcPr>
          <w:p w14:paraId="26F11484" w14:textId="33778285"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9201</w:t>
            </w:r>
          </w:p>
        </w:tc>
        <w:tc>
          <w:tcPr>
            <w:tcW w:w="1242" w:type="dxa"/>
          </w:tcPr>
          <w:p w14:paraId="09ACD948" w14:textId="0AD707DB"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Inpatient Visit</w:t>
            </w:r>
          </w:p>
        </w:tc>
        <w:tc>
          <w:tcPr>
            <w:tcW w:w="1209" w:type="dxa"/>
          </w:tcPr>
          <w:p w14:paraId="47186404" w14:textId="7655005F"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467" w:type="dxa"/>
          </w:tcPr>
          <w:p w14:paraId="0DC1C486" w14:textId="35FC35F9"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291" w:type="dxa"/>
          </w:tcPr>
          <w:p w14:paraId="5D9CFEB4" w14:textId="27AF55DE"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6AE417CE" w14:textId="0C7DF946"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4B722090" w14:textId="57D09AD1"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CB0E83" w14:paraId="4193C8AD" w14:textId="77777777" w:rsidTr="00CB0E83">
        <w:tc>
          <w:tcPr>
            <w:tcW w:w="1243" w:type="dxa"/>
          </w:tcPr>
          <w:p w14:paraId="6C6C1ECA" w14:textId="78D01A17"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9203</w:t>
            </w:r>
          </w:p>
        </w:tc>
        <w:tc>
          <w:tcPr>
            <w:tcW w:w="1242" w:type="dxa"/>
          </w:tcPr>
          <w:p w14:paraId="0AE61DCD" w14:textId="6285E036"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Emergency Room Visit</w:t>
            </w:r>
          </w:p>
        </w:tc>
        <w:tc>
          <w:tcPr>
            <w:tcW w:w="1209" w:type="dxa"/>
          </w:tcPr>
          <w:p w14:paraId="39120309" w14:textId="44F75B32"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467" w:type="dxa"/>
          </w:tcPr>
          <w:p w14:paraId="030B47A4" w14:textId="6072765D"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291" w:type="dxa"/>
          </w:tcPr>
          <w:p w14:paraId="62C80A1C" w14:textId="2233A887"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2F38C278" w14:textId="32D4F53F"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2F894E76" w14:textId="2ED14030" w:rsidR="00CB0E83" w:rsidRPr="00782E60" w:rsidRDefault="00CB0E83" w:rsidP="00782E60">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bl>
    <w:p w14:paraId="45491599" w14:textId="77777777" w:rsidR="00067905" w:rsidRDefault="00067905" w:rsidP="00067905">
      <w:pPr>
        <w:rPr>
          <w:rFonts w:ascii="Microsoft Sans Serif" w:hAnsi="Microsoft Sans Serif" w:cs="Microsoft Sans Serif"/>
        </w:rPr>
      </w:pPr>
    </w:p>
    <w:p w14:paraId="244C335E" w14:textId="77777777" w:rsidR="00BB1EA9" w:rsidRDefault="00BB1EA9" w:rsidP="0034627A">
      <w:pPr>
        <w:rPr>
          <w:rFonts w:ascii="Microsoft Sans Serif" w:hAnsi="Microsoft Sans Serif" w:cs="Microsoft Sans Serif"/>
          <w:b/>
          <w:bCs/>
        </w:rPr>
      </w:pPr>
    </w:p>
    <w:p w14:paraId="4AA56F56" w14:textId="1C4F2BB3" w:rsidR="0034627A" w:rsidRDefault="0034627A" w:rsidP="0034627A">
      <w:pPr>
        <w:rPr>
          <w:rFonts w:ascii="Microsoft Sans Serif" w:hAnsi="Microsoft Sans Serif" w:cs="Microsoft Sans Serif"/>
          <w:b/>
          <w:bCs/>
        </w:rPr>
      </w:pPr>
      <w:r>
        <w:rPr>
          <w:rFonts w:ascii="Microsoft Sans Serif" w:hAnsi="Microsoft Sans Serif" w:cs="Microsoft Sans Serif"/>
          <w:b/>
          <w:bCs/>
        </w:rPr>
        <w:t>B. 2 Example of “Acute myocardial infarction”</w:t>
      </w:r>
    </w:p>
    <w:p w14:paraId="014061AA" w14:textId="4AD392CB" w:rsidR="00164460" w:rsidRDefault="00164460" w:rsidP="00164460">
      <w:pPr>
        <w:rPr>
          <w:rFonts w:ascii="Microsoft Sans Serif" w:hAnsi="Microsoft Sans Serif" w:cs="Microsoft Sans Serif"/>
          <w:b/>
          <w:bCs/>
        </w:rPr>
      </w:pPr>
      <w:r>
        <w:rPr>
          <w:rFonts w:ascii="Microsoft Sans Serif" w:hAnsi="Microsoft Sans Serif" w:cs="Microsoft Sans Serif"/>
          <w:b/>
          <w:bCs/>
        </w:rPr>
        <w:t xml:space="preserve">Description: </w:t>
      </w:r>
      <w:r w:rsidR="00203724">
        <w:rPr>
          <w:rFonts w:ascii="Microsoft Sans Serif" w:hAnsi="Microsoft Sans Serif" w:cs="Microsoft Sans Serif"/>
        </w:rPr>
        <w:t>Condition record of acute myocardial infarction during inpatient or ER visit</w:t>
      </w:r>
    </w:p>
    <w:p w14:paraId="7ED0EE91" w14:textId="77777777" w:rsidR="00164460" w:rsidRDefault="00164460" w:rsidP="00164460">
      <w:pPr>
        <w:rPr>
          <w:rFonts w:ascii="Microsoft Sans Serif" w:hAnsi="Microsoft Sans Serif" w:cs="Microsoft Sans Serif"/>
          <w:b/>
          <w:bCs/>
        </w:rPr>
      </w:pPr>
    </w:p>
    <w:p w14:paraId="0741F8B1" w14:textId="51F36396" w:rsidR="00164460" w:rsidRPr="00164460" w:rsidRDefault="00164460" w:rsidP="00164460">
      <w:pPr>
        <w:rPr>
          <w:rFonts w:ascii="Microsoft Sans Serif" w:hAnsi="Microsoft Sans Serif" w:cs="Microsoft Sans Serif"/>
          <w:b/>
          <w:bCs/>
        </w:rPr>
      </w:pPr>
      <w:r w:rsidRPr="00164460">
        <w:rPr>
          <w:rFonts w:ascii="Microsoft Sans Serif" w:hAnsi="Microsoft Sans Serif" w:cs="Microsoft Sans Serif"/>
          <w:b/>
          <w:bCs/>
        </w:rPr>
        <w:t>Cohort Entry Events</w:t>
      </w:r>
    </w:p>
    <w:p w14:paraId="08EE54B4" w14:textId="77777777" w:rsidR="00164460" w:rsidRPr="00164460" w:rsidRDefault="00164460" w:rsidP="00164460">
      <w:pPr>
        <w:rPr>
          <w:rFonts w:ascii="Microsoft Sans Serif" w:hAnsi="Microsoft Sans Serif" w:cs="Microsoft Sans Serif"/>
        </w:rPr>
      </w:pPr>
      <w:r w:rsidRPr="00164460">
        <w:rPr>
          <w:rFonts w:ascii="Microsoft Sans Serif" w:hAnsi="Microsoft Sans Serif" w:cs="Microsoft Sans Serif"/>
        </w:rPr>
        <w:t>People may enter the cohort when observing any of the following:</w:t>
      </w:r>
    </w:p>
    <w:p w14:paraId="7E85CEDA" w14:textId="12FDD110" w:rsidR="00164460" w:rsidRPr="00164460" w:rsidRDefault="00164460" w:rsidP="00164460">
      <w:pPr>
        <w:pStyle w:val="ListParagraph"/>
        <w:numPr>
          <w:ilvl w:val="0"/>
          <w:numId w:val="30"/>
        </w:numPr>
        <w:rPr>
          <w:rFonts w:ascii="Microsoft Sans Serif" w:hAnsi="Microsoft Sans Serif" w:cs="Microsoft Sans Serif"/>
        </w:rPr>
      </w:pPr>
      <w:r w:rsidRPr="00164460">
        <w:rPr>
          <w:rFonts w:ascii="Microsoft Sans Serif" w:hAnsi="Microsoft Sans Serif" w:cs="Microsoft Sans Serif"/>
        </w:rPr>
        <w:t>condition occurrences of 'Acute myocardial Infarction'.</w:t>
      </w:r>
    </w:p>
    <w:p w14:paraId="6E5D8464" w14:textId="77777777" w:rsidR="00164460" w:rsidRPr="00164460" w:rsidRDefault="00164460" w:rsidP="00164460">
      <w:pPr>
        <w:rPr>
          <w:rFonts w:ascii="Microsoft Sans Serif" w:hAnsi="Microsoft Sans Serif" w:cs="Microsoft Sans Serif"/>
        </w:rPr>
      </w:pPr>
      <w:r w:rsidRPr="00164460">
        <w:rPr>
          <w:rFonts w:ascii="Microsoft Sans Serif" w:hAnsi="Microsoft Sans Serif" w:cs="Microsoft Sans Serif"/>
        </w:rPr>
        <w:t>Restrict entry events to having at least 1 visit occurrence of 'Inpatient or ER visit', starting anytime on or before cohort entry start date and ending between 0 days before and all days after cohort entry start date.</w:t>
      </w:r>
    </w:p>
    <w:p w14:paraId="14ACF2A2" w14:textId="77777777" w:rsidR="00164460" w:rsidRPr="00164460" w:rsidRDefault="00164460" w:rsidP="00164460">
      <w:pPr>
        <w:rPr>
          <w:rFonts w:ascii="Microsoft Sans Serif" w:hAnsi="Microsoft Sans Serif" w:cs="Microsoft Sans Serif"/>
        </w:rPr>
      </w:pPr>
    </w:p>
    <w:p w14:paraId="49E4DF88" w14:textId="77777777" w:rsidR="00164460" w:rsidRPr="00164460" w:rsidRDefault="00164460" w:rsidP="00164460">
      <w:pPr>
        <w:rPr>
          <w:rFonts w:ascii="Microsoft Sans Serif" w:hAnsi="Microsoft Sans Serif" w:cs="Microsoft Sans Serif"/>
          <w:b/>
          <w:bCs/>
        </w:rPr>
      </w:pPr>
      <w:r w:rsidRPr="00164460">
        <w:rPr>
          <w:rFonts w:ascii="Microsoft Sans Serif" w:hAnsi="Microsoft Sans Serif" w:cs="Microsoft Sans Serif"/>
          <w:b/>
          <w:bCs/>
        </w:rPr>
        <w:t>Cohort Exit</w:t>
      </w:r>
    </w:p>
    <w:p w14:paraId="6C604476" w14:textId="77777777" w:rsidR="00164460" w:rsidRPr="00164460" w:rsidRDefault="00164460" w:rsidP="00164460">
      <w:pPr>
        <w:rPr>
          <w:rFonts w:ascii="Microsoft Sans Serif" w:hAnsi="Microsoft Sans Serif" w:cs="Microsoft Sans Serif"/>
        </w:rPr>
      </w:pPr>
      <w:r w:rsidRPr="00164460">
        <w:rPr>
          <w:rFonts w:ascii="Microsoft Sans Serif" w:hAnsi="Microsoft Sans Serif" w:cs="Microsoft Sans Serif"/>
        </w:rPr>
        <w:t>The cohort end date will be offset from index event's start date plus 7 days.</w:t>
      </w:r>
    </w:p>
    <w:p w14:paraId="442F5DD3" w14:textId="77777777" w:rsidR="00164460" w:rsidRPr="00164460" w:rsidRDefault="00164460" w:rsidP="00164460">
      <w:pPr>
        <w:rPr>
          <w:rFonts w:ascii="Microsoft Sans Serif" w:hAnsi="Microsoft Sans Serif" w:cs="Microsoft Sans Serif"/>
        </w:rPr>
      </w:pPr>
    </w:p>
    <w:p w14:paraId="682F4456" w14:textId="77777777" w:rsidR="00164460" w:rsidRPr="00164460" w:rsidRDefault="00164460" w:rsidP="00164460">
      <w:pPr>
        <w:rPr>
          <w:rFonts w:ascii="Microsoft Sans Serif" w:hAnsi="Microsoft Sans Serif" w:cs="Microsoft Sans Serif"/>
          <w:b/>
          <w:bCs/>
        </w:rPr>
      </w:pPr>
      <w:r w:rsidRPr="00164460">
        <w:rPr>
          <w:rFonts w:ascii="Microsoft Sans Serif" w:hAnsi="Microsoft Sans Serif" w:cs="Microsoft Sans Serif"/>
          <w:b/>
          <w:bCs/>
        </w:rPr>
        <w:lastRenderedPageBreak/>
        <w:t>Cohort Eras</w:t>
      </w:r>
    </w:p>
    <w:p w14:paraId="648A87B6" w14:textId="785D8B87" w:rsidR="0034627A" w:rsidRDefault="00164460" w:rsidP="00164460">
      <w:pPr>
        <w:rPr>
          <w:rFonts w:ascii="Microsoft Sans Serif" w:hAnsi="Microsoft Sans Serif" w:cs="Microsoft Sans Serif"/>
        </w:rPr>
      </w:pPr>
      <w:r w:rsidRPr="00164460">
        <w:rPr>
          <w:rFonts w:ascii="Microsoft Sans Serif" w:hAnsi="Microsoft Sans Serif" w:cs="Microsoft Sans Serif"/>
        </w:rPr>
        <w:t>Remaining events will be combined into cohort eras if they are within 180 days of each other.</w:t>
      </w:r>
    </w:p>
    <w:p w14:paraId="61B8D207" w14:textId="77777777" w:rsidR="0034627A" w:rsidRDefault="0034627A">
      <w:pPr>
        <w:rPr>
          <w:rFonts w:ascii="Microsoft Sans Serif" w:hAnsi="Microsoft Sans Serif" w:cs="Microsoft Sans Serif"/>
        </w:rPr>
      </w:pPr>
    </w:p>
    <w:p w14:paraId="16820AA3" w14:textId="20A96C50" w:rsidR="00164460" w:rsidRPr="00830C8B" w:rsidRDefault="00164460">
      <w:pPr>
        <w:rPr>
          <w:rFonts w:ascii="Microsoft Sans Serif" w:hAnsi="Microsoft Sans Serif" w:cs="Microsoft Sans Serif"/>
          <w:b/>
          <w:bCs/>
        </w:rPr>
      </w:pPr>
      <w:r w:rsidRPr="00830C8B">
        <w:rPr>
          <w:rFonts w:ascii="Microsoft Sans Serif" w:hAnsi="Microsoft Sans Serif" w:cs="Microsoft Sans Serif"/>
          <w:b/>
          <w:bCs/>
        </w:rPr>
        <w:t>Concept Set Definitions</w:t>
      </w:r>
    </w:p>
    <w:p w14:paraId="47C48364" w14:textId="77777777" w:rsidR="00830C8B" w:rsidRDefault="00830C8B" w:rsidP="00830C8B">
      <w:pPr>
        <w:pStyle w:val="ListParagraph"/>
        <w:numPr>
          <w:ilvl w:val="0"/>
          <w:numId w:val="32"/>
        </w:numPr>
        <w:rPr>
          <w:rFonts w:ascii="Microsoft Sans Serif" w:hAnsi="Microsoft Sans Serif" w:cs="Microsoft Sans Serif"/>
        </w:rPr>
      </w:pPr>
      <w:r>
        <w:rPr>
          <w:rFonts w:ascii="Microsoft Sans Serif" w:hAnsi="Microsoft Sans Serif" w:cs="Microsoft Sans Serif"/>
        </w:rPr>
        <w:t>Acute myocardial infraction</w:t>
      </w:r>
    </w:p>
    <w:tbl>
      <w:tblPr>
        <w:tblStyle w:val="TableGrid"/>
        <w:tblW w:w="0" w:type="auto"/>
        <w:tblLook w:val="04A0" w:firstRow="1" w:lastRow="0" w:firstColumn="1" w:lastColumn="0" w:noHBand="0" w:noVBand="1"/>
      </w:tblPr>
      <w:tblGrid>
        <w:gridCol w:w="1241"/>
        <w:gridCol w:w="1248"/>
        <w:gridCol w:w="1211"/>
        <w:gridCol w:w="1467"/>
        <w:gridCol w:w="1285"/>
        <w:gridCol w:w="1670"/>
        <w:gridCol w:w="1228"/>
      </w:tblGrid>
      <w:tr w:rsidR="00830C8B" w14:paraId="3DBF602A" w14:textId="77777777">
        <w:tc>
          <w:tcPr>
            <w:tcW w:w="1262" w:type="dxa"/>
          </w:tcPr>
          <w:p w14:paraId="58F16CF1"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Concept Id</w:t>
            </w:r>
          </w:p>
        </w:tc>
        <w:tc>
          <w:tcPr>
            <w:tcW w:w="1262" w:type="dxa"/>
          </w:tcPr>
          <w:p w14:paraId="40ED3CAE"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Concept name</w:t>
            </w:r>
          </w:p>
        </w:tc>
        <w:tc>
          <w:tcPr>
            <w:tcW w:w="1242" w:type="dxa"/>
          </w:tcPr>
          <w:p w14:paraId="683DC4F6"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Domain</w:t>
            </w:r>
          </w:p>
        </w:tc>
        <w:tc>
          <w:tcPr>
            <w:tcW w:w="1419" w:type="dxa"/>
          </w:tcPr>
          <w:p w14:paraId="24BA04D5"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Vocabulary</w:t>
            </w:r>
          </w:p>
        </w:tc>
        <w:tc>
          <w:tcPr>
            <w:tcW w:w="1294" w:type="dxa"/>
          </w:tcPr>
          <w:p w14:paraId="0F5835B3"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Excluded</w:t>
            </w:r>
          </w:p>
        </w:tc>
        <w:tc>
          <w:tcPr>
            <w:tcW w:w="1617" w:type="dxa"/>
          </w:tcPr>
          <w:p w14:paraId="4610D118"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Descendants</w:t>
            </w:r>
          </w:p>
        </w:tc>
        <w:tc>
          <w:tcPr>
            <w:tcW w:w="1254" w:type="dxa"/>
          </w:tcPr>
          <w:p w14:paraId="0E3260FC"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Mapped</w:t>
            </w:r>
          </w:p>
        </w:tc>
      </w:tr>
      <w:tr w:rsidR="00830C8B" w14:paraId="148F5571" w14:textId="77777777">
        <w:tc>
          <w:tcPr>
            <w:tcW w:w="1262" w:type="dxa"/>
          </w:tcPr>
          <w:p w14:paraId="71D90312"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314666</w:t>
            </w:r>
          </w:p>
        </w:tc>
        <w:tc>
          <w:tcPr>
            <w:tcW w:w="1262" w:type="dxa"/>
          </w:tcPr>
          <w:p w14:paraId="2D57C53F"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Old myocardial infarction</w:t>
            </w:r>
          </w:p>
        </w:tc>
        <w:tc>
          <w:tcPr>
            <w:tcW w:w="1242" w:type="dxa"/>
          </w:tcPr>
          <w:p w14:paraId="1B36D788"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Condition</w:t>
            </w:r>
          </w:p>
        </w:tc>
        <w:tc>
          <w:tcPr>
            <w:tcW w:w="1419" w:type="dxa"/>
          </w:tcPr>
          <w:p w14:paraId="21F7477D"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SNOMED</w:t>
            </w:r>
          </w:p>
        </w:tc>
        <w:tc>
          <w:tcPr>
            <w:tcW w:w="1294" w:type="dxa"/>
          </w:tcPr>
          <w:p w14:paraId="267E3A0A"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YES</w:t>
            </w:r>
          </w:p>
        </w:tc>
        <w:tc>
          <w:tcPr>
            <w:tcW w:w="1617" w:type="dxa"/>
          </w:tcPr>
          <w:p w14:paraId="53854AE1"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YES</w:t>
            </w:r>
          </w:p>
        </w:tc>
        <w:tc>
          <w:tcPr>
            <w:tcW w:w="1254" w:type="dxa"/>
          </w:tcPr>
          <w:p w14:paraId="3B966AE3"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NO</w:t>
            </w:r>
          </w:p>
        </w:tc>
      </w:tr>
      <w:tr w:rsidR="00830C8B" w14:paraId="75F7FCCA" w14:textId="77777777">
        <w:tc>
          <w:tcPr>
            <w:tcW w:w="1262" w:type="dxa"/>
          </w:tcPr>
          <w:p w14:paraId="59CD94C2"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4329847</w:t>
            </w:r>
          </w:p>
        </w:tc>
        <w:tc>
          <w:tcPr>
            <w:tcW w:w="1262" w:type="dxa"/>
          </w:tcPr>
          <w:p w14:paraId="3ED0C5F8"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Myocardial infarction</w:t>
            </w:r>
          </w:p>
        </w:tc>
        <w:tc>
          <w:tcPr>
            <w:tcW w:w="1242" w:type="dxa"/>
          </w:tcPr>
          <w:p w14:paraId="6A479FB8"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Condition</w:t>
            </w:r>
          </w:p>
        </w:tc>
        <w:tc>
          <w:tcPr>
            <w:tcW w:w="1419" w:type="dxa"/>
          </w:tcPr>
          <w:p w14:paraId="58C753DF"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SNOMED</w:t>
            </w:r>
          </w:p>
        </w:tc>
        <w:tc>
          <w:tcPr>
            <w:tcW w:w="1294" w:type="dxa"/>
          </w:tcPr>
          <w:p w14:paraId="71E97FC7"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NO</w:t>
            </w:r>
          </w:p>
        </w:tc>
        <w:tc>
          <w:tcPr>
            <w:tcW w:w="1617" w:type="dxa"/>
          </w:tcPr>
          <w:p w14:paraId="25D7F978"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YES</w:t>
            </w:r>
          </w:p>
        </w:tc>
        <w:tc>
          <w:tcPr>
            <w:tcW w:w="1254" w:type="dxa"/>
          </w:tcPr>
          <w:p w14:paraId="698A33F4" w14:textId="77777777" w:rsidR="00830C8B" w:rsidRPr="00AC13F6" w:rsidRDefault="00830C8B">
            <w:pPr>
              <w:pStyle w:val="NoSpacing"/>
              <w:rPr>
                <w:rFonts w:ascii="Microsoft Sans Serif" w:hAnsi="Microsoft Sans Serif" w:cs="Microsoft Sans Serif"/>
                <w:sz w:val="20"/>
                <w:szCs w:val="20"/>
              </w:rPr>
            </w:pPr>
            <w:r w:rsidRPr="00AC13F6">
              <w:rPr>
                <w:rFonts w:ascii="Microsoft Sans Serif" w:hAnsi="Microsoft Sans Serif" w:cs="Microsoft Sans Serif"/>
                <w:sz w:val="20"/>
                <w:szCs w:val="20"/>
              </w:rPr>
              <w:t>NO</w:t>
            </w:r>
          </w:p>
        </w:tc>
      </w:tr>
    </w:tbl>
    <w:p w14:paraId="7321BAA5" w14:textId="77777777" w:rsidR="00830C8B" w:rsidRDefault="00830C8B" w:rsidP="00830C8B">
      <w:pPr>
        <w:pStyle w:val="ListParagraph"/>
        <w:rPr>
          <w:rFonts w:ascii="Microsoft Sans Serif" w:hAnsi="Microsoft Sans Serif" w:cs="Microsoft Sans Serif"/>
        </w:rPr>
      </w:pPr>
    </w:p>
    <w:p w14:paraId="4A57E6C3" w14:textId="1175E6BE" w:rsidR="00830C8B" w:rsidRPr="00830C8B" w:rsidRDefault="00830C8B" w:rsidP="00830C8B">
      <w:pPr>
        <w:pStyle w:val="ListParagraph"/>
        <w:numPr>
          <w:ilvl w:val="0"/>
          <w:numId w:val="32"/>
        </w:numPr>
        <w:rPr>
          <w:rFonts w:ascii="Microsoft Sans Serif" w:hAnsi="Microsoft Sans Serif" w:cs="Microsoft Sans Serif"/>
        </w:rPr>
      </w:pPr>
      <w:r w:rsidRPr="00830C8B">
        <w:rPr>
          <w:rFonts w:ascii="Microsoft Sans Serif" w:hAnsi="Microsoft Sans Serif" w:cs="Microsoft Sans Serif"/>
        </w:rPr>
        <w:t>Inpatient or ER visit</w:t>
      </w:r>
    </w:p>
    <w:tbl>
      <w:tblPr>
        <w:tblStyle w:val="TableGrid"/>
        <w:tblW w:w="0" w:type="auto"/>
        <w:tblLook w:val="04A0" w:firstRow="1" w:lastRow="0" w:firstColumn="1" w:lastColumn="0" w:noHBand="0" w:noVBand="1"/>
      </w:tblPr>
      <w:tblGrid>
        <w:gridCol w:w="1243"/>
        <w:gridCol w:w="1242"/>
        <w:gridCol w:w="1209"/>
        <w:gridCol w:w="1467"/>
        <w:gridCol w:w="1291"/>
        <w:gridCol w:w="1670"/>
        <w:gridCol w:w="1228"/>
      </w:tblGrid>
      <w:tr w:rsidR="00830C8B" w14:paraId="0487F720" w14:textId="77777777">
        <w:tc>
          <w:tcPr>
            <w:tcW w:w="1243" w:type="dxa"/>
          </w:tcPr>
          <w:p w14:paraId="293CB3F0"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Concept Id</w:t>
            </w:r>
          </w:p>
        </w:tc>
        <w:tc>
          <w:tcPr>
            <w:tcW w:w="1242" w:type="dxa"/>
          </w:tcPr>
          <w:p w14:paraId="18CFC3A6"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Concept name</w:t>
            </w:r>
          </w:p>
        </w:tc>
        <w:tc>
          <w:tcPr>
            <w:tcW w:w="1209" w:type="dxa"/>
          </w:tcPr>
          <w:p w14:paraId="75917963"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Domain</w:t>
            </w:r>
          </w:p>
        </w:tc>
        <w:tc>
          <w:tcPr>
            <w:tcW w:w="1467" w:type="dxa"/>
          </w:tcPr>
          <w:p w14:paraId="68EAD31B"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Vocabulary</w:t>
            </w:r>
          </w:p>
        </w:tc>
        <w:tc>
          <w:tcPr>
            <w:tcW w:w="1291" w:type="dxa"/>
          </w:tcPr>
          <w:p w14:paraId="13B1B4AA"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Excluded</w:t>
            </w:r>
          </w:p>
        </w:tc>
        <w:tc>
          <w:tcPr>
            <w:tcW w:w="1670" w:type="dxa"/>
          </w:tcPr>
          <w:p w14:paraId="236C88EB"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Descendants</w:t>
            </w:r>
          </w:p>
        </w:tc>
        <w:tc>
          <w:tcPr>
            <w:tcW w:w="1228" w:type="dxa"/>
          </w:tcPr>
          <w:p w14:paraId="15CD6AD4" w14:textId="77777777" w:rsidR="00830C8B" w:rsidRPr="00AC13F6" w:rsidRDefault="00830C8B">
            <w:pPr>
              <w:rPr>
                <w:rFonts w:ascii="Microsoft Sans Serif" w:hAnsi="Microsoft Sans Serif" w:cs="Microsoft Sans Serif"/>
                <w:b/>
                <w:bCs/>
              </w:rPr>
            </w:pPr>
            <w:r w:rsidRPr="00AC13F6">
              <w:rPr>
                <w:rFonts w:ascii="Microsoft Sans Serif" w:hAnsi="Microsoft Sans Serif" w:cs="Microsoft Sans Serif"/>
                <w:b/>
                <w:bCs/>
              </w:rPr>
              <w:t>Mapped</w:t>
            </w:r>
          </w:p>
        </w:tc>
      </w:tr>
      <w:tr w:rsidR="00830C8B" w14:paraId="126338C5" w14:textId="77777777">
        <w:tc>
          <w:tcPr>
            <w:tcW w:w="1243" w:type="dxa"/>
          </w:tcPr>
          <w:p w14:paraId="6F202B43"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262</w:t>
            </w:r>
          </w:p>
        </w:tc>
        <w:tc>
          <w:tcPr>
            <w:tcW w:w="1242" w:type="dxa"/>
          </w:tcPr>
          <w:p w14:paraId="4028A2B9"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Emergency Room and Inpatient Visit</w:t>
            </w:r>
          </w:p>
        </w:tc>
        <w:tc>
          <w:tcPr>
            <w:tcW w:w="1209" w:type="dxa"/>
          </w:tcPr>
          <w:p w14:paraId="71F776EF"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467" w:type="dxa"/>
          </w:tcPr>
          <w:p w14:paraId="3D9AA5F6"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291" w:type="dxa"/>
          </w:tcPr>
          <w:p w14:paraId="70DDA0DC"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0171179B"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6AA33633"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830C8B" w14:paraId="4AE65A06" w14:textId="77777777">
        <w:tc>
          <w:tcPr>
            <w:tcW w:w="1243" w:type="dxa"/>
          </w:tcPr>
          <w:p w14:paraId="03858E46"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9201</w:t>
            </w:r>
          </w:p>
        </w:tc>
        <w:tc>
          <w:tcPr>
            <w:tcW w:w="1242" w:type="dxa"/>
          </w:tcPr>
          <w:p w14:paraId="35AFC974"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Inpatient Visit</w:t>
            </w:r>
          </w:p>
        </w:tc>
        <w:tc>
          <w:tcPr>
            <w:tcW w:w="1209" w:type="dxa"/>
          </w:tcPr>
          <w:p w14:paraId="33D03F8F"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467" w:type="dxa"/>
          </w:tcPr>
          <w:p w14:paraId="57231150"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291" w:type="dxa"/>
          </w:tcPr>
          <w:p w14:paraId="775C0506"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2039A4A7"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5E6E5CAE"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r w:rsidR="00830C8B" w14:paraId="1F76FF75" w14:textId="77777777">
        <w:tc>
          <w:tcPr>
            <w:tcW w:w="1243" w:type="dxa"/>
          </w:tcPr>
          <w:p w14:paraId="021877B8"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9203</w:t>
            </w:r>
          </w:p>
        </w:tc>
        <w:tc>
          <w:tcPr>
            <w:tcW w:w="1242" w:type="dxa"/>
          </w:tcPr>
          <w:p w14:paraId="7FB571A8"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Emergency Room Visit</w:t>
            </w:r>
          </w:p>
        </w:tc>
        <w:tc>
          <w:tcPr>
            <w:tcW w:w="1209" w:type="dxa"/>
          </w:tcPr>
          <w:p w14:paraId="6ED6337D"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467" w:type="dxa"/>
          </w:tcPr>
          <w:p w14:paraId="2A82441D"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Visit</w:t>
            </w:r>
          </w:p>
        </w:tc>
        <w:tc>
          <w:tcPr>
            <w:tcW w:w="1291" w:type="dxa"/>
          </w:tcPr>
          <w:p w14:paraId="627BD032"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c>
          <w:tcPr>
            <w:tcW w:w="1670" w:type="dxa"/>
          </w:tcPr>
          <w:p w14:paraId="42EEE8D4"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YES</w:t>
            </w:r>
          </w:p>
        </w:tc>
        <w:tc>
          <w:tcPr>
            <w:tcW w:w="1228" w:type="dxa"/>
          </w:tcPr>
          <w:p w14:paraId="6266DE9C" w14:textId="77777777" w:rsidR="00830C8B" w:rsidRPr="00782E60" w:rsidRDefault="00830C8B">
            <w:pPr>
              <w:pStyle w:val="NoSpacing"/>
              <w:rPr>
                <w:rFonts w:ascii="Microsoft Sans Serif" w:hAnsi="Microsoft Sans Serif" w:cs="Microsoft Sans Serif"/>
                <w:sz w:val="20"/>
                <w:szCs w:val="20"/>
              </w:rPr>
            </w:pPr>
            <w:r w:rsidRPr="00782E60">
              <w:rPr>
                <w:rFonts w:ascii="Microsoft Sans Serif" w:hAnsi="Microsoft Sans Serif" w:cs="Microsoft Sans Serif"/>
                <w:sz w:val="20"/>
                <w:szCs w:val="20"/>
              </w:rPr>
              <w:t>NO</w:t>
            </w:r>
          </w:p>
        </w:tc>
      </w:tr>
    </w:tbl>
    <w:p w14:paraId="024E57BC" w14:textId="77777777" w:rsidR="00164460" w:rsidRDefault="00164460">
      <w:pPr>
        <w:rPr>
          <w:rFonts w:ascii="Microsoft Sans Serif" w:hAnsi="Microsoft Sans Serif" w:cs="Microsoft Sans Serif"/>
        </w:rPr>
      </w:pPr>
    </w:p>
    <w:p w14:paraId="3E6FC1EF" w14:textId="77777777" w:rsidR="00BB1EA9" w:rsidRPr="003674A8" w:rsidRDefault="00BB1EA9">
      <w:pPr>
        <w:rPr>
          <w:rFonts w:ascii="Microsoft Sans Serif" w:hAnsi="Microsoft Sans Serif" w:cs="Microsoft Sans Serif"/>
        </w:rPr>
      </w:pPr>
    </w:p>
    <w:p w14:paraId="24CD4E55" w14:textId="7F789261" w:rsidR="00216479" w:rsidRDefault="00216479">
      <w:pPr>
        <w:rPr>
          <w:rFonts w:ascii="Microsoft Sans Serif" w:hAnsi="Microsoft Sans Serif" w:cs="Microsoft Sans Serif"/>
          <w:b/>
          <w:bCs/>
        </w:rPr>
      </w:pPr>
      <w:r>
        <w:rPr>
          <w:rFonts w:ascii="Microsoft Sans Serif" w:hAnsi="Microsoft Sans Serif" w:cs="Microsoft Sans Serif"/>
          <w:b/>
          <w:bCs/>
        </w:rPr>
        <w:t xml:space="preserve">B. 3 </w:t>
      </w:r>
      <w:r w:rsidR="0034627A">
        <w:rPr>
          <w:rFonts w:ascii="Microsoft Sans Serif" w:hAnsi="Microsoft Sans Serif" w:cs="Microsoft Sans Serif"/>
          <w:b/>
          <w:bCs/>
        </w:rPr>
        <w:t>Example of “Cardiac arrhythmia”</w:t>
      </w:r>
    </w:p>
    <w:p w14:paraId="29E3E423" w14:textId="0C78B380" w:rsidR="009E5E46" w:rsidRDefault="009E5E46" w:rsidP="00CE175C">
      <w:pPr>
        <w:rPr>
          <w:rFonts w:ascii="Microsoft Sans Serif" w:hAnsi="Microsoft Sans Serif" w:cs="Microsoft Sans Serif"/>
          <w:b/>
          <w:bCs/>
        </w:rPr>
      </w:pPr>
      <w:r>
        <w:rPr>
          <w:rFonts w:ascii="Microsoft Sans Serif" w:hAnsi="Microsoft Sans Serif" w:cs="Microsoft Sans Serif"/>
          <w:b/>
          <w:bCs/>
        </w:rPr>
        <w:t xml:space="preserve">Description: </w:t>
      </w:r>
      <w:r w:rsidR="00CE175C" w:rsidRPr="00CE175C">
        <w:rPr>
          <w:rFonts w:ascii="Microsoft Sans Serif" w:hAnsi="Microsoft Sans Serif" w:cs="Microsoft Sans Serif"/>
        </w:rPr>
        <w:t>The first condition record of cardiac arrhythmia, which is</w:t>
      </w:r>
      <w:r w:rsidR="00CE175C">
        <w:rPr>
          <w:rFonts w:ascii="Microsoft Sans Serif" w:hAnsi="Microsoft Sans Serif" w:cs="Microsoft Sans Serif"/>
        </w:rPr>
        <w:t xml:space="preserve"> </w:t>
      </w:r>
      <w:r w:rsidR="00CE175C" w:rsidRPr="00CE175C">
        <w:rPr>
          <w:rFonts w:ascii="Microsoft Sans Serif" w:hAnsi="Microsoft Sans Serif" w:cs="Microsoft Sans Serif"/>
        </w:rPr>
        <w:t>followed by</w:t>
      </w:r>
      <w:r w:rsidR="00CE175C">
        <w:rPr>
          <w:rFonts w:ascii="Microsoft Sans Serif" w:hAnsi="Microsoft Sans Serif" w:cs="Microsoft Sans Serif"/>
        </w:rPr>
        <w:t xml:space="preserve"> </w:t>
      </w:r>
      <w:r w:rsidR="00CE175C" w:rsidRPr="00CE175C">
        <w:rPr>
          <w:rFonts w:ascii="Microsoft Sans Serif" w:hAnsi="Microsoft Sans Serif" w:cs="Microsoft Sans Serif"/>
        </w:rPr>
        <w:t>another cardiac arrhythmia condition record, at</w:t>
      </w:r>
      <w:r w:rsidR="00CE175C">
        <w:rPr>
          <w:rFonts w:ascii="Microsoft Sans Serif" w:hAnsi="Microsoft Sans Serif" w:cs="Microsoft Sans Serif"/>
        </w:rPr>
        <w:t xml:space="preserve"> </w:t>
      </w:r>
      <w:r w:rsidR="00CE175C" w:rsidRPr="00CE175C">
        <w:rPr>
          <w:rFonts w:ascii="Microsoft Sans Serif" w:hAnsi="Microsoft Sans Serif" w:cs="Microsoft Sans Serif"/>
        </w:rPr>
        <w:t>least two drug records for a drug used to treat arrhythmias,</w:t>
      </w:r>
      <w:r w:rsidR="00CE175C">
        <w:rPr>
          <w:rFonts w:ascii="Microsoft Sans Serif" w:hAnsi="Microsoft Sans Serif" w:cs="Microsoft Sans Serif"/>
        </w:rPr>
        <w:t xml:space="preserve"> </w:t>
      </w:r>
      <w:r w:rsidR="00CE175C" w:rsidRPr="00CE175C">
        <w:rPr>
          <w:rFonts w:ascii="Microsoft Sans Serif" w:hAnsi="Microsoft Sans Serif" w:cs="Microsoft Sans Serif"/>
        </w:rPr>
        <w:t>or a procedure to treat arrhythmias</w:t>
      </w:r>
    </w:p>
    <w:p w14:paraId="5E9DFFBB" w14:textId="77777777" w:rsidR="009E5E46" w:rsidRDefault="009E5E46" w:rsidP="004B2F5B">
      <w:pPr>
        <w:rPr>
          <w:rFonts w:ascii="Microsoft Sans Serif" w:hAnsi="Microsoft Sans Serif" w:cs="Microsoft Sans Serif"/>
          <w:b/>
          <w:bCs/>
        </w:rPr>
      </w:pPr>
    </w:p>
    <w:p w14:paraId="64A1B3A9" w14:textId="26B3E67D" w:rsidR="004B2F5B" w:rsidRPr="004B2F5B" w:rsidRDefault="004B2F5B" w:rsidP="004B2F5B">
      <w:pPr>
        <w:rPr>
          <w:rFonts w:ascii="Microsoft Sans Serif" w:hAnsi="Microsoft Sans Serif" w:cs="Microsoft Sans Serif"/>
          <w:b/>
          <w:bCs/>
        </w:rPr>
      </w:pPr>
      <w:r w:rsidRPr="004B2F5B">
        <w:rPr>
          <w:rFonts w:ascii="Microsoft Sans Serif" w:hAnsi="Microsoft Sans Serif" w:cs="Microsoft Sans Serif"/>
          <w:b/>
          <w:bCs/>
        </w:rPr>
        <w:t>Cohort Entry Events</w:t>
      </w:r>
    </w:p>
    <w:p w14:paraId="2A763A61" w14:textId="77777777" w:rsidR="004B2F5B" w:rsidRPr="004B2F5B" w:rsidRDefault="004B2F5B" w:rsidP="004B2F5B">
      <w:pPr>
        <w:rPr>
          <w:rFonts w:ascii="Microsoft Sans Serif" w:hAnsi="Microsoft Sans Serif" w:cs="Microsoft Sans Serif"/>
        </w:rPr>
      </w:pPr>
      <w:r w:rsidRPr="004B2F5B">
        <w:rPr>
          <w:rFonts w:ascii="Microsoft Sans Serif" w:hAnsi="Microsoft Sans Serif" w:cs="Microsoft Sans Serif"/>
        </w:rPr>
        <w:t>People may enter the cohort when observing any of the following:</w:t>
      </w:r>
    </w:p>
    <w:p w14:paraId="6885C704" w14:textId="211F354A" w:rsidR="004B2F5B" w:rsidRPr="004B2F5B" w:rsidRDefault="004B2F5B" w:rsidP="004B2F5B">
      <w:pPr>
        <w:pStyle w:val="ListParagraph"/>
        <w:numPr>
          <w:ilvl w:val="0"/>
          <w:numId w:val="34"/>
        </w:numPr>
        <w:rPr>
          <w:rFonts w:ascii="Microsoft Sans Serif" w:hAnsi="Microsoft Sans Serif" w:cs="Microsoft Sans Serif"/>
        </w:rPr>
      </w:pPr>
      <w:r w:rsidRPr="004B2F5B">
        <w:rPr>
          <w:rFonts w:ascii="Microsoft Sans Serif" w:hAnsi="Microsoft Sans Serif" w:cs="Microsoft Sans Serif"/>
        </w:rPr>
        <w:t>condition occurrence of 'Cardiac arrhythmia' for the first time in the person's history.</w:t>
      </w:r>
    </w:p>
    <w:p w14:paraId="6F30D165" w14:textId="77777777" w:rsidR="004B2F5B" w:rsidRPr="004B2F5B" w:rsidRDefault="004B2F5B" w:rsidP="004B2F5B">
      <w:pPr>
        <w:rPr>
          <w:rFonts w:ascii="Microsoft Sans Serif" w:hAnsi="Microsoft Sans Serif" w:cs="Microsoft Sans Serif"/>
        </w:rPr>
      </w:pPr>
      <w:r w:rsidRPr="004B2F5B">
        <w:rPr>
          <w:rFonts w:ascii="Microsoft Sans Serif" w:hAnsi="Microsoft Sans Serif" w:cs="Microsoft Sans Serif"/>
        </w:rPr>
        <w:t>Limit cohort entry events to the earliest event per person.</w:t>
      </w:r>
    </w:p>
    <w:p w14:paraId="68AFCEF4" w14:textId="7BF95B69" w:rsidR="004B2F5B" w:rsidRPr="004B2F5B" w:rsidRDefault="004B2F5B" w:rsidP="004B2F5B">
      <w:pPr>
        <w:rPr>
          <w:rFonts w:ascii="Microsoft Sans Serif" w:hAnsi="Microsoft Sans Serif" w:cs="Microsoft Sans Serif"/>
        </w:rPr>
      </w:pPr>
      <w:r w:rsidRPr="004B2F5B">
        <w:rPr>
          <w:rFonts w:ascii="Microsoft Sans Serif" w:hAnsi="Microsoft Sans Serif" w:cs="Microsoft Sans Serif"/>
        </w:rPr>
        <w:lastRenderedPageBreak/>
        <w:t>Restrict entry events to with any of the following criteria:</w:t>
      </w:r>
    </w:p>
    <w:p w14:paraId="030CC7EB" w14:textId="0155D4A9" w:rsidR="004B2F5B" w:rsidRPr="004B2F5B" w:rsidRDefault="004B2F5B" w:rsidP="004B2F5B">
      <w:pPr>
        <w:pStyle w:val="ListParagraph"/>
        <w:numPr>
          <w:ilvl w:val="0"/>
          <w:numId w:val="35"/>
        </w:numPr>
        <w:rPr>
          <w:rFonts w:ascii="Microsoft Sans Serif" w:hAnsi="Microsoft Sans Serif" w:cs="Microsoft Sans Serif"/>
        </w:rPr>
      </w:pPr>
      <w:r w:rsidRPr="004B2F5B">
        <w:rPr>
          <w:rFonts w:ascii="Microsoft Sans Serif" w:hAnsi="Microsoft Sans Serif" w:cs="Microsoft Sans Serif"/>
        </w:rPr>
        <w:t>having at least 1 condition occurrence of 'Cardiac arrhythmia', starting 1 days after cohort entry start date.</w:t>
      </w:r>
    </w:p>
    <w:p w14:paraId="1C5E29C9" w14:textId="1B85BD4E" w:rsidR="004B2F5B" w:rsidRPr="004B2F5B" w:rsidRDefault="004B2F5B" w:rsidP="004B2F5B">
      <w:pPr>
        <w:pStyle w:val="ListParagraph"/>
        <w:numPr>
          <w:ilvl w:val="0"/>
          <w:numId w:val="35"/>
        </w:numPr>
        <w:rPr>
          <w:rFonts w:ascii="Microsoft Sans Serif" w:hAnsi="Microsoft Sans Serif" w:cs="Microsoft Sans Serif"/>
        </w:rPr>
      </w:pPr>
      <w:r w:rsidRPr="004B2F5B">
        <w:rPr>
          <w:rFonts w:ascii="Microsoft Sans Serif" w:hAnsi="Microsoft Sans Serif" w:cs="Microsoft Sans Serif"/>
        </w:rPr>
        <w:t>having at least 2 drug exposures of 'Drugs used to treat cardiac arrhythmia', starting between 0 days before and all days after cohort entry start date.</w:t>
      </w:r>
    </w:p>
    <w:p w14:paraId="6375CC53" w14:textId="6C07BB36" w:rsidR="004B2F5B" w:rsidRPr="004B2F5B" w:rsidRDefault="004B2F5B" w:rsidP="004B2F5B">
      <w:pPr>
        <w:pStyle w:val="ListParagraph"/>
        <w:numPr>
          <w:ilvl w:val="0"/>
          <w:numId w:val="35"/>
        </w:numPr>
        <w:rPr>
          <w:rFonts w:ascii="Microsoft Sans Serif" w:hAnsi="Microsoft Sans Serif" w:cs="Microsoft Sans Serif"/>
        </w:rPr>
      </w:pPr>
      <w:r w:rsidRPr="004B2F5B">
        <w:rPr>
          <w:rFonts w:ascii="Microsoft Sans Serif" w:hAnsi="Microsoft Sans Serif" w:cs="Microsoft Sans Serif"/>
        </w:rPr>
        <w:t>having at least 1 procedure occurrence of 'Procedures to treat cardiac arrhythmia', starting between 0 days before and all days after cohort entry start date.</w:t>
      </w:r>
    </w:p>
    <w:p w14:paraId="392C87DC" w14:textId="77777777" w:rsidR="004B2F5B" w:rsidRPr="004B2F5B" w:rsidRDefault="004B2F5B" w:rsidP="004B2F5B">
      <w:pPr>
        <w:rPr>
          <w:rFonts w:ascii="Microsoft Sans Serif" w:hAnsi="Microsoft Sans Serif" w:cs="Microsoft Sans Serif"/>
          <w:b/>
          <w:bCs/>
        </w:rPr>
      </w:pPr>
      <w:r w:rsidRPr="004B2F5B">
        <w:rPr>
          <w:rFonts w:ascii="Microsoft Sans Serif" w:hAnsi="Microsoft Sans Serif" w:cs="Microsoft Sans Serif"/>
          <w:b/>
          <w:bCs/>
        </w:rPr>
        <w:t>Cohort Exit</w:t>
      </w:r>
    </w:p>
    <w:p w14:paraId="7C64D87D" w14:textId="77777777" w:rsidR="004B2F5B" w:rsidRPr="004B2F5B" w:rsidRDefault="004B2F5B" w:rsidP="004B2F5B">
      <w:pPr>
        <w:rPr>
          <w:rFonts w:ascii="Microsoft Sans Serif" w:hAnsi="Microsoft Sans Serif" w:cs="Microsoft Sans Serif"/>
        </w:rPr>
      </w:pPr>
      <w:r w:rsidRPr="004B2F5B">
        <w:rPr>
          <w:rFonts w:ascii="Microsoft Sans Serif" w:hAnsi="Microsoft Sans Serif" w:cs="Microsoft Sans Serif"/>
        </w:rPr>
        <w:t>The person exits the cohort at the end of continuous observation.</w:t>
      </w:r>
    </w:p>
    <w:p w14:paraId="43D21DE2" w14:textId="77777777" w:rsidR="004B2F5B" w:rsidRPr="004B2F5B" w:rsidRDefault="004B2F5B" w:rsidP="004B2F5B">
      <w:pPr>
        <w:rPr>
          <w:rFonts w:ascii="Microsoft Sans Serif" w:hAnsi="Microsoft Sans Serif" w:cs="Microsoft Sans Serif"/>
        </w:rPr>
      </w:pPr>
    </w:p>
    <w:p w14:paraId="6ED14549" w14:textId="77777777" w:rsidR="004B2F5B" w:rsidRPr="004B2F5B" w:rsidRDefault="004B2F5B" w:rsidP="004B2F5B">
      <w:pPr>
        <w:rPr>
          <w:rFonts w:ascii="Microsoft Sans Serif" w:hAnsi="Microsoft Sans Serif" w:cs="Microsoft Sans Serif"/>
          <w:b/>
          <w:bCs/>
        </w:rPr>
      </w:pPr>
      <w:r w:rsidRPr="004B2F5B">
        <w:rPr>
          <w:rFonts w:ascii="Microsoft Sans Serif" w:hAnsi="Microsoft Sans Serif" w:cs="Microsoft Sans Serif"/>
          <w:b/>
          <w:bCs/>
        </w:rPr>
        <w:t>Cohort Eras</w:t>
      </w:r>
    </w:p>
    <w:p w14:paraId="6D5BE7B8" w14:textId="77777777" w:rsidR="004B2F5B" w:rsidRDefault="004B2F5B" w:rsidP="004B2F5B">
      <w:pPr>
        <w:rPr>
          <w:rFonts w:ascii="Microsoft Sans Serif" w:hAnsi="Microsoft Sans Serif" w:cs="Microsoft Sans Serif"/>
        </w:rPr>
      </w:pPr>
      <w:r w:rsidRPr="004B2F5B">
        <w:rPr>
          <w:rFonts w:ascii="Microsoft Sans Serif" w:hAnsi="Microsoft Sans Serif" w:cs="Microsoft Sans Serif"/>
        </w:rPr>
        <w:t>Remaining events will be combined into cohort eras if they are within 0 days of each other.</w:t>
      </w:r>
    </w:p>
    <w:p w14:paraId="04BBB8C5" w14:textId="77777777" w:rsidR="004B2F5B" w:rsidRDefault="004B2F5B" w:rsidP="004B2F5B">
      <w:pPr>
        <w:rPr>
          <w:rFonts w:ascii="Microsoft Sans Serif" w:hAnsi="Microsoft Sans Serif" w:cs="Microsoft Sans Serif"/>
        </w:rPr>
      </w:pPr>
    </w:p>
    <w:p w14:paraId="5439231D" w14:textId="43EB05E2" w:rsidR="004B2F5B" w:rsidRPr="000025C5" w:rsidRDefault="004B2F5B" w:rsidP="004B2F5B">
      <w:pPr>
        <w:rPr>
          <w:rFonts w:ascii="Microsoft Sans Serif" w:hAnsi="Microsoft Sans Serif" w:cs="Microsoft Sans Serif"/>
          <w:b/>
          <w:bCs/>
        </w:rPr>
      </w:pPr>
      <w:r w:rsidRPr="000025C5">
        <w:rPr>
          <w:rFonts w:ascii="Microsoft Sans Serif" w:hAnsi="Microsoft Sans Serif" w:cs="Microsoft Sans Serif"/>
          <w:b/>
          <w:bCs/>
        </w:rPr>
        <w:t>Concept Set Definitions</w:t>
      </w:r>
    </w:p>
    <w:p w14:paraId="7CADAA28" w14:textId="64AD65F6" w:rsidR="004B2F5B" w:rsidRDefault="004B2F5B" w:rsidP="004B2F5B">
      <w:pPr>
        <w:pStyle w:val="ListParagraph"/>
        <w:numPr>
          <w:ilvl w:val="0"/>
          <w:numId w:val="36"/>
        </w:numPr>
        <w:rPr>
          <w:rFonts w:ascii="Microsoft Sans Serif" w:hAnsi="Microsoft Sans Serif" w:cs="Microsoft Sans Serif"/>
        </w:rPr>
      </w:pPr>
      <w:r>
        <w:rPr>
          <w:rFonts w:ascii="Microsoft Sans Serif" w:hAnsi="Microsoft Sans Serif" w:cs="Microsoft Sans Serif"/>
        </w:rPr>
        <w:t>Cardiac arrhythmia</w:t>
      </w:r>
    </w:p>
    <w:tbl>
      <w:tblPr>
        <w:tblStyle w:val="TableGrid"/>
        <w:tblW w:w="0" w:type="auto"/>
        <w:tblLook w:val="04A0" w:firstRow="1" w:lastRow="0" w:firstColumn="1" w:lastColumn="0" w:noHBand="0" w:noVBand="1"/>
      </w:tblPr>
      <w:tblGrid>
        <w:gridCol w:w="1131"/>
        <w:gridCol w:w="2202"/>
        <w:gridCol w:w="1296"/>
        <w:gridCol w:w="1258"/>
        <w:gridCol w:w="1072"/>
        <w:gridCol w:w="1428"/>
        <w:gridCol w:w="963"/>
      </w:tblGrid>
      <w:tr w:rsidR="00FA6090" w14:paraId="78820D3E" w14:textId="77777777" w:rsidTr="00FA6090">
        <w:tc>
          <w:tcPr>
            <w:tcW w:w="0" w:type="auto"/>
          </w:tcPr>
          <w:p w14:paraId="22A8FA13"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Concept Id</w:t>
            </w:r>
          </w:p>
        </w:tc>
        <w:tc>
          <w:tcPr>
            <w:tcW w:w="0" w:type="auto"/>
          </w:tcPr>
          <w:p w14:paraId="478E5D2E"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Concept name</w:t>
            </w:r>
          </w:p>
        </w:tc>
        <w:tc>
          <w:tcPr>
            <w:tcW w:w="0" w:type="auto"/>
          </w:tcPr>
          <w:p w14:paraId="3B9982FB"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Domain</w:t>
            </w:r>
          </w:p>
        </w:tc>
        <w:tc>
          <w:tcPr>
            <w:tcW w:w="0" w:type="auto"/>
          </w:tcPr>
          <w:p w14:paraId="0B42A5C9"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Vocabulary</w:t>
            </w:r>
          </w:p>
        </w:tc>
        <w:tc>
          <w:tcPr>
            <w:tcW w:w="0" w:type="auto"/>
          </w:tcPr>
          <w:p w14:paraId="16DED841"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Excluded</w:t>
            </w:r>
          </w:p>
        </w:tc>
        <w:tc>
          <w:tcPr>
            <w:tcW w:w="0" w:type="auto"/>
          </w:tcPr>
          <w:p w14:paraId="7E1AECFB"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Descendants</w:t>
            </w:r>
          </w:p>
        </w:tc>
        <w:tc>
          <w:tcPr>
            <w:tcW w:w="0" w:type="auto"/>
          </w:tcPr>
          <w:p w14:paraId="6A02624D"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Mapped</w:t>
            </w:r>
          </w:p>
        </w:tc>
      </w:tr>
      <w:tr w:rsidR="00FA6090" w14:paraId="6E06AE75" w14:textId="77777777" w:rsidTr="00FA6090">
        <w:tc>
          <w:tcPr>
            <w:tcW w:w="0" w:type="auto"/>
          </w:tcPr>
          <w:p w14:paraId="30430B98" w14:textId="06F01E9C"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315078</w:t>
            </w:r>
          </w:p>
        </w:tc>
        <w:tc>
          <w:tcPr>
            <w:tcW w:w="0" w:type="auto"/>
          </w:tcPr>
          <w:p w14:paraId="17209AAA" w14:textId="44D2FC2C"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Palpitations</w:t>
            </w:r>
          </w:p>
        </w:tc>
        <w:tc>
          <w:tcPr>
            <w:tcW w:w="0" w:type="auto"/>
          </w:tcPr>
          <w:p w14:paraId="58DA3A6E" w14:textId="6D20F1FB"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Condition</w:t>
            </w:r>
          </w:p>
        </w:tc>
        <w:tc>
          <w:tcPr>
            <w:tcW w:w="0" w:type="auto"/>
          </w:tcPr>
          <w:p w14:paraId="47008386" w14:textId="23F02DC2"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SNOMED</w:t>
            </w:r>
          </w:p>
        </w:tc>
        <w:tc>
          <w:tcPr>
            <w:tcW w:w="0" w:type="auto"/>
          </w:tcPr>
          <w:p w14:paraId="79C2854A" w14:textId="501843D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36807161" w14:textId="4DEE88AF"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788A55B3" w14:textId="52FE80A8"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3CFA8740" w14:textId="77777777" w:rsidTr="00FA6090">
        <w:tc>
          <w:tcPr>
            <w:tcW w:w="0" w:type="auto"/>
          </w:tcPr>
          <w:p w14:paraId="115FB711" w14:textId="089A9A2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444070</w:t>
            </w:r>
          </w:p>
        </w:tc>
        <w:tc>
          <w:tcPr>
            <w:tcW w:w="0" w:type="auto"/>
          </w:tcPr>
          <w:p w14:paraId="1FFEC4B2" w14:textId="2E17A973"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Tachycardia</w:t>
            </w:r>
          </w:p>
        </w:tc>
        <w:tc>
          <w:tcPr>
            <w:tcW w:w="0" w:type="auto"/>
          </w:tcPr>
          <w:p w14:paraId="0BCC9903" w14:textId="5CCC62DD"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Condition</w:t>
            </w:r>
          </w:p>
        </w:tc>
        <w:tc>
          <w:tcPr>
            <w:tcW w:w="0" w:type="auto"/>
          </w:tcPr>
          <w:p w14:paraId="4316D258" w14:textId="27F99A12"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SNOMED</w:t>
            </w:r>
          </w:p>
        </w:tc>
        <w:tc>
          <w:tcPr>
            <w:tcW w:w="0" w:type="auto"/>
          </w:tcPr>
          <w:p w14:paraId="5D905408" w14:textId="2D985997"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04F49D7D" w14:textId="48B1C069"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374A6B13" w14:textId="662F4BB7"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3950F2A8" w14:textId="77777777" w:rsidTr="00FA6090">
        <w:tc>
          <w:tcPr>
            <w:tcW w:w="0" w:type="auto"/>
          </w:tcPr>
          <w:p w14:paraId="5CA86FAA" w14:textId="3F78A7F0"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38001137</w:t>
            </w:r>
          </w:p>
        </w:tc>
        <w:tc>
          <w:tcPr>
            <w:tcW w:w="0" w:type="auto"/>
          </w:tcPr>
          <w:p w14:paraId="44D0B103" w14:textId="12CF70B7"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Cardiac arrhythmia &amp; conduction disorders w CC</w:t>
            </w:r>
          </w:p>
        </w:tc>
        <w:tc>
          <w:tcPr>
            <w:tcW w:w="0" w:type="auto"/>
          </w:tcPr>
          <w:p w14:paraId="15239B48" w14:textId="3B23DDBE"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Observation</w:t>
            </w:r>
          </w:p>
        </w:tc>
        <w:tc>
          <w:tcPr>
            <w:tcW w:w="0" w:type="auto"/>
          </w:tcPr>
          <w:p w14:paraId="1208CECF" w14:textId="69FEA3E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DRG</w:t>
            </w:r>
          </w:p>
        </w:tc>
        <w:tc>
          <w:tcPr>
            <w:tcW w:w="0" w:type="auto"/>
          </w:tcPr>
          <w:p w14:paraId="76F290C5" w14:textId="68E1D11E"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52A8D0E6" w14:textId="3A2058B2"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3162E0A5" w14:textId="05F7749E"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595C359B" w14:textId="77777777" w:rsidTr="00FA6090">
        <w:tc>
          <w:tcPr>
            <w:tcW w:w="0" w:type="auto"/>
          </w:tcPr>
          <w:p w14:paraId="7179F344" w14:textId="01417D9C"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38001138</w:t>
            </w:r>
          </w:p>
        </w:tc>
        <w:tc>
          <w:tcPr>
            <w:tcW w:w="0" w:type="auto"/>
          </w:tcPr>
          <w:p w14:paraId="6E76688B" w14:textId="487C8397"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Cardiac arrhythmia &amp; conduction disorders w/o CC/MCC</w:t>
            </w:r>
          </w:p>
        </w:tc>
        <w:tc>
          <w:tcPr>
            <w:tcW w:w="0" w:type="auto"/>
          </w:tcPr>
          <w:p w14:paraId="4F958B77" w14:textId="6BD1215A"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Observation</w:t>
            </w:r>
          </w:p>
        </w:tc>
        <w:tc>
          <w:tcPr>
            <w:tcW w:w="0" w:type="auto"/>
          </w:tcPr>
          <w:p w14:paraId="37142E85" w14:textId="50F97BC5"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DRG</w:t>
            </w:r>
          </w:p>
        </w:tc>
        <w:tc>
          <w:tcPr>
            <w:tcW w:w="0" w:type="auto"/>
          </w:tcPr>
          <w:p w14:paraId="1C497970" w14:textId="0E0E1AFF"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49C47E5A" w14:textId="4E2E67BA"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1230132C" w14:textId="654E2229"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0B80CED8" w14:textId="77777777" w:rsidTr="00FA6090">
        <w:tc>
          <w:tcPr>
            <w:tcW w:w="0" w:type="auto"/>
          </w:tcPr>
          <w:p w14:paraId="722389CC" w14:textId="018165B3"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44784217</w:t>
            </w:r>
          </w:p>
        </w:tc>
        <w:tc>
          <w:tcPr>
            <w:tcW w:w="0" w:type="auto"/>
          </w:tcPr>
          <w:p w14:paraId="586A585C" w14:textId="5C273F98"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Cardiac arrhythmia</w:t>
            </w:r>
          </w:p>
        </w:tc>
        <w:tc>
          <w:tcPr>
            <w:tcW w:w="0" w:type="auto"/>
          </w:tcPr>
          <w:p w14:paraId="02CCA801" w14:textId="68BF939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Condition</w:t>
            </w:r>
          </w:p>
        </w:tc>
        <w:tc>
          <w:tcPr>
            <w:tcW w:w="0" w:type="auto"/>
          </w:tcPr>
          <w:p w14:paraId="0055D508" w14:textId="188D15D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SNOMED</w:t>
            </w:r>
          </w:p>
        </w:tc>
        <w:tc>
          <w:tcPr>
            <w:tcW w:w="0" w:type="auto"/>
          </w:tcPr>
          <w:p w14:paraId="77DA3CE4" w14:textId="778ABB3B"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0A5EF561" w14:textId="203DAB24"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77F84BCC" w14:textId="78DB3C59"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bl>
    <w:p w14:paraId="441A338A" w14:textId="77777777" w:rsidR="004B2F5B" w:rsidRPr="004B2F5B" w:rsidRDefault="004B2F5B" w:rsidP="004B2F5B">
      <w:pPr>
        <w:rPr>
          <w:rFonts w:ascii="Microsoft Sans Serif" w:hAnsi="Microsoft Sans Serif" w:cs="Microsoft Sans Serif"/>
        </w:rPr>
      </w:pPr>
    </w:p>
    <w:p w14:paraId="4D504DE2" w14:textId="29A713FA" w:rsidR="004B2F5B" w:rsidRDefault="004B2F5B" w:rsidP="004B2F5B">
      <w:pPr>
        <w:pStyle w:val="ListParagraph"/>
        <w:numPr>
          <w:ilvl w:val="0"/>
          <w:numId w:val="36"/>
        </w:numPr>
        <w:rPr>
          <w:rFonts w:ascii="Microsoft Sans Serif" w:hAnsi="Microsoft Sans Serif" w:cs="Microsoft Sans Serif"/>
        </w:rPr>
      </w:pPr>
      <w:r>
        <w:rPr>
          <w:rFonts w:ascii="Microsoft Sans Serif" w:hAnsi="Microsoft Sans Serif" w:cs="Microsoft Sans Serif"/>
        </w:rPr>
        <w:t xml:space="preserve">Drugs used to treat cardiac </w:t>
      </w:r>
      <w:proofErr w:type="gramStart"/>
      <w:r>
        <w:rPr>
          <w:rFonts w:ascii="Microsoft Sans Serif" w:hAnsi="Microsoft Sans Serif" w:cs="Microsoft Sans Serif"/>
        </w:rPr>
        <w:t>arrhythmia</w:t>
      </w:r>
      <w:proofErr w:type="gramEnd"/>
    </w:p>
    <w:tbl>
      <w:tblPr>
        <w:tblStyle w:val="TableGrid"/>
        <w:tblW w:w="0" w:type="auto"/>
        <w:tblLook w:val="04A0" w:firstRow="1" w:lastRow="0" w:firstColumn="1" w:lastColumn="0" w:noHBand="0" w:noVBand="1"/>
      </w:tblPr>
      <w:tblGrid>
        <w:gridCol w:w="1133"/>
        <w:gridCol w:w="2565"/>
        <w:gridCol w:w="931"/>
        <w:gridCol w:w="1258"/>
        <w:gridCol w:w="1072"/>
        <w:gridCol w:w="1428"/>
        <w:gridCol w:w="963"/>
      </w:tblGrid>
      <w:tr w:rsidR="00FA6090" w14:paraId="42DFC584" w14:textId="77777777" w:rsidTr="00FA6090">
        <w:tc>
          <w:tcPr>
            <w:tcW w:w="0" w:type="auto"/>
          </w:tcPr>
          <w:p w14:paraId="2C8EDE53"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Concept Id</w:t>
            </w:r>
          </w:p>
        </w:tc>
        <w:tc>
          <w:tcPr>
            <w:tcW w:w="0" w:type="auto"/>
          </w:tcPr>
          <w:p w14:paraId="7FF3E6FF"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Concept name</w:t>
            </w:r>
          </w:p>
        </w:tc>
        <w:tc>
          <w:tcPr>
            <w:tcW w:w="0" w:type="auto"/>
          </w:tcPr>
          <w:p w14:paraId="4AF1C477"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Domain</w:t>
            </w:r>
          </w:p>
        </w:tc>
        <w:tc>
          <w:tcPr>
            <w:tcW w:w="0" w:type="auto"/>
          </w:tcPr>
          <w:p w14:paraId="380ADE6D"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Vocabulary</w:t>
            </w:r>
          </w:p>
        </w:tc>
        <w:tc>
          <w:tcPr>
            <w:tcW w:w="0" w:type="auto"/>
          </w:tcPr>
          <w:p w14:paraId="1403C33B"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Excluded</w:t>
            </w:r>
          </w:p>
        </w:tc>
        <w:tc>
          <w:tcPr>
            <w:tcW w:w="0" w:type="auto"/>
          </w:tcPr>
          <w:p w14:paraId="6F657AC8"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Descendants</w:t>
            </w:r>
          </w:p>
        </w:tc>
        <w:tc>
          <w:tcPr>
            <w:tcW w:w="0" w:type="auto"/>
          </w:tcPr>
          <w:p w14:paraId="23244E62"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Mapped</w:t>
            </w:r>
          </w:p>
        </w:tc>
      </w:tr>
      <w:tr w:rsidR="00FA6090" w14:paraId="51180C71" w14:textId="77777777" w:rsidTr="00FA6090">
        <w:tc>
          <w:tcPr>
            <w:tcW w:w="0" w:type="auto"/>
          </w:tcPr>
          <w:p w14:paraId="1DA93079" w14:textId="12449EBC"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1309204</w:t>
            </w:r>
          </w:p>
        </w:tc>
        <w:tc>
          <w:tcPr>
            <w:tcW w:w="0" w:type="auto"/>
          </w:tcPr>
          <w:p w14:paraId="7EB54B6C" w14:textId="6D8A55A8"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Adenosine</w:t>
            </w:r>
          </w:p>
        </w:tc>
        <w:tc>
          <w:tcPr>
            <w:tcW w:w="0" w:type="auto"/>
          </w:tcPr>
          <w:p w14:paraId="0C1B7AA7" w14:textId="6F04F32F"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Drug</w:t>
            </w:r>
          </w:p>
        </w:tc>
        <w:tc>
          <w:tcPr>
            <w:tcW w:w="0" w:type="auto"/>
          </w:tcPr>
          <w:p w14:paraId="153D1B48" w14:textId="2BF23428" w:rsidR="007C671F" w:rsidRPr="00FA6090" w:rsidRDefault="007C671F" w:rsidP="00FA6090">
            <w:pPr>
              <w:pStyle w:val="NoSpacing"/>
              <w:rPr>
                <w:rFonts w:ascii="Microsoft Sans Serif" w:hAnsi="Microsoft Sans Serif" w:cs="Microsoft Sans Serif"/>
                <w:sz w:val="20"/>
                <w:szCs w:val="20"/>
              </w:rPr>
            </w:pPr>
            <w:proofErr w:type="spellStart"/>
            <w:r w:rsidRPr="00FA6090">
              <w:rPr>
                <w:rFonts w:ascii="Microsoft Sans Serif" w:hAnsi="Microsoft Sans Serif" w:cs="Microsoft Sans Serif"/>
                <w:sz w:val="20"/>
                <w:szCs w:val="20"/>
              </w:rPr>
              <w:t>RxNorm</w:t>
            </w:r>
            <w:proofErr w:type="spellEnd"/>
          </w:p>
        </w:tc>
        <w:tc>
          <w:tcPr>
            <w:tcW w:w="0" w:type="auto"/>
          </w:tcPr>
          <w:p w14:paraId="644C5EFD" w14:textId="05C7B388"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60E4F4D6" w14:textId="593F297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4A91A948" w14:textId="6725C75D"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181ABF5E" w14:textId="77777777" w:rsidTr="00FA6090">
        <w:tc>
          <w:tcPr>
            <w:tcW w:w="0" w:type="auto"/>
          </w:tcPr>
          <w:p w14:paraId="22A22A5D" w14:textId="2F5E2988"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1310149</w:t>
            </w:r>
          </w:p>
        </w:tc>
        <w:tc>
          <w:tcPr>
            <w:tcW w:w="0" w:type="auto"/>
          </w:tcPr>
          <w:p w14:paraId="423FE70F" w14:textId="4A6C0BB7"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Warfarin</w:t>
            </w:r>
          </w:p>
        </w:tc>
        <w:tc>
          <w:tcPr>
            <w:tcW w:w="0" w:type="auto"/>
          </w:tcPr>
          <w:p w14:paraId="289009E9" w14:textId="2E0A45FF"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Drug</w:t>
            </w:r>
          </w:p>
        </w:tc>
        <w:tc>
          <w:tcPr>
            <w:tcW w:w="0" w:type="auto"/>
          </w:tcPr>
          <w:p w14:paraId="38D8F2DB" w14:textId="5B2C0B4C" w:rsidR="007C671F" w:rsidRPr="00FA6090" w:rsidRDefault="007C671F" w:rsidP="00FA6090">
            <w:pPr>
              <w:pStyle w:val="NoSpacing"/>
              <w:rPr>
                <w:rFonts w:ascii="Microsoft Sans Serif" w:hAnsi="Microsoft Sans Serif" w:cs="Microsoft Sans Serif"/>
                <w:sz w:val="20"/>
                <w:szCs w:val="20"/>
              </w:rPr>
            </w:pPr>
            <w:proofErr w:type="spellStart"/>
            <w:r w:rsidRPr="00FA6090">
              <w:rPr>
                <w:rFonts w:ascii="Microsoft Sans Serif" w:hAnsi="Microsoft Sans Serif" w:cs="Microsoft Sans Serif"/>
                <w:sz w:val="20"/>
                <w:szCs w:val="20"/>
              </w:rPr>
              <w:t>RxNorm</w:t>
            </w:r>
            <w:proofErr w:type="spellEnd"/>
          </w:p>
        </w:tc>
        <w:tc>
          <w:tcPr>
            <w:tcW w:w="0" w:type="auto"/>
          </w:tcPr>
          <w:p w14:paraId="75E992C6" w14:textId="43BA3D46"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1CB0A041" w14:textId="5ACD7806"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3F00ADDD" w14:textId="178276F8"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3D7A8B77" w14:textId="77777777" w:rsidTr="00FA6090">
        <w:tc>
          <w:tcPr>
            <w:tcW w:w="0" w:type="auto"/>
          </w:tcPr>
          <w:p w14:paraId="552C48F2" w14:textId="031AB415"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21600248</w:t>
            </w:r>
          </w:p>
        </w:tc>
        <w:tc>
          <w:tcPr>
            <w:tcW w:w="0" w:type="auto"/>
          </w:tcPr>
          <w:p w14:paraId="1EF756EA" w14:textId="327B2EA5"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ANTIARRHYTHMICS, CLASS I AND III</w:t>
            </w:r>
          </w:p>
        </w:tc>
        <w:tc>
          <w:tcPr>
            <w:tcW w:w="0" w:type="auto"/>
          </w:tcPr>
          <w:p w14:paraId="11CE112C" w14:textId="3AB93F7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Drug</w:t>
            </w:r>
          </w:p>
        </w:tc>
        <w:tc>
          <w:tcPr>
            <w:tcW w:w="0" w:type="auto"/>
          </w:tcPr>
          <w:p w14:paraId="2975875F" w14:textId="6FC3B82D"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ATC</w:t>
            </w:r>
          </w:p>
        </w:tc>
        <w:tc>
          <w:tcPr>
            <w:tcW w:w="0" w:type="auto"/>
          </w:tcPr>
          <w:p w14:paraId="1CD71ECE" w14:textId="427D864A"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03C58FC5" w14:textId="6495ACF5"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4D291E41" w14:textId="5D19184E"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7C671F" w14:paraId="0274CC93" w14:textId="77777777" w:rsidTr="00FA6090">
        <w:tc>
          <w:tcPr>
            <w:tcW w:w="0" w:type="auto"/>
          </w:tcPr>
          <w:p w14:paraId="70C57D21" w14:textId="26C6585B"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40228152</w:t>
            </w:r>
          </w:p>
        </w:tc>
        <w:tc>
          <w:tcPr>
            <w:tcW w:w="0" w:type="auto"/>
          </w:tcPr>
          <w:p w14:paraId="635E40D0" w14:textId="223863BE"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 xml:space="preserve">dabigatran </w:t>
            </w:r>
            <w:proofErr w:type="spellStart"/>
            <w:r w:rsidRPr="00FA6090">
              <w:rPr>
                <w:rFonts w:ascii="Microsoft Sans Serif" w:hAnsi="Microsoft Sans Serif" w:cs="Microsoft Sans Serif"/>
                <w:sz w:val="20"/>
                <w:szCs w:val="20"/>
              </w:rPr>
              <w:t>etexilate</w:t>
            </w:r>
            <w:proofErr w:type="spellEnd"/>
          </w:p>
        </w:tc>
        <w:tc>
          <w:tcPr>
            <w:tcW w:w="0" w:type="auto"/>
          </w:tcPr>
          <w:p w14:paraId="31E96612" w14:textId="68572AD7"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Drug</w:t>
            </w:r>
          </w:p>
        </w:tc>
        <w:tc>
          <w:tcPr>
            <w:tcW w:w="0" w:type="auto"/>
          </w:tcPr>
          <w:p w14:paraId="61FD99B4" w14:textId="73136A7F" w:rsidR="007C671F" w:rsidRPr="00FA6090" w:rsidRDefault="007C671F" w:rsidP="00FA6090">
            <w:pPr>
              <w:pStyle w:val="NoSpacing"/>
              <w:rPr>
                <w:rFonts w:ascii="Microsoft Sans Serif" w:hAnsi="Microsoft Sans Serif" w:cs="Microsoft Sans Serif"/>
                <w:sz w:val="20"/>
                <w:szCs w:val="20"/>
              </w:rPr>
            </w:pPr>
            <w:proofErr w:type="spellStart"/>
            <w:r w:rsidRPr="00FA6090">
              <w:rPr>
                <w:rFonts w:ascii="Microsoft Sans Serif" w:hAnsi="Microsoft Sans Serif" w:cs="Microsoft Sans Serif"/>
                <w:sz w:val="20"/>
                <w:szCs w:val="20"/>
              </w:rPr>
              <w:t>RxNorm</w:t>
            </w:r>
            <w:proofErr w:type="spellEnd"/>
          </w:p>
        </w:tc>
        <w:tc>
          <w:tcPr>
            <w:tcW w:w="0" w:type="auto"/>
          </w:tcPr>
          <w:p w14:paraId="58FE6E13" w14:textId="4AE975A9"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33D1A705" w14:textId="7953A10B"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0D0135AC" w14:textId="18561C3C"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7C671F" w14:paraId="70A317E6" w14:textId="77777777" w:rsidTr="00FA6090">
        <w:tc>
          <w:tcPr>
            <w:tcW w:w="0" w:type="auto"/>
          </w:tcPr>
          <w:p w14:paraId="55D8C2A5" w14:textId="3A85D93A"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40241331</w:t>
            </w:r>
          </w:p>
        </w:tc>
        <w:tc>
          <w:tcPr>
            <w:tcW w:w="0" w:type="auto"/>
          </w:tcPr>
          <w:p w14:paraId="77B02A54" w14:textId="3BEB5F16"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rivaroxaban</w:t>
            </w:r>
          </w:p>
        </w:tc>
        <w:tc>
          <w:tcPr>
            <w:tcW w:w="0" w:type="auto"/>
          </w:tcPr>
          <w:p w14:paraId="3C54C90F" w14:textId="4FABA0BD"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Drug</w:t>
            </w:r>
          </w:p>
        </w:tc>
        <w:tc>
          <w:tcPr>
            <w:tcW w:w="0" w:type="auto"/>
          </w:tcPr>
          <w:p w14:paraId="1BB2178C" w14:textId="06425306" w:rsidR="007C671F" w:rsidRPr="00FA6090" w:rsidRDefault="007C671F" w:rsidP="00FA6090">
            <w:pPr>
              <w:pStyle w:val="NoSpacing"/>
              <w:rPr>
                <w:rFonts w:ascii="Microsoft Sans Serif" w:hAnsi="Microsoft Sans Serif" w:cs="Microsoft Sans Serif"/>
                <w:sz w:val="20"/>
                <w:szCs w:val="20"/>
              </w:rPr>
            </w:pPr>
            <w:proofErr w:type="spellStart"/>
            <w:r w:rsidRPr="00FA6090">
              <w:rPr>
                <w:rFonts w:ascii="Microsoft Sans Serif" w:hAnsi="Microsoft Sans Serif" w:cs="Microsoft Sans Serif"/>
                <w:sz w:val="20"/>
                <w:szCs w:val="20"/>
              </w:rPr>
              <w:t>RxNorm</w:t>
            </w:r>
            <w:proofErr w:type="spellEnd"/>
          </w:p>
        </w:tc>
        <w:tc>
          <w:tcPr>
            <w:tcW w:w="0" w:type="auto"/>
          </w:tcPr>
          <w:p w14:paraId="1A3E1A32" w14:textId="3977B0EC"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5B7FBCD0" w14:textId="3FCB19DD"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4E7B70CC" w14:textId="6DABFBBD"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7C671F" w14:paraId="411B4D15" w14:textId="77777777" w:rsidTr="00FA6090">
        <w:tc>
          <w:tcPr>
            <w:tcW w:w="0" w:type="auto"/>
          </w:tcPr>
          <w:p w14:paraId="2B1EE64B" w14:textId="79E5744C"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43013024</w:t>
            </w:r>
          </w:p>
        </w:tc>
        <w:tc>
          <w:tcPr>
            <w:tcW w:w="0" w:type="auto"/>
          </w:tcPr>
          <w:p w14:paraId="5B759859" w14:textId="72AB845D"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apixaban</w:t>
            </w:r>
          </w:p>
        </w:tc>
        <w:tc>
          <w:tcPr>
            <w:tcW w:w="0" w:type="auto"/>
          </w:tcPr>
          <w:p w14:paraId="496264A6" w14:textId="3901CE42"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Drug</w:t>
            </w:r>
          </w:p>
        </w:tc>
        <w:tc>
          <w:tcPr>
            <w:tcW w:w="0" w:type="auto"/>
          </w:tcPr>
          <w:p w14:paraId="5EBC17BC" w14:textId="1552982A" w:rsidR="007C671F" w:rsidRPr="00FA6090" w:rsidRDefault="007C671F" w:rsidP="00FA6090">
            <w:pPr>
              <w:pStyle w:val="NoSpacing"/>
              <w:rPr>
                <w:rFonts w:ascii="Microsoft Sans Serif" w:hAnsi="Microsoft Sans Serif" w:cs="Microsoft Sans Serif"/>
                <w:sz w:val="20"/>
                <w:szCs w:val="20"/>
              </w:rPr>
            </w:pPr>
            <w:proofErr w:type="spellStart"/>
            <w:r w:rsidRPr="00FA6090">
              <w:rPr>
                <w:rFonts w:ascii="Microsoft Sans Serif" w:hAnsi="Microsoft Sans Serif" w:cs="Microsoft Sans Serif"/>
                <w:sz w:val="20"/>
                <w:szCs w:val="20"/>
              </w:rPr>
              <w:t>RxNorm</w:t>
            </w:r>
            <w:proofErr w:type="spellEnd"/>
          </w:p>
        </w:tc>
        <w:tc>
          <w:tcPr>
            <w:tcW w:w="0" w:type="auto"/>
          </w:tcPr>
          <w:p w14:paraId="70E7628F" w14:textId="1CA44319"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77BCEAED" w14:textId="64AEE6A1"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258D845B" w14:textId="24D29272"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7C671F" w14:paraId="6516E72A" w14:textId="77777777" w:rsidTr="00FA6090">
        <w:tc>
          <w:tcPr>
            <w:tcW w:w="0" w:type="auto"/>
          </w:tcPr>
          <w:p w14:paraId="3BD8D1EF" w14:textId="3D48DEBB"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45892847</w:t>
            </w:r>
          </w:p>
        </w:tc>
        <w:tc>
          <w:tcPr>
            <w:tcW w:w="0" w:type="auto"/>
          </w:tcPr>
          <w:p w14:paraId="07FA8F93" w14:textId="2F957211" w:rsidR="007C671F" w:rsidRPr="00FA6090" w:rsidRDefault="007C671F" w:rsidP="00FA6090">
            <w:pPr>
              <w:pStyle w:val="NoSpacing"/>
              <w:rPr>
                <w:rFonts w:ascii="Microsoft Sans Serif" w:hAnsi="Microsoft Sans Serif" w:cs="Microsoft Sans Serif"/>
                <w:sz w:val="20"/>
                <w:szCs w:val="20"/>
              </w:rPr>
            </w:pPr>
            <w:proofErr w:type="spellStart"/>
            <w:r w:rsidRPr="00FA6090">
              <w:rPr>
                <w:rFonts w:ascii="Microsoft Sans Serif" w:hAnsi="Microsoft Sans Serif" w:cs="Microsoft Sans Serif"/>
                <w:sz w:val="20"/>
                <w:szCs w:val="20"/>
              </w:rPr>
              <w:t>edoxaban</w:t>
            </w:r>
            <w:proofErr w:type="spellEnd"/>
          </w:p>
        </w:tc>
        <w:tc>
          <w:tcPr>
            <w:tcW w:w="0" w:type="auto"/>
          </w:tcPr>
          <w:p w14:paraId="3262B466" w14:textId="1345D09E"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Drug</w:t>
            </w:r>
          </w:p>
        </w:tc>
        <w:tc>
          <w:tcPr>
            <w:tcW w:w="0" w:type="auto"/>
          </w:tcPr>
          <w:p w14:paraId="0FAF7729" w14:textId="7860FA16" w:rsidR="007C671F" w:rsidRPr="00FA6090" w:rsidRDefault="007C671F" w:rsidP="00FA6090">
            <w:pPr>
              <w:pStyle w:val="NoSpacing"/>
              <w:rPr>
                <w:rFonts w:ascii="Microsoft Sans Serif" w:hAnsi="Microsoft Sans Serif" w:cs="Microsoft Sans Serif"/>
                <w:sz w:val="20"/>
                <w:szCs w:val="20"/>
              </w:rPr>
            </w:pPr>
            <w:proofErr w:type="spellStart"/>
            <w:r w:rsidRPr="00FA6090">
              <w:rPr>
                <w:rFonts w:ascii="Microsoft Sans Serif" w:hAnsi="Microsoft Sans Serif" w:cs="Microsoft Sans Serif"/>
                <w:sz w:val="20"/>
                <w:szCs w:val="20"/>
              </w:rPr>
              <w:t>RxNorm</w:t>
            </w:r>
            <w:proofErr w:type="spellEnd"/>
          </w:p>
        </w:tc>
        <w:tc>
          <w:tcPr>
            <w:tcW w:w="0" w:type="auto"/>
          </w:tcPr>
          <w:p w14:paraId="597B2C05" w14:textId="3B672324"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6554AAA2" w14:textId="7EBBED5F"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7C22FB7D" w14:textId="0A8E58CA" w:rsidR="007C671F" w:rsidRPr="00FA6090" w:rsidRDefault="007C671F"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bl>
    <w:p w14:paraId="48698B24" w14:textId="77777777" w:rsidR="004B2F5B" w:rsidRPr="004B2F5B" w:rsidRDefault="004B2F5B" w:rsidP="004B2F5B">
      <w:pPr>
        <w:rPr>
          <w:rFonts w:ascii="Microsoft Sans Serif" w:hAnsi="Microsoft Sans Serif" w:cs="Microsoft Sans Serif"/>
        </w:rPr>
      </w:pPr>
    </w:p>
    <w:p w14:paraId="2D00F166" w14:textId="32A9805B" w:rsidR="004B2F5B" w:rsidRDefault="004B2F5B" w:rsidP="004B2F5B">
      <w:pPr>
        <w:pStyle w:val="ListParagraph"/>
        <w:numPr>
          <w:ilvl w:val="0"/>
          <w:numId w:val="36"/>
        </w:numPr>
        <w:rPr>
          <w:rFonts w:ascii="Microsoft Sans Serif" w:hAnsi="Microsoft Sans Serif" w:cs="Microsoft Sans Serif"/>
        </w:rPr>
      </w:pPr>
      <w:r>
        <w:rPr>
          <w:rFonts w:ascii="Microsoft Sans Serif" w:hAnsi="Microsoft Sans Serif" w:cs="Microsoft Sans Serif"/>
        </w:rPr>
        <w:t xml:space="preserve">Procedures to treat cardiac </w:t>
      </w:r>
      <w:proofErr w:type="gramStart"/>
      <w:r>
        <w:rPr>
          <w:rFonts w:ascii="Microsoft Sans Serif" w:hAnsi="Microsoft Sans Serif" w:cs="Microsoft Sans Serif"/>
        </w:rPr>
        <w:t>arrhythmia</w:t>
      </w:r>
      <w:proofErr w:type="gramEnd"/>
    </w:p>
    <w:tbl>
      <w:tblPr>
        <w:tblStyle w:val="TableGrid"/>
        <w:tblW w:w="0" w:type="auto"/>
        <w:tblLook w:val="04A0" w:firstRow="1" w:lastRow="0" w:firstColumn="1" w:lastColumn="0" w:noHBand="0" w:noVBand="1"/>
      </w:tblPr>
      <w:tblGrid>
        <w:gridCol w:w="1110"/>
        <w:gridCol w:w="2380"/>
        <w:gridCol w:w="1139"/>
        <w:gridCol w:w="1258"/>
        <w:gridCol w:w="1072"/>
        <w:gridCol w:w="1428"/>
        <w:gridCol w:w="963"/>
      </w:tblGrid>
      <w:tr w:rsidR="00FA6090" w14:paraId="710A8E24" w14:textId="77777777" w:rsidTr="00FA6090">
        <w:tc>
          <w:tcPr>
            <w:tcW w:w="0" w:type="auto"/>
          </w:tcPr>
          <w:p w14:paraId="214524A1"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Concept Id</w:t>
            </w:r>
          </w:p>
        </w:tc>
        <w:tc>
          <w:tcPr>
            <w:tcW w:w="0" w:type="auto"/>
          </w:tcPr>
          <w:p w14:paraId="749B0A81"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Concept name</w:t>
            </w:r>
          </w:p>
        </w:tc>
        <w:tc>
          <w:tcPr>
            <w:tcW w:w="0" w:type="auto"/>
          </w:tcPr>
          <w:p w14:paraId="7AEEE4C8"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Domain</w:t>
            </w:r>
          </w:p>
        </w:tc>
        <w:tc>
          <w:tcPr>
            <w:tcW w:w="0" w:type="auto"/>
          </w:tcPr>
          <w:p w14:paraId="39CBB87B"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Vocabulary</w:t>
            </w:r>
          </w:p>
        </w:tc>
        <w:tc>
          <w:tcPr>
            <w:tcW w:w="0" w:type="auto"/>
          </w:tcPr>
          <w:p w14:paraId="577108D8"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Excluded</w:t>
            </w:r>
          </w:p>
        </w:tc>
        <w:tc>
          <w:tcPr>
            <w:tcW w:w="0" w:type="auto"/>
          </w:tcPr>
          <w:p w14:paraId="266D2F38"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Descendants</w:t>
            </w:r>
          </w:p>
        </w:tc>
        <w:tc>
          <w:tcPr>
            <w:tcW w:w="0" w:type="auto"/>
          </w:tcPr>
          <w:p w14:paraId="45B94EA3" w14:textId="77777777" w:rsidR="004B2F5B" w:rsidRPr="00FA6090" w:rsidRDefault="004B2F5B">
            <w:pPr>
              <w:rPr>
                <w:rFonts w:ascii="Microsoft Sans Serif" w:hAnsi="Microsoft Sans Serif" w:cs="Microsoft Sans Serif"/>
                <w:b/>
                <w:bCs/>
                <w:sz w:val="20"/>
                <w:szCs w:val="20"/>
              </w:rPr>
            </w:pPr>
            <w:r w:rsidRPr="00FA6090">
              <w:rPr>
                <w:rFonts w:ascii="Microsoft Sans Serif" w:hAnsi="Microsoft Sans Serif" w:cs="Microsoft Sans Serif"/>
                <w:b/>
                <w:bCs/>
                <w:sz w:val="20"/>
                <w:szCs w:val="20"/>
              </w:rPr>
              <w:t>Mapped</w:t>
            </w:r>
          </w:p>
        </w:tc>
      </w:tr>
      <w:tr w:rsidR="00FA6090" w14:paraId="50F7789D" w14:textId="77777777" w:rsidTr="00FA6090">
        <w:tc>
          <w:tcPr>
            <w:tcW w:w="0" w:type="auto"/>
          </w:tcPr>
          <w:p w14:paraId="3CFBED7F" w14:textId="58130F81"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2107068</w:t>
            </w:r>
          </w:p>
        </w:tc>
        <w:tc>
          <w:tcPr>
            <w:tcW w:w="0" w:type="auto"/>
          </w:tcPr>
          <w:p w14:paraId="27D2E2B3" w14:textId="6E46A2AD"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Operative tissue ablation and reconstruction of atria, performed at the time of other cardiac procedure(s), extensive (</w:t>
            </w:r>
            <w:proofErr w:type="spellStart"/>
            <w:r w:rsidRPr="00FA6090">
              <w:rPr>
                <w:rFonts w:ascii="Microsoft Sans Serif" w:hAnsi="Microsoft Sans Serif" w:cs="Microsoft Sans Serif"/>
                <w:sz w:val="20"/>
                <w:szCs w:val="20"/>
              </w:rPr>
              <w:t>eg</w:t>
            </w:r>
            <w:proofErr w:type="spellEnd"/>
            <w:r w:rsidRPr="00FA6090">
              <w:rPr>
                <w:rFonts w:ascii="Microsoft Sans Serif" w:hAnsi="Microsoft Sans Serif" w:cs="Microsoft Sans Serif"/>
                <w:sz w:val="20"/>
                <w:szCs w:val="20"/>
              </w:rPr>
              <w:t>, maze procedure), with cardiopulmonary bypass (List separately in addition to code for primary procedure)</w:t>
            </w:r>
          </w:p>
        </w:tc>
        <w:tc>
          <w:tcPr>
            <w:tcW w:w="0" w:type="auto"/>
          </w:tcPr>
          <w:p w14:paraId="604FC464" w14:textId="26DBA662"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Procedure</w:t>
            </w:r>
          </w:p>
        </w:tc>
        <w:tc>
          <w:tcPr>
            <w:tcW w:w="0" w:type="auto"/>
          </w:tcPr>
          <w:p w14:paraId="6F2E2896" w14:textId="538AC7DB"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CPT4</w:t>
            </w:r>
          </w:p>
        </w:tc>
        <w:tc>
          <w:tcPr>
            <w:tcW w:w="0" w:type="auto"/>
          </w:tcPr>
          <w:p w14:paraId="58D7F0C9" w14:textId="0E21F6A0"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6F3D373E" w14:textId="47FF1857"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1A7D38C4" w14:textId="20558EA2"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77A4A23F" w14:textId="77777777" w:rsidTr="00FA6090">
        <w:tc>
          <w:tcPr>
            <w:tcW w:w="0" w:type="auto"/>
          </w:tcPr>
          <w:p w14:paraId="40DB0ED4" w14:textId="0D4DAC34"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4051932</w:t>
            </w:r>
          </w:p>
        </w:tc>
        <w:tc>
          <w:tcPr>
            <w:tcW w:w="0" w:type="auto"/>
          </w:tcPr>
          <w:p w14:paraId="2ED4B528" w14:textId="77D40813"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Procedure for arrhythmia</w:t>
            </w:r>
          </w:p>
        </w:tc>
        <w:tc>
          <w:tcPr>
            <w:tcW w:w="0" w:type="auto"/>
          </w:tcPr>
          <w:p w14:paraId="313686B7" w14:textId="1C46C228"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Procedure</w:t>
            </w:r>
          </w:p>
        </w:tc>
        <w:tc>
          <w:tcPr>
            <w:tcW w:w="0" w:type="auto"/>
          </w:tcPr>
          <w:p w14:paraId="13DAE364" w14:textId="619338BE"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SNOMED</w:t>
            </w:r>
          </w:p>
        </w:tc>
        <w:tc>
          <w:tcPr>
            <w:tcW w:w="0" w:type="auto"/>
          </w:tcPr>
          <w:p w14:paraId="4F521CB0" w14:textId="67F4C469"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1C236FF8" w14:textId="341FE5DC"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168B4361" w14:textId="46C1EA1C"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532DD976" w14:textId="77777777" w:rsidTr="00FA6090">
        <w:tc>
          <w:tcPr>
            <w:tcW w:w="0" w:type="auto"/>
          </w:tcPr>
          <w:p w14:paraId="5348A5C0" w14:textId="183F0F10"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45890325</w:t>
            </w:r>
          </w:p>
        </w:tc>
        <w:tc>
          <w:tcPr>
            <w:tcW w:w="0" w:type="auto"/>
          </w:tcPr>
          <w:p w14:paraId="250B91CA" w14:textId="463198F3"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Cardioversion, elective, electrical conversion of arrhythmia</w:t>
            </w:r>
          </w:p>
        </w:tc>
        <w:tc>
          <w:tcPr>
            <w:tcW w:w="0" w:type="auto"/>
          </w:tcPr>
          <w:p w14:paraId="47E4C075" w14:textId="77C58EB2"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Procedure</w:t>
            </w:r>
          </w:p>
        </w:tc>
        <w:tc>
          <w:tcPr>
            <w:tcW w:w="0" w:type="auto"/>
          </w:tcPr>
          <w:p w14:paraId="2DB82CAF" w14:textId="71003C7F"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CPT4</w:t>
            </w:r>
          </w:p>
        </w:tc>
        <w:tc>
          <w:tcPr>
            <w:tcW w:w="0" w:type="auto"/>
          </w:tcPr>
          <w:p w14:paraId="0D9709CC" w14:textId="311DBB50"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765F90E0" w14:textId="5CA7CA8C"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4B45E34D" w14:textId="2C123893"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r w:rsidR="00FA6090" w14:paraId="76157D92" w14:textId="77777777" w:rsidTr="00FA6090">
        <w:tc>
          <w:tcPr>
            <w:tcW w:w="0" w:type="auto"/>
          </w:tcPr>
          <w:p w14:paraId="01F14C11" w14:textId="52111F77"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45890400</w:t>
            </w:r>
          </w:p>
        </w:tc>
        <w:tc>
          <w:tcPr>
            <w:tcW w:w="0" w:type="auto"/>
          </w:tcPr>
          <w:p w14:paraId="20FFE159" w14:textId="75F0FDAE"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Operative tissue ablation and reconstruction of atria, extensive (</w:t>
            </w:r>
            <w:proofErr w:type="spellStart"/>
            <w:r w:rsidRPr="00FA6090">
              <w:rPr>
                <w:rFonts w:ascii="Microsoft Sans Serif" w:hAnsi="Microsoft Sans Serif" w:cs="Microsoft Sans Serif"/>
                <w:sz w:val="20"/>
                <w:szCs w:val="20"/>
              </w:rPr>
              <w:t>eg</w:t>
            </w:r>
            <w:proofErr w:type="spellEnd"/>
            <w:r w:rsidRPr="00FA6090">
              <w:rPr>
                <w:rFonts w:ascii="Microsoft Sans Serif" w:hAnsi="Microsoft Sans Serif" w:cs="Microsoft Sans Serif"/>
                <w:sz w:val="20"/>
                <w:szCs w:val="20"/>
              </w:rPr>
              <w:t>, maze procedure)</w:t>
            </w:r>
          </w:p>
        </w:tc>
        <w:tc>
          <w:tcPr>
            <w:tcW w:w="0" w:type="auto"/>
          </w:tcPr>
          <w:p w14:paraId="1374DD84" w14:textId="3940FA2B"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Procedure</w:t>
            </w:r>
          </w:p>
        </w:tc>
        <w:tc>
          <w:tcPr>
            <w:tcW w:w="0" w:type="auto"/>
          </w:tcPr>
          <w:p w14:paraId="0562D4B1" w14:textId="0CCA0423"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CPT4</w:t>
            </w:r>
          </w:p>
        </w:tc>
        <w:tc>
          <w:tcPr>
            <w:tcW w:w="0" w:type="auto"/>
          </w:tcPr>
          <w:p w14:paraId="3B864592" w14:textId="3D0D7540"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c>
          <w:tcPr>
            <w:tcW w:w="0" w:type="auto"/>
          </w:tcPr>
          <w:p w14:paraId="2927BF84" w14:textId="4857FD7A"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YES</w:t>
            </w:r>
          </w:p>
        </w:tc>
        <w:tc>
          <w:tcPr>
            <w:tcW w:w="0" w:type="auto"/>
          </w:tcPr>
          <w:p w14:paraId="74EAFDBF" w14:textId="72A41A5E" w:rsidR="00FA6090" w:rsidRPr="00FA6090" w:rsidRDefault="00FA6090" w:rsidP="00FA6090">
            <w:pPr>
              <w:pStyle w:val="NoSpacing"/>
              <w:rPr>
                <w:rFonts w:ascii="Microsoft Sans Serif" w:hAnsi="Microsoft Sans Serif" w:cs="Microsoft Sans Serif"/>
                <w:sz w:val="20"/>
                <w:szCs w:val="20"/>
              </w:rPr>
            </w:pPr>
            <w:r w:rsidRPr="00FA6090">
              <w:rPr>
                <w:rFonts w:ascii="Microsoft Sans Serif" w:hAnsi="Microsoft Sans Serif" w:cs="Microsoft Sans Serif"/>
                <w:sz w:val="20"/>
                <w:szCs w:val="20"/>
              </w:rPr>
              <w:t>NO</w:t>
            </w:r>
          </w:p>
        </w:tc>
      </w:tr>
    </w:tbl>
    <w:p w14:paraId="07620848" w14:textId="77777777" w:rsidR="004B2F5B" w:rsidRPr="004B2F5B" w:rsidRDefault="004B2F5B" w:rsidP="004B2F5B">
      <w:pPr>
        <w:rPr>
          <w:rFonts w:ascii="Microsoft Sans Serif" w:hAnsi="Microsoft Sans Serif" w:cs="Microsoft Sans Serif"/>
        </w:rPr>
      </w:pPr>
    </w:p>
    <w:p w14:paraId="4A8CEF17" w14:textId="77777777" w:rsidR="004B2F5B" w:rsidRPr="004B2F5B" w:rsidRDefault="004B2F5B" w:rsidP="004B2F5B">
      <w:pPr>
        <w:pStyle w:val="ListParagraph"/>
        <w:rPr>
          <w:rFonts w:ascii="Microsoft Sans Serif" w:hAnsi="Microsoft Sans Serif" w:cs="Microsoft Sans Serif"/>
        </w:rPr>
      </w:pPr>
    </w:p>
    <w:p w14:paraId="346BD4CA" w14:textId="77777777" w:rsidR="004B2F5B" w:rsidRPr="004B2F5B" w:rsidRDefault="004B2F5B" w:rsidP="004B2F5B">
      <w:pPr>
        <w:rPr>
          <w:rFonts w:ascii="Microsoft Sans Serif" w:hAnsi="Microsoft Sans Serif" w:cs="Microsoft Sans Serif"/>
        </w:rPr>
      </w:pPr>
    </w:p>
    <w:p w14:paraId="242B758F" w14:textId="77777777" w:rsidR="00BD2522" w:rsidRDefault="00BD2522">
      <w:pPr>
        <w:rPr>
          <w:rFonts w:ascii="Microsoft Sans Serif" w:hAnsi="Microsoft Sans Serif" w:cs="Microsoft Sans Serif"/>
          <w:b/>
          <w:bCs/>
        </w:rPr>
      </w:pPr>
    </w:p>
    <w:p w14:paraId="06E779ED" w14:textId="77777777" w:rsidR="00BD2522" w:rsidRDefault="00BD2522">
      <w:pPr>
        <w:rPr>
          <w:rFonts w:ascii="Microsoft Sans Serif" w:hAnsi="Microsoft Sans Serif" w:cs="Microsoft Sans Serif"/>
          <w:b/>
          <w:bCs/>
        </w:rPr>
      </w:pPr>
    </w:p>
    <w:p w14:paraId="5121FC27" w14:textId="77777777" w:rsidR="00BD2522" w:rsidRDefault="00BD2522">
      <w:pPr>
        <w:rPr>
          <w:rFonts w:ascii="Microsoft Sans Serif" w:hAnsi="Microsoft Sans Serif" w:cs="Microsoft Sans Serif"/>
          <w:b/>
          <w:bCs/>
        </w:rPr>
      </w:pPr>
    </w:p>
    <w:p w14:paraId="0AAFCA80" w14:textId="384CF813" w:rsidR="005A0AF9" w:rsidRDefault="005A0AF9">
      <w:pPr>
        <w:rPr>
          <w:rFonts w:ascii="Microsoft Sans Serif" w:hAnsi="Microsoft Sans Serif" w:cs="Microsoft Sans Serif"/>
          <w:b/>
          <w:bCs/>
        </w:rPr>
      </w:pPr>
      <w:r>
        <w:rPr>
          <w:rFonts w:ascii="Microsoft Sans Serif" w:hAnsi="Microsoft Sans Serif" w:cs="Microsoft Sans Serif"/>
          <w:b/>
          <w:bCs/>
        </w:rPr>
        <w:br w:type="page"/>
      </w:r>
    </w:p>
    <w:p w14:paraId="3AE0DDC0" w14:textId="1F02E849" w:rsidR="002F07CA" w:rsidRPr="00311C5D" w:rsidRDefault="00B93ADC">
      <w:pPr>
        <w:rPr>
          <w:rFonts w:ascii="Microsoft Sans Serif" w:hAnsi="Microsoft Sans Serif" w:cs="Microsoft Sans Serif"/>
          <w:b/>
          <w:bCs/>
        </w:rPr>
      </w:pPr>
      <w:r>
        <w:rPr>
          <w:rFonts w:ascii="Microsoft Sans Serif" w:hAnsi="Microsoft Sans Serif" w:cs="Microsoft Sans Serif"/>
          <w:b/>
          <w:bCs/>
        </w:rPr>
        <w:lastRenderedPageBreak/>
        <w:t>C</w:t>
      </w:r>
      <w:commentRangeStart w:id="134"/>
      <w:r w:rsidR="002F07CA">
        <w:rPr>
          <w:rFonts w:ascii="Microsoft Sans Serif" w:hAnsi="Microsoft Sans Serif" w:cs="Microsoft Sans Serif"/>
          <w:b/>
          <w:bCs/>
        </w:rPr>
        <w:t xml:space="preserve"> Negative Control Concepts</w:t>
      </w:r>
      <w:commentRangeEnd w:id="134"/>
      <w:r w:rsidR="00772F5A">
        <w:rPr>
          <w:rStyle w:val="CommentReference"/>
        </w:rPr>
        <w:commentReference w:id="134"/>
      </w:r>
    </w:p>
    <w:tbl>
      <w:tblPr>
        <w:tblStyle w:val="TableGrid"/>
        <w:tblW w:w="0" w:type="auto"/>
        <w:tblLook w:val="04A0" w:firstRow="1" w:lastRow="0" w:firstColumn="1" w:lastColumn="0" w:noHBand="0" w:noVBand="1"/>
      </w:tblPr>
      <w:tblGrid>
        <w:gridCol w:w="6745"/>
        <w:gridCol w:w="2605"/>
      </w:tblGrid>
      <w:tr w:rsidR="00A72A43" w14:paraId="7B0CD7BB" w14:textId="77777777" w:rsidTr="00F85DB6">
        <w:tc>
          <w:tcPr>
            <w:tcW w:w="6745" w:type="dxa"/>
            <w:vAlign w:val="bottom"/>
          </w:tcPr>
          <w:p w14:paraId="6B1B76FF" w14:textId="1E3B7132" w:rsidR="00A72A43" w:rsidRPr="00A72A43" w:rsidRDefault="00A72A43" w:rsidP="00F85DB6">
            <w:pPr>
              <w:rPr>
                <w:rFonts w:ascii="Microsoft Sans Serif" w:hAnsi="Microsoft Sans Serif" w:cs="Microsoft Sans Serif"/>
                <w:b/>
                <w:bCs/>
                <w:color w:val="000000"/>
              </w:rPr>
            </w:pPr>
            <w:r w:rsidRPr="00A72A43">
              <w:rPr>
                <w:rFonts w:ascii="Microsoft Sans Serif" w:hAnsi="Microsoft Sans Serif" w:cs="Microsoft Sans Serif"/>
                <w:b/>
                <w:bCs/>
                <w:color w:val="000000"/>
              </w:rPr>
              <w:t>Name</w:t>
            </w:r>
          </w:p>
        </w:tc>
        <w:tc>
          <w:tcPr>
            <w:tcW w:w="2605" w:type="dxa"/>
            <w:vAlign w:val="bottom"/>
          </w:tcPr>
          <w:p w14:paraId="17B0F753" w14:textId="7AE5EAA7" w:rsidR="00A72A43" w:rsidRPr="00A72A43" w:rsidRDefault="00A72A43" w:rsidP="00A72A43">
            <w:pPr>
              <w:jc w:val="center"/>
              <w:rPr>
                <w:rFonts w:ascii="Microsoft Sans Serif" w:hAnsi="Microsoft Sans Serif" w:cs="Microsoft Sans Serif"/>
                <w:b/>
                <w:bCs/>
                <w:color w:val="000000"/>
              </w:rPr>
            </w:pPr>
            <w:r w:rsidRPr="00A72A43">
              <w:rPr>
                <w:rFonts w:ascii="Microsoft Sans Serif" w:hAnsi="Microsoft Sans Serif" w:cs="Microsoft Sans Serif"/>
                <w:b/>
                <w:bCs/>
                <w:color w:val="000000"/>
              </w:rPr>
              <w:t>OMOP Concept Id</w:t>
            </w:r>
          </w:p>
        </w:tc>
      </w:tr>
      <w:tr w:rsidR="005A0AF9" w14:paraId="7DB83FAB" w14:textId="77777777" w:rsidTr="00F85DB6">
        <w:tc>
          <w:tcPr>
            <w:tcW w:w="6745" w:type="dxa"/>
            <w:vAlign w:val="bottom"/>
          </w:tcPr>
          <w:p w14:paraId="397FFA86" w14:textId="442CAF0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Abnormal cervical smear</w:t>
            </w:r>
          </w:p>
        </w:tc>
        <w:tc>
          <w:tcPr>
            <w:tcW w:w="2605" w:type="dxa"/>
            <w:vAlign w:val="bottom"/>
          </w:tcPr>
          <w:p w14:paraId="7DBAAE28" w14:textId="676A7D6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434165</w:t>
            </w:r>
          </w:p>
        </w:tc>
      </w:tr>
      <w:tr w:rsidR="005A0AF9" w14:paraId="4ABC2AA3" w14:textId="77777777" w:rsidTr="00F85DB6">
        <w:tc>
          <w:tcPr>
            <w:tcW w:w="6745" w:type="dxa"/>
            <w:vAlign w:val="bottom"/>
          </w:tcPr>
          <w:p w14:paraId="206F8F2A" w14:textId="12B74BB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Abnormal pupil</w:t>
            </w:r>
          </w:p>
        </w:tc>
        <w:tc>
          <w:tcPr>
            <w:tcW w:w="2605" w:type="dxa"/>
            <w:vAlign w:val="bottom"/>
          </w:tcPr>
          <w:p w14:paraId="72D40476" w14:textId="1968E3A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436409</w:t>
            </w:r>
          </w:p>
        </w:tc>
      </w:tr>
      <w:tr w:rsidR="005A0AF9" w14:paraId="54319F6E" w14:textId="77777777" w:rsidTr="00F85DB6">
        <w:tc>
          <w:tcPr>
            <w:tcW w:w="6745" w:type="dxa"/>
            <w:vAlign w:val="bottom"/>
          </w:tcPr>
          <w:p w14:paraId="2FBC8E26" w14:textId="139D345C"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Abrasion and/or friction burn of trunk without infection</w:t>
            </w:r>
          </w:p>
        </w:tc>
        <w:tc>
          <w:tcPr>
            <w:tcW w:w="2605" w:type="dxa"/>
            <w:vAlign w:val="bottom"/>
          </w:tcPr>
          <w:p w14:paraId="6FA626F6" w14:textId="304B6697"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199192</w:t>
            </w:r>
          </w:p>
        </w:tc>
      </w:tr>
      <w:tr w:rsidR="005A0AF9" w14:paraId="62814E7E" w14:textId="77777777" w:rsidTr="00F85DB6">
        <w:tc>
          <w:tcPr>
            <w:tcW w:w="6745" w:type="dxa"/>
            <w:vAlign w:val="bottom"/>
          </w:tcPr>
          <w:p w14:paraId="0EBE26BD" w14:textId="257C687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Absence of breast</w:t>
            </w:r>
          </w:p>
        </w:tc>
        <w:tc>
          <w:tcPr>
            <w:tcW w:w="2605" w:type="dxa"/>
            <w:vAlign w:val="bottom"/>
          </w:tcPr>
          <w:p w14:paraId="2FE0EA17" w14:textId="6ACA64C8"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4088290</w:t>
            </w:r>
          </w:p>
        </w:tc>
      </w:tr>
      <w:tr w:rsidR="005A0AF9" w14:paraId="20321364" w14:textId="77777777" w:rsidTr="00F85DB6">
        <w:tc>
          <w:tcPr>
            <w:tcW w:w="6745" w:type="dxa"/>
            <w:vAlign w:val="bottom"/>
          </w:tcPr>
          <w:p w14:paraId="15AD2552" w14:textId="77356259"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Absent kidney</w:t>
            </w:r>
          </w:p>
        </w:tc>
        <w:tc>
          <w:tcPr>
            <w:tcW w:w="2605" w:type="dxa"/>
            <w:vAlign w:val="bottom"/>
          </w:tcPr>
          <w:p w14:paraId="2E7D83B2" w14:textId="399BB996"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4092879</w:t>
            </w:r>
          </w:p>
        </w:tc>
      </w:tr>
      <w:tr w:rsidR="005A0AF9" w14:paraId="3E494BBF" w14:textId="77777777" w:rsidTr="00F85DB6">
        <w:tc>
          <w:tcPr>
            <w:tcW w:w="6745" w:type="dxa"/>
            <w:vAlign w:val="bottom"/>
          </w:tcPr>
          <w:p w14:paraId="3C1EA0FF" w14:textId="7B436A4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Acid reflux</w:t>
            </w:r>
          </w:p>
        </w:tc>
        <w:tc>
          <w:tcPr>
            <w:tcW w:w="2605" w:type="dxa"/>
            <w:vAlign w:val="bottom"/>
          </w:tcPr>
          <w:p w14:paraId="7E131CEA" w14:textId="6D9CA66E"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44783954</w:t>
            </w:r>
          </w:p>
        </w:tc>
      </w:tr>
      <w:tr w:rsidR="005A0AF9" w14:paraId="2F0ACEE2" w14:textId="77777777" w:rsidTr="00F85DB6">
        <w:tc>
          <w:tcPr>
            <w:tcW w:w="6745" w:type="dxa"/>
            <w:vAlign w:val="bottom"/>
          </w:tcPr>
          <w:p w14:paraId="1CEBB947" w14:textId="17AFDED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Acquired hallux valgus</w:t>
            </w:r>
          </w:p>
        </w:tc>
        <w:tc>
          <w:tcPr>
            <w:tcW w:w="2605" w:type="dxa"/>
            <w:vAlign w:val="bottom"/>
          </w:tcPr>
          <w:p w14:paraId="1A2F98EF" w14:textId="63DA94BB"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75911</w:t>
            </w:r>
          </w:p>
        </w:tc>
      </w:tr>
      <w:tr w:rsidR="005A0AF9" w14:paraId="25E3C364" w14:textId="77777777" w:rsidTr="00F85DB6">
        <w:tc>
          <w:tcPr>
            <w:tcW w:w="6745" w:type="dxa"/>
            <w:vAlign w:val="bottom"/>
          </w:tcPr>
          <w:p w14:paraId="4CAF8792" w14:textId="68CDB8DC"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Acquired keratoderma</w:t>
            </w:r>
          </w:p>
        </w:tc>
        <w:tc>
          <w:tcPr>
            <w:tcW w:w="2605" w:type="dxa"/>
            <w:vAlign w:val="bottom"/>
          </w:tcPr>
          <w:p w14:paraId="04F0D338" w14:textId="3D3EC63F"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137951</w:t>
            </w:r>
          </w:p>
        </w:tc>
      </w:tr>
      <w:tr w:rsidR="005A0AF9" w14:paraId="0B1E4292" w14:textId="77777777" w:rsidTr="00F85DB6">
        <w:tc>
          <w:tcPr>
            <w:tcW w:w="6745" w:type="dxa"/>
            <w:vAlign w:val="bottom"/>
          </w:tcPr>
          <w:p w14:paraId="02C228EF" w14:textId="3D88291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Acquired trigger finger</w:t>
            </w:r>
          </w:p>
        </w:tc>
        <w:tc>
          <w:tcPr>
            <w:tcW w:w="2605" w:type="dxa"/>
            <w:vAlign w:val="bottom"/>
          </w:tcPr>
          <w:p w14:paraId="6DA91883" w14:textId="6A13E4F9"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77965</w:t>
            </w:r>
          </w:p>
        </w:tc>
      </w:tr>
      <w:tr w:rsidR="005A0AF9" w14:paraId="0A447225" w14:textId="77777777" w:rsidTr="00F85DB6">
        <w:tc>
          <w:tcPr>
            <w:tcW w:w="6745" w:type="dxa"/>
            <w:vAlign w:val="bottom"/>
          </w:tcPr>
          <w:p w14:paraId="22EC9184" w14:textId="5A2FF0A1"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Acute conjunctivitis</w:t>
            </w:r>
          </w:p>
        </w:tc>
        <w:tc>
          <w:tcPr>
            <w:tcW w:w="2605" w:type="dxa"/>
            <w:vAlign w:val="bottom"/>
          </w:tcPr>
          <w:p w14:paraId="68972A73" w14:textId="060BFDEE"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376707</w:t>
            </w:r>
          </w:p>
        </w:tc>
      </w:tr>
      <w:tr w:rsidR="005A0AF9" w14:paraId="1CB7498B" w14:textId="77777777" w:rsidTr="00F85DB6">
        <w:tc>
          <w:tcPr>
            <w:tcW w:w="6745" w:type="dxa"/>
            <w:vAlign w:val="bottom"/>
          </w:tcPr>
          <w:p w14:paraId="7EDBAC49" w14:textId="3A96F1B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Amputated foot</w:t>
            </w:r>
          </w:p>
        </w:tc>
        <w:tc>
          <w:tcPr>
            <w:tcW w:w="2605" w:type="dxa"/>
            <w:vAlign w:val="bottom"/>
          </w:tcPr>
          <w:p w14:paraId="4C6D6B39" w14:textId="037BB11E"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4103640</w:t>
            </w:r>
          </w:p>
        </w:tc>
      </w:tr>
      <w:tr w:rsidR="005A0AF9" w14:paraId="56C3FD8E" w14:textId="77777777" w:rsidTr="00F85DB6">
        <w:tc>
          <w:tcPr>
            <w:tcW w:w="6745" w:type="dxa"/>
            <w:vAlign w:val="bottom"/>
          </w:tcPr>
          <w:p w14:paraId="3E8D1930" w14:textId="5EC0C56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Anal and rectal polyp</w:t>
            </w:r>
          </w:p>
        </w:tc>
        <w:tc>
          <w:tcPr>
            <w:tcW w:w="2605" w:type="dxa"/>
            <w:vAlign w:val="bottom"/>
          </w:tcPr>
          <w:p w14:paraId="460C090C" w14:textId="1963852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73241</w:t>
            </w:r>
          </w:p>
        </w:tc>
      </w:tr>
      <w:tr w:rsidR="005A0AF9" w14:paraId="7ED26D45" w14:textId="77777777" w:rsidTr="00F85DB6">
        <w:tc>
          <w:tcPr>
            <w:tcW w:w="6745" w:type="dxa"/>
            <w:vAlign w:val="bottom"/>
          </w:tcPr>
          <w:p w14:paraId="37E31584" w14:textId="07FF8A4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Burn of forearm</w:t>
            </w:r>
          </w:p>
        </w:tc>
        <w:tc>
          <w:tcPr>
            <w:tcW w:w="2605" w:type="dxa"/>
            <w:vAlign w:val="bottom"/>
          </w:tcPr>
          <w:p w14:paraId="1DBD3622" w14:textId="33E3D330"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133655</w:t>
            </w:r>
          </w:p>
        </w:tc>
      </w:tr>
      <w:tr w:rsidR="005A0AF9" w14:paraId="74695611" w14:textId="77777777" w:rsidTr="00F85DB6">
        <w:tc>
          <w:tcPr>
            <w:tcW w:w="6745" w:type="dxa"/>
            <w:vAlign w:val="bottom"/>
          </w:tcPr>
          <w:p w14:paraId="69B6F5BC" w14:textId="68D77FA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Calcaneal spur</w:t>
            </w:r>
          </w:p>
        </w:tc>
        <w:tc>
          <w:tcPr>
            <w:tcW w:w="2605" w:type="dxa"/>
            <w:vAlign w:val="bottom"/>
          </w:tcPr>
          <w:p w14:paraId="2AFE2F4D" w14:textId="4478EFB4"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73560</w:t>
            </w:r>
          </w:p>
        </w:tc>
      </w:tr>
      <w:tr w:rsidR="005A0AF9" w14:paraId="0D3D04EE" w14:textId="77777777" w:rsidTr="00F85DB6">
        <w:tc>
          <w:tcPr>
            <w:tcW w:w="6745" w:type="dxa"/>
            <w:vAlign w:val="bottom"/>
          </w:tcPr>
          <w:p w14:paraId="0817B3C1" w14:textId="5B39827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Cannabis abuse</w:t>
            </w:r>
          </w:p>
        </w:tc>
        <w:tc>
          <w:tcPr>
            <w:tcW w:w="2605" w:type="dxa"/>
            <w:vAlign w:val="bottom"/>
          </w:tcPr>
          <w:p w14:paraId="1057A40B" w14:textId="3E99535B"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434327</w:t>
            </w:r>
          </w:p>
        </w:tc>
      </w:tr>
      <w:tr w:rsidR="005A0AF9" w14:paraId="29602C3E" w14:textId="77777777" w:rsidTr="00F85DB6">
        <w:tc>
          <w:tcPr>
            <w:tcW w:w="6745" w:type="dxa"/>
            <w:vAlign w:val="bottom"/>
          </w:tcPr>
          <w:p w14:paraId="3FF47968" w14:textId="19A302E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Cervical somatic dysfunction</w:t>
            </w:r>
          </w:p>
        </w:tc>
        <w:tc>
          <w:tcPr>
            <w:tcW w:w="2605" w:type="dxa"/>
            <w:vAlign w:val="bottom"/>
          </w:tcPr>
          <w:p w14:paraId="20E26C44" w14:textId="2727888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4213540</w:t>
            </w:r>
          </w:p>
        </w:tc>
      </w:tr>
      <w:tr w:rsidR="005A0AF9" w14:paraId="7F1A3D24" w14:textId="77777777" w:rsidTr="00F85DB6">
        <w:tc>
          <w:tcPr>
            <w:tcW w:w="6745" w:type="dxa"/>
            <w:vAlign w:val="bottom"/>
          </w:tcPr>
          <w:p w14:paraId="698E218F" w14:textId="27E094F9"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Changes in skin texture</w:t>
            </w:r>
          </w:p>
        </w:tc>
        <w:tc>
          <w:tcPr>
            <w:tcW w:w="2605" w:type="dxa"/>
            <w:vAlign w:val="bottom"/>
          </w:tcPr>
          <w:p w14:paraId="0CAA5F64" w14:textId="2155121E"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140842</w:t>
            </w:r>
          </w:p>
        </w:tc>
      </w:tr>
      <w:tr w:rsidR="005A0AF9" w14:paraId="184E659C" w14:textId="77777777" w:rsidTr="00F85DB6">
        <w:tc>
          <w:tcPr>
            <w:tcW w:w="6745" w:type="dxa"/>
            <w:vAlign w:val="bottom"/>
          </w:tcPr>
          <w:p w14:paraId="2CA888AA" w14:textId="740C4EF9"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Chondromalacia of patella</w:t>
            </w:r>
          </w:p>
        </w:tc>
        <w:tc>
          <w:tcPr>
            <w:tcW w:w="2605" w:type="dxa"/>
            <w:vAlign w:val="bottom"/>
          </w:tcPr>
          <w:p w14:paraId="588F9B87" w14:textId="68C6DEEC"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81378</w:t>
            </w:r>
          </w:p>
        </w:tc>
      </w:tr>
      <w:tr w:rsidR="005A0AF9" w14:paraId="44DEF3AE" w14:textId="77777777" w:rsidTr="00F85DB6">
        <w:tc>
          <w:tcPr>
            <w:tcW w:w="6745" w:type="dxa"/>
            <w:vAlign w:val="bottom"/>
          </w:tcPr>
          <w:p w14:paraId="129CC3CD" w14:textId="5775CB32"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Cocaine abuse</w:t>
            </w:r>
          </w:p>
        </w:tc>
        <w:tc>
          <w:tcPr>
            <w:tcW w:w="2605" w:type="dxa"/>
            <w:vAlign w:val="bottom"/>
          </w:tcPr>
          <w:p w14:paraId="231056CE" w14:textId="5C315E3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432303</w:t>
            </w:r>
          </w:p>
        </w:tc>
      </w:tr>
      <w:tr w:rsidR="005A0AF9" w14:paraId="47E9ACDE" w14:textId="77777777" w:rsidTr="00F85DB6">
        <w:tc>
          <w:tcPr>
            <w:tcW w:w="6745" w:type="dxa"/>
            <w:vAlign w:val="bottom"/>
          </w:tcPr>
          <w:p w14:paraId="383721B1" w14:textId="0EB9A915"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Colostomy present</w:t>
            </w:r>
          </w:p>
        </w:tc>
        <w:tc>
          <w:tcPr>
            <w:tcW w:w="2605" w:type="dxa"/>
            <w:vAlign w:val="bottom"/>
          </w:tcPr>
          <w:p w14:paraId="36146815" w14:textId="6C50CD8D"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4201390</w:t>
            </w:r>
          </w:p>
        </w:tc>
      </w:tr>
      <w:tr w:rsidR="005A0AF9" w14:paraId="56A8A8F6" w14:textId="77777777" w:rsidTr="00F85DB6">
        <w:tc>
          <w:tcPr>
            <w:tcW w:w="6745" w:type="dxa"/>
            <w:vAlign w:val="bottom"/>
          </w:tcPr>
          <w:p w14:paraId="6A99A62D" w14:textId="00F2963D"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Complication due to Crohn's disease</w:t>
            </w:r>
          </w:p>
        </w:tc>
        <w:tc>
          <w:tcPr>
            <w:tcW w:w="2605" w:type="dxa"/>
            <w:vAlign w:val="bottom"/>
          </w:tcPr>
          <w:p w14:paraId="2388EAE9" w14:textId="2C80E15D"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46269889</w:t>
            </w:r>
          </w:p>
        </w:tc>
      </w:tr>
      <w:tr w:rsidR="005A0AF9" w14:paraId="374A8C22" w14:textId="77777777" w:rsidTr="00F85DB6">
        <w:tc>
          <w:tcPr>
            <w:tcW w:w="6745" w:type="dxa"/>
            <w:vAlign w:val="bottom"/>
          </w:tcPr>
          <w:p w14:paraId="1F66C7AD" w14:textId="6EB31CB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Contact dermatitis</w:t>
            </w:r>
          </w:p>
        </w:tc>
        <w:tc>
          <w:tcPr>
            <w:tcW w:w="2605" w:type="dxa"/>
            <w:vAlign w:val="bottom"/>
          </w:tcPr>
          <w:p w14:paraId="4506F750" w14:textId="630C44EB"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134438</w:t>
            </w:r>
          </w:p>
        </w:tc>
      </w:tr>
      <w:tr w:rsidR="005A0AF9" w14:paraId="440F6D80" w14:textId="77777777" w:rsidTr="00F85DB6">
        <w:tc>
          <w:tcPr>
            <w:tcW w:w="6745" w:type="dxa"/>
            <w:vAlign w:val="bottom"/>
          </w:tcPr>
          <w:p w14:paraId="41EEC68C" w14:textId="100F2EDC"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Contusion of knee</w:t>
            </w:r>
          </w:p>
        </w:tc>
        <w:tc>
          <w:tcPr>
            <w:tcW w:w="2605" w:type="dxa"/>
            <w:vAlign w:val="bottom"/>
          </w:tcPr>
          <w:p w14:paraId="0043CCAB" w14:textId="2E33EB4A"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78619</w:t>
            </w:r>
          </w:p>
        </w:tc>
      </w:tr>
      <w:tr w:rsidR="005A0AF9" w14:paraId="06941316" w14:textId="77777777" w:rsidTr="00F85DB6">
        <w:tc>
          <w:tcPr>
            <w:tcW w:w="6745" w:type="dxa"/>
            <w:vAlign w:val="bottom"/>
          </w:tcPr>
          <w:p w14:paraId="1EE895E1" w14:textId="641901A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Crohn's disease</w:t>
            </w:r>
          </w:p>
        </w:tc>
        <w:tc>
          <w:tcPr>
            <w:tcW w:w="2605" w:type="dxa"/>
            <w:vAlign w:val="bottom"/>
          </w:tcPr>
          <w:p w14:paraId="5BCA9A73" w14:textId="6E059D2C"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201606</w:t>
            </w:r>
          </w:p>
        </w:tc>
      </w:tr>
      <w:tr w:rsidR="005A0AF9" w14:paraId="44DAC0B6" w14:textId="77777777" w:rsidTr="00F85DB6">
        <w:tc>
          <w:tcPr>
            <w:tcW w:w="6745" w:type="dxa"/>
            <w:vAlign w:val="bottom"/>
          </w:tcPr>
          <w:p w14:paraId="79ACD648" w14:textId="12FDB2F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Derangement of knee</w:t>
            </w:r>
          </w:p>
        </w:tc>
        <w:tc>
          <w:tcPr>
            <w:tcW w:w="2605" w:type="dxa"/>
            <w:vAlign w:val="bottom"/>
          </w:tcPr>
          <w:p w14:paraId="76A57732" w14:textId="03FC8139"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76786</w:t>
            </w:r>
          </w:p>
        </w:tc>
      </w:tr>
      <w:tr w:rsidR="005A0AF9" w14:paraId="713B6832" w14:textId="77777777" w:rsidTr="00F85DB6">
        <w:tc>
          <w:tcPr>
            <w:tcW w:w="6745" w:type="dxa"/>
            <w:vAlign w:val="bottom"/>
          </w:tcPr>
          <w:p w14:paraId="171FD039" w14:textId="7BEFE8A3"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Difficulty sleeping</w:t>
            </w:r>
          </w:p>
        </w:tc>
        <w:tc>
          <w:tcPr>
            <w:tcW w:w="2605" w:type="dxa"/>
            <w:vAlign w:val="bottom"/>
          </w:tcPr>
          <w:p w14:paraId="3A83E6D6" w14:textId="64A8C9CE"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4115402</w:t>
            </w:r>
          </w:p>
        </w:tc>
      </w:tr>
      <w:tr w:rsidR="005A0AF9" w14:paraId="37F95478" w14:textId="77777777" w:rsidTr="00F85DB6">
        <w:tc>
          <w:tcPr>
            <w:tcW w:w="6745" w:type="dxa"/>
            <w:vAlign w:val="bottom"/>
          </w:tcPr>
          <w:p w14:paraId="0F1938CF" w14:textId="0838A1B3"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Disproportion of reconstructed breast</w:t>
            </w:r>
          </w:p>
        </w:tc>
        <w:tc>
          <w:tcPr>
            <w:tcW w:w="2605" w:type="dxa"/>
            <w:vAlign w:val="bottom"/>
          </w:tcPr>
          <w:p w14:paraId="55A50D3A" w14:textId="156E2E90"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45757370</w:t>
            </w:r>
          </w:p>
        </w:tc>
      </w:tr>
      <w:tr w:rsidR="005A0AF9" w14:paraId="6905D3F6" w14:textId="77777777" w:rsidTr="00F85DB6">
        <w:tc>
          <w:tcPr>
            <w:tcW w:w="6745" w:type="dxa"/>
            <w:vAlign w:val="bottom"/>
          </w:tcPr>
          <w:p w14:paraId="732A56BC" w14:textId="36D8F2E0"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Effects of hunger</w:t>
            </w:r>
          </w:p>
        </w:tc>
        <w:tc>
          <w:tcPr>
            <w:tcW w:w="2605" w:type="dxa"/>
            <w:vAlign w:val="bottom"/>
          </w:tcPr>
          <w:p w14:paraId="3A4E4DA7" w14:textId="0C198F1E"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433111</w:t>
            </w:r>
          </w:p>
        </w:tc>
      </w:tr>
      <w:tr w:rsidR="005A0AF9" w14:paraId="5F4EDC22" w14:textId="77777777" w:rsidTr="00F85DB6">
        <w:tc>
          <w:tcPr>
            <w:tcW w:w="6745" w:type="dxa"/>
            <w:vAlign w:val="bottom"/>
          </w:tcPr>
          <w:p w14:paraId="1FA16B79" w14:textId="26304389"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Endometriosis</w:t>
            </w:r>
          </w:p>
        </w:tc>
        <w:tc>
          <w:tcPr>
            <w:tcW w:w="2605" w:type="dxa"/>
            <w:vAlign w:val="bottom"/>
          </w:tcPr>
          <w:p w14:paraId="0EA4B20A" w14:textId="0CEF0B1C"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433527</w:t>
            </w:r>
          </w:p>
        </w:tc>
      </w:tr>
      <w:tr w:rsidR="005A0AF9" w14:paraId="32A95A83" w14:textId="77777777" w:rsidTr="00F85DB6">
        <w:tc>
          <w:tcPr>
            <w:tcW w:w="6745" w:type="dxa"/>
            <w:vAlign w:val="bottom"/>
          </w:tcPr>
          <w:p w14:paraId="6F5FEE86" w14:textId="03232013"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Epidermoid cyst</w:t>
            </w:r>
          </w:p>
        </w:tc>
        <w:tc>
          <w:tcPr>
            <w:tcW w:w="2605" w:type="dxa"/>
            <w:vAlign w:val="bottom"/>
          </w:tcPr>
          <w:p w14:paraId="4E4E7347" w14:textId="4D937DC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4170770</w:t>
            </w:r>
          </w:p>
        </w:tc>
      </w:tr>
      <w:tr w:rsidR="005A0AF9" w14:paraId="6F37C7BC" w14:textId="77777777" w:rsidTr="00F85DB6">
        <w:tc>
          <w:tcPr>
            <w:tcW w:w="6745" w:type="dxa"/>
            <w:vAlign w:val="bottom"/>
          </w:tcPr>
          <w:p w14:paraId="7DAB9DF8" w14:textId="03F1149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Feces contents abnormal</w:t>
            </w:r>
          </w:p>
        </w:tc>
        <w:tc>
          <w:tcPr>
            <w:tcW w:w="2605" w:type="dxa"/>
            <w:vAlign w:val="bottom"/>
          </w:tcPr>
          <w:p w14:paraId="3BD82CB4" w14:textId="3F07D1E7"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4092896</w:t>
            </w:r>
          </w:p>
        </w:tc>
      </w:tr>
      <w:tr w:rsidR="005A0AF9" w14:paraId="63FC0B79" w14:textId="77777777" w:rsidTr="00F85DB6">
        <w:tc>
          <w:tcPr>
            <w:tcW w:w="6745" w:type="dxa"/>
            <w:vAlign w:val="bottom"/>
          </w:tcPr>
          <w:p w14:paraId="49F6690A" w14:textId="33741D92"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Foreign body in orifice</w:t>
            </w:r>
          </w:p>
        </w:tc>
        <w:tc>
          <w:tcPr>
            <w:tcW w:w="2605" w:type="dxa"/>
            <w:vAlign w:val="bottom"/>
          </w:tcPr>
          <w:p w14:paraId="0D287423" w14:textId="38FDD297"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259995</w:t>
            </w:r>
          </w:p>
        </w:tc>
      </w:tr>
      <w:tr w:rsidR="005A0AF9" w14:paraId="7A32258F" w14:textId="77777777" w:rsidTr="00F85DB6">
        <w:tc>
          <w:tcPr>
            <w:tcW w:w="6745" w:type="dxa"/>
            <w:vAlign w:val="bottom"/>
          </w:tcPr>
          <w:p w14:paraId="575119F7" w14:textId="619CD92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Ganglion cyst</w:t>
            </w:r>
          </w:p>
        </w:tc>
        <w:tc>
          <w:tcPr>
            <w:tcW w:w="2605" w:type="dxa"/>
            <w:vAlign w:val="bottom"/>
          </w:tcPr>
          <w:p w14:paraId="5D5DFFFB" w14:textId="08DA3C1D"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40481632</w:t>
            </w:r>
          </w:p>
        </w:tc>
      </w:tr>
      <w:tr w:rsidR="005A0AF9" w14:paraId="1456AD05" w14:textId="77777777" w:rsidTr="00F85DB6">
        <w:tc>
          <w:tcPr>
            <w:tcW w:w="6745" w:type="dxa"/>
            <w:vAlign w:val="bottom"/>
          </w:tcPr>
          <w:p w14:paraId="70D7D5EF" w14:textId="2575E25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Genetic predisposition</w:t>
            </w:r>
          </w:p>
        </w:tc>
        <w:tc>
          <w:tcPr>
            <w:tcW w:w="2605" w:type="dxa"/>
            <w:vAlign w:val="bottom"/>
          </w:tcPr>
          <w:p w14:paraId="23371CC0" w14:textId="4BDFD174"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4166231</w:t>
            </w:r>
          </w:p>
        </w:tc>
      </w:tr>
      <w:tr w:rsidR="005A0AF9" w14:paraId="2AC25AD3" w14:textId="77777777" w:rsidTr="00F85DB6">
        <w:tc>
          <w:tcPr>
            <w:tcW w:w="6745" w:type="dxa"/>
            <w:vAlign w:val="bottom"/>
          </w:tcPr>
          <w:p w14:paraId="5C38664A" w14:textId="68F3AB10"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Hammer toe</w:t>
            </w:r>
          </w:p>
        </w:tc>
        <w:tc>
          <w:tcPr>
            <w:tcW w:w="2605" w:type="dxa"/>
            <w:vAlign w:val="bottom"/>
          </w:tcPr>
          <w:p w14:paraId="7AB91E0A" w14:textId="31FAAB38"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433577</w:t>
            </w:r>
          </w:p>
        </w:tc>
      </w:tr>
      <w:tr w:rsidR="005A0AF9" w14:paraId="1E185AFA" w14:textId="77777777" w:rsidTr="00F85DB6">
        <w:tc>
          <w:tcPr>
            <w:tcW w:w="6745" w:type="dxa"/>
            <w:vAlign w:val="bottom"/>
          </w:tcPr>
          <w:p w14:paraId="7D23076C" w14:textId="19E1018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Hereditary thrombophilia</w:t>
            </w:r>
          </w:p>
        </w:tc>
        <w:tc>
          <w:tcPr>
            <w:tcW w:w="2605" w:type="dxa"/>
            <w:vAlign w:val="bottom"/>
          </w:tcPr>
          <w:p w14:paraId="43E0B1F8" w14:textId="782652C0"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4231770</w:t>
            </w:r>
          </w:p>
        </w:tc>
      </w:tr>
      <w:tr w:rsidR="005A0AF9" w14:paraId="0ED08371" w14:textId="77777777" w:rsidTr="00F85DB6">
        <w:tc>
          <w:tcPr>
            <w:tcW w:w="6745" w:type="dxa"/>
            <w:vAlign w:val="bottom"/>
          </w:tcPr>
          <w:p w14:paraId="2766E12B" w14:textId="38AFCC2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Herpes zoster without complication</w:t>
            </w:r>
          </w:p>
        </w:tc>
        <w:tc>
          <w:tcPr>
            <w:tcW w:w="2605" w:type="dxa"/>
            <w:vAlign w:val="bottom"/>
          </w:tcPr>
          <w:p w14:paraId="30D8F8E0" w14:textId="779EBF07"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440329</w:t>
            </w:r>
          </w:p>
        </w:tc>
      </w:tr>
      <w:tr w:rsidR="005A0AF9" w14:paraId="4AFCB448" w14:textId="77777777" w:rsidTr="00F85DB6">
        <w:tc>
          <w:tcPr>
            <w:tcW w:w="6745" w:type="dxa"/>
            <w:vAlign w:val="bottom"/>
          </w:tcPr>
          <w:p w14:paraId="704F4643" w14:textId="45350FA3"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High risk sexual behavior</w:t>
            </w:r>
          </w:p>
        </w:tc>
        <w:tc>
          <w:tcPr>
            <w:tcW w:w="2605" w:type="dxa"/>
            <w:vAlign w:val="bottom"/>
          </w:tcPr>
          <w:p w14:paraId="2C476BBB" w14:textId="235413EA"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4012570</w:t>
            </w:r>
          </w:p>
        </w:tc>
      </w:tr>
      <w:tr w:rsidR="005A0AF9" w14:paraId="799DC914" w14:textId="77777777" w:rsidTr="00F85DB6">
        <w:tc>
          <w:tcPr>
            <w:tcW w:w="6745" w:type="dxa"/>
            <w:vAlign w:val="bottom"/>
          </w:tcPr>
          <w:p w14:paraId="5B9D15B5" w14:textId="34A2F3F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Homocystinuria</w:t>
            </w:r>
          </w:p>
        </w:tc>
        <w:tc>
          <w:tcPr>
            <w:tcW w:w="2605" w:type="dxa"/>
            <w:vAlign w:val="bottom"/>
          </w:tcPr>
          <w:p w14:paraId="34569BA5" w14:textId="1030D37D"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4012934</w:t>
            </w:r>
          </w:p>
        </w:tc>
      </w:tr>
      <w:tr w:rsidR="005A0AF9" w14:paraId="6F0A53D3" w14:textId="77777777" w:rsidTr="00F85DB6">
        <w:tc>
          <w:tcPr>
            <w:tcW w:w="6745" w:type="dxa"/>
            <w:vAlign w:val="bottom"/>
          </w:tcPr>
          <w:p w14:paraId="3537F0B0" w14:textId="4F941BA9"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Human papilloma virus infection</w:t>
            </w:r>
          </w:p>
        </w:tc>
        <w:tc>
          <w:tcPr>
            <w:tcW w:w="2605" w:type="dxa"/>
            <w:vAlign w:val="bottom"/>
          </w:tcPr>
          <w:p w14:paraId="3E19637C" w14:textId="4E24817B"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441788</w:t>
            </w:r>
          </w:p>
        </w:tc>
      </w:tr>
      <w:tr w:rsidR="005A0AF9" w14:paraId="243EF01D" w14:textId="77777777" w:rsidTr="00F85DB6">
        <w:tc>
          <w:tcPr>
            <w:tcW w:w="6745" w:type="dxa"/>
            <w:vAlign w:val="bottom"/>
          </w:tcPr>
          <w:p w14:paraId="7A3EC64D" w14:textId="1D19419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Ileostomy present</w:t>
            </w:r>
          </w:p>
        </w:tc>
        <w:tc>
          <w:tcPr>
            <w:tcW w:w="2605" w:type="dxa"/>
            <w:vAlign w:val="bottom"/>
          </w:tcPr>
          <w:p w14:paraId="554A7387" w14:textId="2A6CF0D0"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4201717</w:t>
            </w:r>
          </w:p>
        </w:tc>
      </w:tr>
      <w:tr w:rsidR="005A0AF9" w14:paraId="74F2ADC2" w14:textId="77777777" w:rsidTr="00F85DB6">
        <w:tc>
          <w:tcPr>
            <w:tcW w:w="6745" w:type="dxa"/>
            <w:vAlign w:val="bottom"/>
          </w:tcPr>
          <w:p w14:paraId="1D8E5BDC" w14:textId="4C1CB153"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Impacted cerumen</w:t>
            </w:r>
          </w:p>
        </w:tc>
        <w:tc>
          <w:tcPr>
            <w:tcW w:w="2605" w:type="dxa"/>
            <w:vAlign w:val="bottom"/>
          </w:tcPr>
          <w:p w14:paraId="7966B9CC" w14:textId="4F6E03A4"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374375</w:t>
            </w:r>
          </w:p>
        </w:tc>
      </w:tr>
      <w:tr w:rsidR="005A0AF9" w14:paraId="6CEDAAE3" w14:textId="77777777" w:rsidTr="00F85DB6">
        <w:tc>
          <w:tcPr>
            <w:tcW w:w="6745" w:type="dxa"/>
            <w:vAlign w:val="bottom"/>
          </w:tcPr>
          <w:p w14:paraId="1D00E5D6" w14:textId="35FECDD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Impingement syndrome of shoulder region</w:t>
            </w:r>
          </w:p>
        </w:tc>
        <w:tc>
          <w:tcPr>
            <w:tcW w:w="2605" w:type="dxa"/>
            <w:vAlign w:val="bottom"/>
          </w:tcPr>
          <w:p w14:paraId="467E0E0C" w14:textId="5A12FC2D"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4344500</w:t>
            </w:r>
          </w:p>
        </w:tc>
      </w:tr>
      <w:tr w:rsidR="005A0AF9" w14:paraId="3A0941B4" w14:textId="77777777" w:rsidTr="00F85DB6">
        <w:tc>
          <w:tcPr>
            <w:tcW w:w="6745" w:type="dxa"/>
            <w:vAlign w:val="bottom"/>
          </w:tcPr>
          <w:p w14:paraId="74C1C012" w14:textId="20337AF3" w:rsidR="005A0AF9" w:rsidRPr="0093252B" w:rsidRDefault="005A0AF9" w:rsidP="005A0AF9">
            <w:pPr>
              <w:rPr>
                <w:rFonts w:ascii="Microsoft Sans Serif" w:hAnsi="Microsoft Sans Serif" w:cs="Microsoft Sans Serif"/>
              </w:rPr>
            </w:pPr>
            <w:proofErr w:type="spellStart"/>
            <w:r w:rsidRPr="0093252B">
              <w:rPr>
                <w:rFonts w:ascii="Microsoft Sans Serif" w:hAnsi="Microsoft Sans Serif" w:cs="Microsoft Sans Serif"/>
                <w:color w:val="000000"/>
              </w:rPr>
              <w:lastRenderedPageBreak/>
              <w:t>Ingrowing</w:t>
            </w:r>
            <w:proofErr w:type="spellEnd"/>
            <w:r w:rsidRPr="0093252B">
              <w:rPr>
                <w:rFonts w:ascii="Microsoft Sans Serif" w:hAnsi="Microsoft Sans Serif" w:cs="Microsoft Sans Serif"/>
                <w:color w:val="000000"/>
              </w:rPr>
              <w:t xml:space="preserve"> nail</w:t>
            </w:r>
          </w:p>
        </w:tc>
        <w:tc>
          <w:tcPr>
            <w:tcW w:w="2605" w:type="dxa"/>
            <w:vAlign w:val="bottom"/>
          </w:tcPr>
          <w:p w14:paraId="47F26B40" w14:textId="1EEEE67C"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139099</w:t>
            </w:r>
          </w:p>
        </w:tc>
      </w:tr>
      <w:tr w:rsidR="005A0AF9" w14:paraId="5CA69D1E" w14:textId="77777777" w:rsidTr="00F85DB6">
        <w:tc>
          <w:tcPr>
            <w:tcW w:w="6745" w:type="dxa"/>
            <w:vAlign w:val="bottom"/>
          </w:tcPr>
          <w:p w14:paraId="102A6CDC" w14:textId="1A49DD0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Injury of knee</w:t>
            </w:r>
          </w:p>
        </w:tc>
        <w:tc>
          <w:tcPr>
            <w:tcW w:w="2605" w:type="dxa"/>
            <w:vAlign w:val="bottom"/>
          </w:tcPr>
          <w:p w14:paraId="469EFEED" w14:textId="60FE3CC7"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444132</w:t>
            </w:r>
          </w:p>
        </w:tc>
      </w:tr>
      <w:tr w:rsidR="005A0AF9" w14:paraId="24CC31B5" w14:textId="77777777" w:rsidTr="00F85DB6">
        <w:tc>
          <w:tcPr>
            <w:tcW w:w="6745" w:type="dxa"/>
            <w:vAlign w:val="bottom"/>
          </w:tcPr>
          <w:p w14:paraId="08316CD7" w14:textId="36CE837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Irregular periods</w:t>
            </w:r>
          </w:p>
        </w:tc>
        <w:tc>
          <w:tcPr>
            <w:tcW w:w="2605" w:type="dxa"/>
            <w:vAlign w:val="bottom"/>
          </w:tcPr>
          <w:p w14:paraId="6B29270E" w14:textId="6DAFFA43"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196168</w:t>
            </w:r>
          </w:p>
        </w:tc>
      </w:tr>
      <w:tr w:rsidR="005A0AF9" w14:paraId="20DB18A7" w14:textId="77777777" w:rsidTr="00F85DB6">
        <w:tc>
          <w:tcPr>
            <w:tcW w:w="6745" w:type="dxa"/>
            <w:vAlign w:val="bottom"/>
          </w:tcPr>
          <w:p w14:paraId="489BBCB4" w14:textId="4FCBB142"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Kwashiorkor</w:t>
            </w:r>
          </w:p>
        </w:tc>
        <w:tc>
          <w:tcPr>
            <w:tcW w:w="2605" w:type="dxa"/>
            <w:vAlign w:val="bottom"/>
          </w:tcPr>
          <w:p w14:paraId="19A317F7" w14:textId="6C18F08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432593</w:t>
            </w:r>
          </w:p>
        </w:tc>
      </w:tr>
      <w:tr w:rsidR="005A0AF9" w14:paraId="39FFF013" w14:textId="77777777" w:rsidTr="00F85DB6">
        <w:tc>
          <w:tcPr>
            <w:tcW w:w="6745" w:type="dxa"/>
            <w:vAlign w:val="bottom"/>
          </w:tcPr>
          <w:p w14:paraId="104D81CF" w14:textId="6874187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Late effect of contusion</w:t>
            </w:r>
          </w:p>
        </w:tc>
        <w:tc>
          <w:tcPr>
            <w:tcW w:w="2605" w:type="dxa"/>
            <w:vAlign w:val="bottom"/>
          </w:tcPr>
          <w:p w14:paraId="08798C16" w14:textId="17343CC3"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434203</w:t>
            </w:r>
          </w:p>
        </w:tc>
      </w:tr>
      <w:tr w:rsidR="005A0AF9" w14:paraId="6A846CB4" w14:textId="77777777" w:rsidTr="00F85DB6">
        <w:tc>
          <w:tcPr>
            <w:tcW w:w="6745" w:type="dxa"/>
            <w:vAlign w:val="bottom"/>
          </w:tcPr>
          <w:p w14:paraId="2AA9D8B4" w14:textId="3929FC14"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Late effect of motor vehicle accident</w:t>
            </w:r>
          </w:p>
        </w:tc>
        <w:tc>
          <w:tcPr>
            <w:tcW w:w="2605" w:type="dxa"/>
            <w:vAlign w:val="bottom"/>
          </w:tcPr>
          <w:p w14:paraId="50EB3606" w14:textId="3F5FE4F3"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438329</w:t>
            </w:r>
          </w:p>
        </w:tc>
      </w:tr>
      <w:tr w:rsidR="005A0AF9" w14:paraId="14C36185" w14:textId="77777777" w:rsidTr="00F85DB6">
        <w:tc>
          <w:tcPr>
            <w:tcW w:w="6745" w:type="dxa"/>
            <w:vAlign w:val="bottom"/>
          </w:tcPr>
          <w:p w14:paraId="754B1E23" w14:textId="2F3F4C2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Leukorrhea</w:t>
            </w:r>
          </w:p>
        </w:tc>
        <w:tc>
          <w:tcPr>
            <w:tcW w:w="2605" w:type="dxa"/>
            <w:vAlign w:val="bottom"/>
          </w:tcPr>
          <w:p w14:paraId="5DD0225E" w14:textId="76F1D9F4"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195873</w:t>
            </w:r>
          </w:p>
        </w:tc>
      </w:tr>
      <w:tr w:rsidR="005A0AF9" w14:paraId="32ECB536" w14:textId="77777777" w:rsidTr="00F85DB6">
        <w:tc>
          <w:tcPr>
            <w:tcW w:w="6745" w:type="dxa"/>
            <w:vAlign w:val="bottom"/>
          </w:tcPr>
          <w:p w14:paraId="2680D7FA" w14:textId="3F62F0C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Macular drusen</w:t>
            </w:r>
          </w:p>
        </w:tc>
        <w:tc>
          <w:tcPr>
            <w:tcW w:w="2605" w:type="dxa"/>
            <w:vAlign w:val="bottom"/>
          </w:tcPr>
          <w:p w14:paraId="37EA4F30" w14:textId="2EC98B1A"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4083487</w:t>
            </w:r>
          </w:p>
        </w:tc>
      </w:tr>
      <w:tr w:rsidR="005A0AF9" w14:paraId="62E78273" w14:textId="77777777" w:rsidTr="00F85DB6">
        <w:tc>
          <w:tcPr>
            <w:tcW w:w="6745" w:type="dxa"/>
            <w:vAlign w:val="bottom"/>
          </w:tcPr>
          <w:p w14:paraId="3DF0AB1D" w14:textId="2EDC1751"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Melena</w:t>
            </w:r>
          </w:p>
        </w:tc>
        <w:tc>
          <w:tcPr>
            <w:tcW w:w="2605" w:type="dxa"/>
            <w:vAlign w:val="bottom"/>
          </w:tcPr>
          <w:p w14:paraId="54E150D9" w14:textId="2522D935"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4103703</w:t>
            </w:r>
          </w:p>
        </w:tc>
      </w:tr>
      <w:tr w:rsidR="005A0AF9" w14:paraId="419F7A7D" w14:textId="77777777" w:rsidTr="00F85DB6">
        <w:tc>
          <w:tcPr>
            <w:tcW w:w="6745" w:type="dxa"/>
            <w:vAlign w:val="bottom"/>
          </w:tcPr>
          <w:p w14:paraId="66846C03" w14:textId="19DDF63D"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Nicotine dependence</w:t>
            </w:r>
          </w:p>
        </w:tc>
        <w:tc>
          <w:tcPr>
            <w:tcW w:w="2605" w:type="dxa"/>
            <w:vAlign w:val="bottom"/>
          </w:tcPr>
          <w:p w14:paraId="0130A10F" w14:textId="4F99BE2D"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4209423</w:t>
            </w:r>
          </w:p>
        </w:tc>
      </w:tr>
      <w:tr w:rsidR="005A0AF9" w14:paraId="5CD28C08" w14:textId="77777777" w:rsidTr="00F85DB6">
        <w:tc>
          <w:tcPr>
            <w:tcW w:w="6745" w:type="dxa"/>
            <w:vAlign w:val="bottom"/>
          </w:tcPr>
          <w:p w14:paraId="1E2AF68A" w14:textId="6B0D1B6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Noise effects on inner ear</w:t>
            </w:r>
          </w:p>
        </w:tc>
        <w:tc>
          <w:tcPr>
            <w:tcW w:w="2605" w:type="dxa"/>
            <w:vAlign w:val="bottom"/>
          </w:tcPr>
          <w:p w14:paraId="7140C500" w14:textId="1F2E2D0C"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377572</w:t>
            </w:r>
          </w:p>
        </w:tc>
      </w:tr>
      <w:tr w:rsidR="005A0AF9" w14:paraId="620513A0" w14:textId="77777777" w:rsidTr="00F85DB6">
        <w:tc>
          <w:tcPr>
            <w:tcW w:w="6745" w:type="dxa"/>
            <w:vAlign w:val="bottom"/>
          </w:tcPr>
          <w:p w14:paraId="1452F27D" w14:textId="1BAAF90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Non-toxic multinodular goiter</w:t>
            </w:r>
          </w:p>
        </w:tc>
        <w:tc>
          <w:tcPr>
            <w:tcW w:w="2605" w:type="dxa"/>
            <w:vAlign w:val="bottom"/>
          </w:tcPr>
          <w:p w14:paraId="4D2D683F" w14:textId="3FAACE8A"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136368</w:t>
            </w:r>
          </w:p>
        </w:tc>
      </w:tr>
      <w:tr w:rsidR="005A0AF9" w14:paraId="05C9ABBF" w14:textId="77777777" w:rsidTr="00F85DB6">
        <w:tc>
          <w:tcPr>
            <w:tcW w:w="6745" w:type="dxa"/>
            <w:vAlign w:val="bottom"/>
          </w:tcPr>
          <w:p w14:paraId="77CEB9B0" w14:textId="4A364E49"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Nonspecific tuberculin test reaction</w:t>
            </w:r>
          </w:p>
        </w:tc>
        <w:tc>
          <w:tcPr>
            <w:tcW w:w="2605" w:type="dxa"/>
            <w:vAlign w:val="bottom"/>
          </w:tcPr>
          <w:p w14:paraId="50B6899A" w14:textId="37F55E24"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40480893</w:t>
            </w:r>
          </w:p>
        </w:tc>
      </w:tr>
      <w:tr w:rsidR="005A0AF9" w14:paraId="18704E78" w14:textId="77777777" w:rsidTr="00F85DB6">
        <w:tc>
          <w:tcPr>
            <w:tcW w:w="6745" w:type="dxa"/>
            <w:vAlign w:val="bottom"/>
          </w:tcPr>
          <w:p w14:paraId="24CE66DA" w14:textId="081F84A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Onychomycosis due to dermatophyte</w:t>
            </w:r>
          </w:p>
        </w:tc>
        <w:tc>
          <w:tcPr>
            <w:tcW w:w="2605" w:type="dxa"/>
            <w:vAlign w:val="bottom"/>
          </w:tcPr>
          <w:p w14:paraId="1D4C6FF8" w14:textId="5CCC8BA8"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140648</w:t>
            </w:r>
          </w:p>
        </w:tc>
      </w:tr>
      <w:tr w:rsidR="005A0AF9" w14:paraId="7A973F5A" w14:textId="77777777" w:rsidTr="00F85DB6">
        <w:tc>
          <w:tcPr>
            <w:tcW w:w="6745" w:type="dxa"/>
            <w:vAlign w:val="bottom"/>
          </w:tcPr>
          <w:p w14:paraId="277F0F1D" w14:textId="49388E64"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Opioid abuse</w:t>
            </w:r>
          </w:p>
        </w:tc>
        <w:tc>
          <w:tcPr>
            <w:tcW w:w="2605" w:type="dxa"/>
            <w:vAlign w:val="bottom"/>
          </w:tcPr>
          <w:p w14:paraId="507383E1" w14:textId="31D56547"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438130</w:t>
            </w:r>
          </w:p>
        </w:tc>
      </w:tr>
      <w:tr w:rsidR="005A0AF9" w14:paraId="1F6FE422" w14:textId="77777777" w:rsidTr="00F85DB6">
        <w:tc>
          <w:tcPr>
            <w:tcW w:w="6745" w:type="dxa"/>
            <w:vAlign w:val="bottom"/>
          </w:tcPr>
          <w:p w14:paraId="17666020" w14:textId="48A4231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Passing flatus</w:t>
            </w:r>
          </w:p>
        </w:tc>
        <w:tc>
          <w:tcPr>
            <w:tcW w:w="2605" w:type="dxa"/>
            <w:vAlign w:val="bottom"/>
          </w:tcPr>
          <w:p w14:paraId="4D826BD7" w14:textId="76616E22"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4091513</w:t>
            </w:r>
          </w:p>
        </w:tc>
      </w:tr>
      <w:tr w:rsidR="005A0AF9" w14:paraId="23166DA8" w14:textId="77777777" w:rsidTr="00F85DB6">
        <w:tc>
          <w:tcPr>
            <w:tcW w:w="6745" w:type="dxa"/>
            <w:vAlign w:val="bottom"/>
          </w:tcPr>
          <w:p w14:paraId="228FBBB4" w14:textId="3DC53CA5" w:rsidR="005A0AF9" w:rsidRPr="0093252B" w:rsidRDefault="005A0AF9" w:rsidP="005A0AF9">
            <w:pPr>
              <w:rPr>
                <w:rFonts w:ascii="Microsoft Sans Serif" w:hAnsi="Microsoft Sans Serif" w:cs="Microsoft Sans Serif"/>
              </w:rPr>
            </w:pPr>
            <w:proofErr w:type="spellStart"/>
            <w:r w:rsidRPr="0093252B">
              <w:rPr>
                <w:rFonts w:ascii="Microsoft Sans Serif" w:hAnsi="Microsoft Sans Serif" w:cs="Microsoft Sans Serif"/>
                <w:color w:val="000000"/>
              </w:rPr>
              <w:t>Postviral</w:t>
            </w:r>
            <w:proofErr w:type="spellEnd"/>
            <w:r w:rsidRPr="0093252B">
              <w:rPr>
                <w:rFonts w:ascii="Microsoft Sans Serif" w:hAnsi="Microsoft Sans Serif" w:cs="Microsoft Sans Serif"/>
                <w:color w:val="000000"/>
              </w:rPr>
              <w:t xml:space="preserve"> fatigue syndrome</w:t>
            </w:r>
          </w:p>
        </w:tc>
        <w:tc>
          <w:tcPr>
            <w:tcW w:w="2605" w:type="dxa"/>
            <w:vAlign w:val="bottom"/>
          </w:tcPr>
          <w:p w14:paraId="7F20A993" w14:textId="110EA560"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4202045</w:t>
            </w:r>
          </w:p>
        </w:tc>
      </w:tr>
      <w:tr w:rsidR="005A0AF9" w14:paraId="7972D48F" w14:textId="77777777" w:rsidTr="00F85DB6">
        <w:tc>
          <w:tcPr>
            <w:tcW w:w="6745" w:type="dxa"/>
            <w:vAlign w:val="bottom"/>
          </w:tcPr>
          <w:p w14:paraId="6EAA3F5B" w14:textId="6A9DA66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Presbyopia</w:t>
            </w:r>
          </w:p>
        </w:tc>
        <w:tc>
          <w:tcPr>
            <w:tcW w:w="2605" w:type="dxa"/>
            <w:vAlign w:val="bottom"/>
          </w:tcPr>
          <w:p w14:paraId="144D6D9D" w14:textId="4A93E1B3"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373478</w:t>
            </w:r>
          </w:p>
        </w:tc>
      </w:tr>
      <w:tr w:rsidR="005A0AF9" w14:paraId="11CF1800" w14:textId="77777777" w:rsidTr="00F85DB6">
        <w:tc>
          <w:tcPr>
            <w:tcW w:w="6745" w:type="dxa"/>
            <w:vAlign w:val="bottom"/>
          </w:tcPr>
          <w:p w14:paraId="45515873" w14:textId="308A932C"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Problem related to lifestyle</w:t>
            </w:r>
          </w:p>
        </w:tc>
        <w:tc>
          <w:tcPr>
            <w:tcW w:w="2605" w:type="dxa"/>
            <w:vAlign w:val="bottom"/>
          </w:tcPr>
          <w:p w14:paraId="5CBB2032" w14:textId="7840E555"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46286594</w:t>
            </w:r>
          </w:p>
        </w:tc>
      </w:tr>
      <w:tr w:rsidR="005A0AF9" w14:paraId="5615A233" w14:textId="77777777" w:rsidTr="00F85DB6">
        <w:tc>
          <w:tcPr>
            <w:tcW w:w="6745" w:type="dxa"/>
            <w:vAlign w:val="bottom"/>
          </w:tcPr>
          <w:p w14:paraId="50D878D0" w14:textId="6920CD4F" w:rsidR="005A0AF9" w:rsidRPr="0093252B" w:rsidRDefault="005A0AF9" w:rsidP="005A0AF9">
            <w:pPr>
              <w:rPr>
                <w:rFonts w:ascii="Microsoft Sans Serif" w:hAnsi="Microsoft Sans Serif" w:cs="Microsoft Sans Serif"/>
              </w:rPr>
            </w:pPr>
            <w:proofErr w:type="spellStart"/>
            <w:r w:rsidRPr="0093252B">
              <w:rPr>
                <w:rFonts w:ascii="Microsoft Sans Serif" w:hAnsi="Microsoft Sans Serif" w:cs="Microsoft Sans Serif"/>
                <w:color w:val="000000"/>
              </w:rPr>
              <w:t>Psychalgia</w:t>
            </w:r>
            <w:proofErr w:type="spellEnd"/>
          </w:p>
        </w:tc>
        <w:tc>
          <w:tcPr>
            <w:tcW w:w="2605" w:type="dxa"/>
            <w:vAlign w:val="bottom"/>
          </w:tcPr>
          <w:p w14:paraId="1B9FA1FA" w14:textId="72E9FF7B"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439790</w:t>
            </w:r>
          </w:p>
        </w:tc>
      </w:tr>
      <w:tr w:rsidR="005A0AF9" w14:paraId="02AB924D" w14:textId="77777777" w:rsidTr="00F85DB6">
        <w:tc>
          <w:tcPr>
            <w:tcW w:w="6745" w:type="dxa"/>
            <w:vAlign w:val="bottom"/>
          </w:tcPr>
          <w:p w14:paraId="16FC6914" w14:textId="5669B5BB"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Ptotic breast</w:t>
            </w:r>
          </w:p>
        </w:tc>
        <w:tc>
          <w:tcPr>
            <w:tcW w:w="2605" w:type="dxa"/>
            <w:vAlign w:val="bottom"/>
          </w:tcPr>
          <w:p w14:paraId="6C57E2FA" w14:textId="5760B775"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81634</w:t>
            </w:r>
          </w:p>
        </w:tc>
      </w:tr>
      <w:tr w:rsidR="005A0AF9" w14:paraId="74D72B28" w14:textId="77777777" w:rsidTr="00F85DB6">
        <w:tc>
          <w:tcPr>
            <w:tcW w:w="6745" w:type="dxa"/>
            <w:vAlign w:val="bottom"/>
          </w:tcPr>
          <w:p w14:paraId="0B1842A8" w14:textId="7816E519"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Regular astigmatism</w:t>
            </w:r>
          </w:p>
        </w:tc>
        <w:tc>
          <w:tcPr>
            <w:tcW w:w="2605" w:type="dxa"/>
            <w:vAlign w:val="bottom"/>
          </w:tcPr>
          <w:p w14:paraId="3CC1E0BB" w14:textId="05FEC503"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380706</w:t>
            </w:r>
          </w:p>
        </w:tc>
      </w:tr>
      <w:tr w:rsidR="005A0AF9" w14:paraId="1BAAF0EC" w14:textId="77777777" w:rsidTr="00F85DB6">
        <w:tc>
          <w:tcPr>
            <w:tcW w:w="6745" w:type="dxa"/>
            <w:vAlign w:val="bottom"/>
          </w:tcPr>
          <w:p w14:paraId="7D9F8827" w14:textId="79D3E3C7"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Senile hyperkeratosis</w:t>
            </w:r>
          </w:p>
        </w:tc>
        <w:tc>
          <w:tcPr>
            <w:tcW w:w="2605" w:type="dxa"/>
            <w:vAlign w:val="bottom"/>
          </w:tcPr>
          <w:p w14:paraId="6C372C4A" w14:textId="28777953"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141932</w:t>
            </w:r>
          </w:p>
        </w:tc>
      </w:tr>
      <w:tr w:rsidR="005A0AF9" w14:paraId="58E75875" w14:textId="77777777" w:rsidTr="00F85DB6">
        <w:tc>
          <w:tcPr>
            <w:tcW w:w="6745" w:type="dxa"/>
            <w:vAlign w:val="bottom"/>
          </w:tcPr>
          <w:p w14:paraId="07E93FB7" w14:textId="489A75A0"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Somatic dysfunction of lumbar region</w:t>
            </w:r>
          </w:p>
        </w:tc>
        <w:tc>
          <w:tcPr>
            <w:tcW w:w="2605" w:type="dxa"/>
            <w:vAlign w:val="bottom"/>
          </w:tcPr>
          <w:p w14:paraId="1A3E08E1" w14:textId="74E58D3F"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36713918</w:t>
            </w:r>
          </w:p>
        </w:tc>
      </w:tr>
      <w:tr w:rsidR="005A0AF9" w14:paraId="5CE7C1DE" w14:textId="77777777" w:rsidTr="00F85DB6">
        <w:tc>
          <w:tcPr>
            <w:tcW w:w="6745" w:type="dxa"/>
            <w:vAlign w:val="bottom"/>
          </w:tcPr>
          <w:p w14:paraId="3E396D9A" w14:textId="459F217A"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Splinter of face, without major open wound</w:t>
            </w:r>
          </w:p>
        </w:tc>
        <w:tc>
          <w:tcPr>
            <w:tcW w:w="2605" w:type="dxa"/>
            <w:vAlign w:val="bottom"/>
          </w:tcPr>
          <w:p w14:paraId="3C2E7268" w14:textId="37D40E40"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443172</w:t>
            </w:r>
          </w:p>
        </w:tc>
      </w:tr>
      <w:tr w:rsidR="005A0AF9" w14:paraId="0546636F" w14:textId="77777777" w:rsidTr="00F85DB6">
        <w:tc>
          <w:tcPr>
            <w:tcW w:w="6745" w:type="dxa"/>
            <w:vAlign w:val="bottom"/>
          </w:tcPr>
          <w:p w14:paraId="4205436E" w14:textId="5965D1E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Sprain of ankle</w:t>
            </w:r>
          </w:p>
        </w:tc>
        <w:tc>
          <w:tcPr>
            <w:tcW w:w="2605" w:type="dxa"/>
            <w:vAlign w:val="bottom"/>
          </w:tcPr>
          <w:p w14:paraId="5EF8AE5F" w14:textId="195A16FE"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81151</w:t>
            </w:r>
          </w:p>
        </w:tc>
      </w:tr>
      <w:tr w:rsidR="005A0AF9" w14:paraId="7A3187E2" w14:textId="77777777" w:rsidTr="00F85DB6">
        <w:tc>
          <w:tcPr>
            <w:tcW w:w="6745" w:type="dxa"/>
            <w:vAlign w:val="bottom"/>
          </w:tcPr>
          <w:p w14:paraId="78614288" w14:textId="040B5B5E"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Strain of rotator cuff capsule</w:t>
            </w:r>
          </w:p>
        </w:tc>
        <w:tc>
          <w:tcPr>
            <w:tcW w:w="2605" w:type="dxa"/>
            <w:vAlign w:val="bottom"/>
          </w:tcPr>
          <w:p w14:paraId="464257DD" w14:textId="5A910865"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72748</w:t>
            </w:r>
          </w:p>
        </w:tc>
      </w:tr>
      <w:tr w:rsidR="005A0AF9" w14:paraId="48BF1CCF" w14:textId="77777777" w:rsidTr="00F85DB6">
        <w:tc>
          <w:tcPr>
            <w:tcW w:w="6745" w:type="dxa"/>
            <w:vAlign w:val="bottom"/>
          </w:tcPr>
          <w:p w14:paraId="5936D7B2" w14:textId="630E5571"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Tear film insufficiency</w:t>
            </w:r>
          </w:p>
        </w:tc>
        <w:tc>
          <w:tcPr>
            <w:tcW w:w="2605" w:type="dxa"/>
            <w:vAlign w:val="bottom"/>
          </w:tcPr>
          <w:p w14:paraId="27FDA567" w14:textId="42782735"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378427</w:t>
            </w:r>
          </w:p>
        </w:tc>
      </w:tr>
      <w:tr w:rsidR="005A0AF9" w14:paraId="33ABCF34" w14:textId="77777777" w:rsidTr="00F85DB6">
        <w:tc>
          <w:tcPr>
            <w:tcW w:w="6745" w:type="dxa"/>
            <w:vAlign w:val="bottom"/>
          </w:tcPr>
          <w:p w14:paraId="66C11A79" w14:textId="27113D3C"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Tobacco dependence syndrome</w:t>
            </w:r>
          </w:p>
        </w:tc>
        <w:tc>
          <w:tcPr>
            <w:tcW w:w="2605" w:type="dxa"/>
            <w:vAlign w:val="bottom"/>
          </w:tcPr>
          <w:p w14:paraId="192175AB" w14:textId="066EA20F"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437264</w:t>
            </w:r>
          </w:p>
        </w:tc>
      </w:tr>
      <w:tr w:rsidR="005A0AF9" w14:paraId="0F445BFE" w14:textId="77777777" w:rsidTr="00F85DB6">
        <w:tc>
          <w:tcPr>
            <w:tcW w:w="6745" w:type="dxa"/>
            <w:vAlign w:val="bottom"/>
          </w:tcPr>
          <w:p w14:paraId="6138CC90" w14:textId="165D03BF"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Vaginitis and vulvovaginitis</w:t>
            </w:r>
          </w:p>
        </w:tc>
        <w:tc>
          <w:tcPr>
            <w:tcW w:w="2605" w:type="dxa"/>
            <w:vAlign w:val="bottom"/>
          </w:tcPr>
          <w:p w14:paraId="5B0CA5E0" w14:textId="3E6C2401"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194083</w:t>
            </w:r>
          </w:p>
        </w:tc>
      </w:tr>
      <w:tr w:rsidR="005A0AF9" w14:paraId="15FE1012" w14:textId="77777777" w:rsidTr="00F85DB6">
        <w:tc>
          <w:tcPr>
            <w:tcW w:w="6745" w:type="dxa"/>
            <w:vAlign w:val="bottom"/>
          </w:tcPr>
          <w:p w14:paraId="4C89DC0A" w14:textId="16134D00"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Verruca vulgaris</w:t>
            </w:r>
          </w:p>
        </w:tc>
        <w:tc>
          <w:tcPr>
            <w:tcW w:w="2605" w:type="dxa"/>
            <w:vAlign w:val="bottom"/>
          </w:tcPr>
          <w:p w14:paraId="5FCB5162" w14:textId="131037A4"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140641</w:t>
            </w:r>
          </w:p>
        </w:tc>
      </w:tr>
      <w:tr w:rsidR="005A0AF9" w14:paraId="7FC17926" w14:textId="77777777" w:rsidTr="00F85DB6">
        <w:tc>
          <w:tcPr>
            <w:tcW w:w="6745" w:type="dxa"/>
            <w:vAlign w:val="bottom"/>
          </w:tcPr>
          <w:p w14:paraId="4EBB327E" w14:textId="5820C392" w:rsidR="005A0AF9" w:rsidRPr="0093252B" w:rsidRDefault="005A0AF9" w:rsidP="005A0AF9">
            <w:pPr>
              <w:rPr>
                <w:rFonts w:ascii="Microsoft Sans Serif" w:hAnsi="Microsoft Sans Serif" w:cs="Microsoft Sans Serif"/>
              </w:rPr>
            </w:pPr>
            <w:r w:rsidRPr="0093252B">
              <w:rPr>
                <w:rFonts w:ascii="Microsoft Sans Serif" w:hAnsi="Microsoft Sans Serif" w:cs="Microsoft Sans Serif"/>
                <w:color w:val="000000"/>
              </w:rPr>
              <w:t>Wrist joint pain</w:t>
            </w:r>
          </w:p>
        </w:tc>
        <w:tc>
          <w:tcPr>
            <w:tcW w:w="2605" w:type="dxa"/>
            <w:vAlign w:val="bottom"/>
          </w:tcPr>
          <w:p w14:paraId="7E8CEF33" w14:textId="7CC9DE9A"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4115367</w:t>
            </w:r>
          </w:p>
        </w:tc>
      </w:tr>
      <w:tr w:rsidR="005A0AF9" w14:paraId="20ED766E" w14:textId="77777777" w:rsidTr="00F85DB6">
        <w:tc>
          <w:tcPr>
            <w:tcW w:w="6745" w:type="dxa"/>
            <w:vAlign w:val="bottom"/>
          </w:tcPr>
          <w:p w14:paraId="78F2C426" w14:textId="7EA4E48F" w:rsidR="005A0AF9" w:rsidRPr="0093252B" w:rsidRDefault="005A0AF9" w:rsidP="005A0AF9">
            <w:pPr>
              <w:rPr>
                <w:rFonts w:ascii="Microsoft Sans Serif" w:hAnsi="Microsoft Sans Serif" w:cs="Microsoft Sans Serif"/>
              </w:rPr>
            </w:pPr>
            <w:proofErr w:type="spellStart"/>
            <w:r w:rsidRPr="0093252B">
              <w:rPr>
                <w:rFonts w:ascii="Microsoft Sans Serif" w:hAnsi="Microsoft Sans Serif" w:cs="Microsoft Sans Serif"/>
                <w:color w:val="000000"/>
              </w:rPr>
              <w:t>Wristdrop</w:t>
            </w:r>
            <w:proofErr w:type="spellEnd"/>
          </w:p>
        </w:tc>
        <w:tc>
          <w:tcPr>
            <w:tcW w:w="2605" w:type="dxa"/>
            <w:vAlign w:val="bottom"/>
          </w:tcPr>
          <w:p w14:paraId="145BCDA9" w14:textId="7945C1A2" w:rsidR="005A0AF9" w:rsidRPr="005A0AF9" w:rsidRDefault="005A0AF9" w:rsidP="005A0AF9">
            <w:pPr>
              <w:jc w:val="center"/>
              <w:rPr>
                <w:rFonts w:ascii="Microsoft Sans Serif" w:hAnsi="Microsoft Sans Serif" w:cs="Microsoft Sans Serif"/>
              </w:rPr>
            </w:pPr>
            <w:r w:rsidRPr="005A0AF9">
              <w:rPr>
                <w:rFonts w:ascii="Microsoft Sans Serif" w:hAnsi="Microsoft Sans Serif" w:cs="Microsoft Sans Serif"/>
                <w:color w:val="000000"/>
              </w:rPr>
              <w:t>440193</w:t>
            </w:r>
          </w:p>
        </w:tc>
      </w:tr>
    </w:tbl>
    <w:p w14:paraId="5D3C13FE" w14:textId="77777777" w:rsidR="00311C5D" w:rsidRPr="000D08C5" w:rsidRDefault="00311C5D">
      <w:pPr>
        <w:rPr>
          <w:rFonts w:ascii="Microsoft Sans Serif" w:hAnsi="Microsoft Sans Serif" w:cs="Microsoft Sans Serif"/>
        </w:rPr>
      </w:pPr>
    </w:p>
    <w:p w14:paraId="15DA114E" w14:textId="7A860230" w:rsidR="00E55F7F" w:rsidRPr="00D12FF4" w:rsidRDefault="00E55F7F">
      <w:pPr>
        <w:rPr>
          <w:rFonts w:ascii="Microsoft Sans Serif" w:hAnsi="Microsoft Sans Serif" w:cs="Microsoft Sans Serif"/>
        </w:rPr>
      </w:pPr>
    </w:p>
    <w:sectPr w:rsidR="00E55F7F" w:rsidRPr="00D12FF4" w:rsidSect="00432B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ungsoo Kim" w:date="2024-04-03T12:52:00Z" w:initials="CK">
    <w:p w14:paraId="276FC111" w14:textId="77777777" w:rsidR="0068607A" w:rsidRDefault="0068607A" w:rsidP="0068607A">
      <w:r>
        <w:rPr>
          <w:rStyle w:val="CommentReference"/>
        </w:rPr>
        <w:annotationRef/>
      </w:r>
      <w:r>
        <w:rPr>
          <w:color w:val="000000"/>
          <w:sz w:val="20"/>
          <w:szCs w:val="20"/>
        </w:rPr>
        <w:t>I’ve changed the name of this project from HTNCombi to HTNStepCare because combination therapy seems more into the initial combination therapy.</w:t>
      </w:r>
    </w:p>
    <w:p w14:paraId="054E620D" w14:textId="77777777" w:rsidR="0068607A" w:rsidRDefault="0068607A" w:rsidP="0068607A"/>
    <w:p w14:paraId="7CCE3974" w14:textId="77777777" w:rsidR="0068607A" w:rsidRDefault="0068607A" w:rsidP="0068607A">
      <w:r>
        <w:rPr>
          <w:color w:val="000000"/>
          <w:sz w:val="20"/>
          <w:szCs w:val="20"/>
        </w:rPr>
        <w:t>But it is still changeable</w:t>
      </w:r>
    </w:p>
  </w:comment>
  <w:comment w:id="1" w:author="Lu, Yuan" w:date="2024-04-25T10:00:00Z" w:initials="YL">
    <w:p w14:paraId="3D993FDF" w14:textId="77777777" w:rsidR="009C5BC3" w:rsidRDefault="009C5BC3" w:rsidP="009C5BC3">
      <w:r>
        <w:rPr>
          <w:rStyle w:val="CommentReference"/>
        </w:rPr>
        <w:annotationRef/>
      </w:r>
      <w:r>
        <w:rPr>
          <w:color w:val="000000"/>
          <w:sz w:val="20"/>
          <w:szCs w:val="20"/>
        </w:rPr>
        <w:t>OK</w:t>
      </w:r>
    </w:p>
  </w:comment>
  <w:comment w:id="2" w:author="Chungsoo Kim" w:date="2024-03-27T10:49:00Z" w:initials="CK">
    <w:p w14:paraId="78070035" w14:textId="418C6C06" w:rsidR="00766F98" w:rsidRDefault="00766F98" w:rsidP="00766F98">
      <w:r>
        <w:rPr>
          <w:rStyle w:val="CommentReference"/>
        </w:rPr>
        <w:annotationRef/>
      </w:r>
      <w:r>
        <w:rPr>
          <w:color w:val="000000"/>
          <w:sz w:val="20"/>
          <w:szCs w:val="20"/>
        </w:rPr>
        <w:t>This list was based on 2017 AHA/ACC guidelines and Yale pharmacy drug formulary. We excluded drugs which have no indication for hypertension (like esmolol, timolol, etc.).</w:t>
      </w:r>
    </w:p>
  </w:comment>
  <w:comment w:id="3" w:author="Chungsoo Kim" w:date="2024-03-15T12:50:00Z" w:initials="CK">
    <w:p w14:paraId="183262D0" w14:textId="010EF41B" w:rsidR="00FC37FE" w:rsidRDefault="00FC37FE" w:rsidP="00FC37FE">
      <w:r>
        <w:rPr>
          <w:rStyle w:val="CommentReference"/>
        </w:rPr>
        <w:annotationRef/>
      </w:r>
      <w:r>
        <w:rPr>
          <w:color w:val="000000"/>
          <w:sz w:val="20"/>
          <w:szCs w:val="20"/>
        </w:rPr>
        <w:t>Databases are not fixed. Then  we need to gather data partners in future</w:t>
      </w:r>
    </w:p>
  </w:comment>
  <w:comment w:id="4" w:author="Lu, Yuan" w:date="2024-04-25T10:07:00Z" w:initials="YL">
    <w:p w14:paraId="30629B84" w14:textId="77777777" w:rsidR="00A54C4B" w:rsidRDefault="00A54C4B" w:rsidP="00A54C4B">
      <w:r>
        <w:rPr>
          <w:rStyle w:val="CommentReference"/>
        </w:rPr>
        <w:annotationRef/>
      </w:r>
      <w:r>
        <w:rPr>
          <w:color w:val="000000"/>
          <w:sz w:val="20"/>
          <w:szCs w:val="20"/>
        </w:rPr>
        <w:t xml:space="preserve">We can also add Optum Electronic Health Records (PanTher) and Columbia University Irving Medical Center (CIUMC) </w:t>
      </w:r>
    </w:p>
  </w:comment>
  <w:comment w:id="52" w:author="Chungsoo Kim" w:date="2024-03-15T12:52:00Z" w:initials="CK">
    <w:p w14:paraId="013A7712" w14:textId="52D3D0BD" w:rsidR="0081281B" w:rsidRDefault="0081281B" w:rsidP="0081281B">
      <w:r>
        <w:rPr>
          <w:rStyle w:val="CommentReference"/>
        </w:rPr>
        <w:annotationRef/>
      </w:r>
      <w:r>
        <w:rPr>
          <w:color w:val="000000"/>
          <w:sz w:val="20"/>
          <w:szCs w:val="20"/>
        </w:rPr>
        <w:t xml:space="preserve">How about we include treatment escalation (adding secondary drug) and initial combination therapy in this analysis for the future paper? </w:t>
      </w:r>
    </w:p>
    <w:p w14:paraId="3AF69B19" w14:textId="77777777" w:rsidR="0081281B" w:rsidRDefault="0081281B" w:rsidP="0081281B"/>
    <w:p w14:paraId="59FDBC77" w14:textId="77777777" w:rsidR="0081281B" w:rsidRDefault="0081281B" w:rsidP="0081281B">
      <w:r>
        <w:rPr>
          <w:color w:val="000000"/>
          <w:sz w:val="20"/>
          <w:szCs w:val="20"/>
        </w:rPr>
        <w:t>You know that it would be difficult to run the study package once again after the initial run.</w:t>
      </w:r>
    </w:p>
  </w:comment>
  <w:comment w:id="53" w:author="Chungsoo Kim" w:date="2024-03-15T13:27:00Z" w:initials="CK">
    <w:p w14:paraId="3AAB9E59" w14:textId="77777777" w:rsidR="00362A98" w:rsidRDefault="00362A98" w:rsidP="00362A98">
      <w:r>
        <w:rPr>
          <w:rStyle w:val="CommentReference"/>
        </w:rPr>
        <w:annotationRef/>
      </w:r>
      <w:r>
        <w:rPr>
          <w:color w:val="000000"/>
          <w:sz w:val="20"/>
          <w:szCs w:val="20"/>
        </w:rPr>
        <w:t xml:space="preserve">+ Mono vs initial combination therapy </w:t>
      </w:r>
    </w:p>
  </w:comment>
  <w:comment w:id="54" w:author="Chungsoo Kim" w:date="2024-03-15T13:28:00Z" w:initials="CK">
    <w:p w14:paraId="29719296" w14:textId="77777777" w:rsidR="00852BA2" w:rsidRDefault="00852BA2" w:rsidP="00852BA2">
      <w:r>
        <w:rPr>
          <w:rStyle w:val="CommentReference"/>
        </w:rPr>
        <w:annotationRef/>
      </w:r>
      <w:r>
        <w:rPr>
          <w:color w:val="000000"/>
          <w:sz w:val="20"/>
          <w:szCs w:val="20"/>
        </w:rPr>
        <w:t>Escalation vs initial combo</w:t>
      </w:r>
    </w:p>
  </w:comment>
  <w:comment w:id="55" w:author="Lu, Yuan" w:date="2024-04-25T10:18:00Z" w:initials="YL">
    <w:p w14:paraId="7C7023FE" w14:textId="77777777" w:rsidR="00884611" w:rsidRDefault="00884611" w:rsidP="00884611">
      <w:r>
        <w:rPr>
          <w:rStyle w:val="CommentReference"/>
        </w:rPr>
        <w:annotationRef/>
      </w:r>
      <w:r>
        <w:rPr>
          <w:color w:val="0C0C0C"/>
          <w:sz w:val="20"/>
          <w:szCs w:val="20"/>
        </w:rPr>
        <w:t>I think this is a trade-off. Adding all these comparisons just adds layers of complexity to the analysis and distracts from the focus of the step care analysis. However, I also agree that it would be difficult to run the study package again after the initial run. I would probably make it clear that the step care is the primary analysis, and the other comparisons are secondary analyses. I'm interested in what Marc thinks.</w:t>
      </w:r>
    </w:p>
  </w:comment>
  <w:comment w:id="56" w:author="Chungsoo Kim" w:date="2024-04-09T10:47:00Z" w:initials="CK">
    <w:p w14:paraId="3506CE20" w14:textId="581B793C" w:rsidR="00B21D6B" w:rsidRDefault="00B21D6B" w:rsidP="00B21D6B">
      <w:r>
        <w:rPr>
          <w:rStyle w:val="CommentReference"/>
        </w:rPr>
        <w:annotationRef/>
      </w:r>
      <w:r>
        <w:rPr>
          <w:sz w:val="20"/>
          <w:szCs w:val="20"/>
        </w:rPr>
        <w:t>A month of reassessment period in the 2017 AHA/ACC guidelines</w:t>
      </w:r>
    </w:p>
  </w:comment>
  <w:comment w:id="57" w:author="Lu, Yuan" w:date="2024-04-25T10:30:00Z" w:initials="YL">
    <w:p w14:paraId="44EDA14B" w14:textId="77777777" w:rsidR="0036588E" w:rsidRDefault="0036588E" w:rsidP="0036588E">
      <w:r>
        <w:rPr>
          <w:rStyle w:val="CommentReference"/>
        </w:rPr>
        <w:annotationRef/>
      </w:r>
      <w:r>
        <w:rPr>
          <w:color w:val="000000"/>
          <w:sz w:val="20"/>
          <w:szCs w:val="20"/>
        </w:rPr>
        <w:t>Add citation here</w:t>
      </w:r>
    </w:p>
  </w:comment>
  <w:comment w:id="58" w:author="Lu, Yuan" w:date="2024-04-25T10:31:00Z" w:initials="YL">
    <w:p w14:paraId="7B342540" w14:textId="77777777" w:rsidR="004A5133" w:rsidRDefault="004A5133" w:rsidP="004A5133">
      <w:r>
        <w:rPr>
          <w:rStyle w:val="CommentReference"/>
        </w:rPr>
        <w:annotationRef/>
      </w:r>
      <w:r>
        <w:rPr>
          <w:color w:val="000000"/>
          <w:sz w:val="20"/>
          <w:szCs w:val="20"/>
        </w:rPr>
        <w:t>Could also consider 130/80 in a sensitivity analysis.</w:t>
      </w:r>
    </w:p>
  </w:comment>
  <w:comment w:id="59" w:author="Lu, Yuan" w:date="2024-04-25T10:40:00Z" w:initials="YL">
    <w:p w14:paraId="59AEB741" w14:textId="77777777" w:rsidR="00616CFF" w:rsidRDefault="00616CFF" w:rsidP="00616CFF">
      <w:r>
        <w:rPr>
          <w:rStyle w:val="CommentReference"/>
        </w:rPr>
        <w:annotationRef/>
      </w:r>
      <w:r>
        <w:rPr>
          <w:color w:val="000000"/>
          <w:sz w:val="20"/>
          <w:szCs w:val="20"/>
        </w:rPr>
        <w:t>We will only compare the drug combination within the class combination above.</w:t>
      </w:r>
    </w:p>
  </w:comment>
  <w:comment w:id="60" w:author="Chungsoo Kim" w:date="2024-03-31T23:32:00Z" w:initials="CK">
    <w:p w14:paraId="1EB6284A" w14:textId="1D7F5828" w:rsidR="00CC0A90" w:rsidRDefault="00CC0A90" w:rsidP="00CC0A90">
      <w:r>
        <w:rPr>
          <w:rStyle w:val="CommentReference"/>
        </w:rPr>
        <w:annotationRef/>
      </w:r>
      <w:r>
        <w:rPr>
          <w:color w:val="000000"/>
          <w:sz w:val="20"/>
          <w:szCs w:val="20"/>
        </w:rPr>
        <w:t>- Major trials</w:t>
      </w:r>
    </w:p>
    <w:p w14:paraId="4D345EA5" w14:textId="77777777" w:rsidR="00CC0A90" w:rsidRDefault="00CC0A90" w:rsidP="00CC0A90">
      <w:r>
        <w:rPr>
          <w:color w:val="000000"/>
          <w:sz w:val="20"/>
          <w:szCs w:val="20"/>
        </w:rPr>
        <w:t>- Clinical guidelines</w:t>
      </w:r>
    </w:p>
    <w:p w14:paraId="6D1FCFE2" w14:textId="77777777" w:rsidR="00CC0A90" w:rsidRDefault="00CC0A90" w:rsidP="00CC0A90">
      <w:r>
        <w:rPr>
          <w:color w:val="000000"/>
          <w:sz w:val="20"/>
          <w:szCs w:val="20"/>
        </w:rPr>
        <w:t xml:space="preserve">- Legend Hypertension (mono therapy) </w:t>
      </w:r>
    </w:p>
    <w:p w14:paraId="75A05AF0" w14:textId="77777777" w:rsidR="00CC0A90" w:rsidRDefault="00CC0A90" w:rsidP="00CC0A90">
      <w:r>
        <w:rPr>
          <w:color w:val="000000"/>
          <w:sz w:val="20"/>
          <w:szCs w:val="20"/>
        </w:rPr>
        <w:t>- Legend T2DM</w:t>
      </w:r>
    </w:p>
  </w:comment>
  <w:comment w:id="61" w:author="Lu, Yuan" w:date="2024-04-25T10:41:00Z" w:initials="YL">
    <w:p w14:paraId="70580907" w14:textId="77777777" w:rsidR="00A962DC" w:rsidRDefault="00A962DC" w:rsidP="00A962DC">
      <w:r>
        <w:rPr>
          <w:rStyle w:val="CommentReference"/>
        </w:rPr>
        <w:annotationRef/>
      </w:r>
      <w:r>
        <w:rPr>
          <w:color w:val="000000"/>
          <w:sz w:val="20"/>
          <w:szCs w:val="20"/>
        </w:rPr>
        <w:t>Given we focus on EHR data, we may want to include BP values and some biomarkers as the outcomes.</w:t>
      </w:r>
    </w:p>
  </w:comment>
  <w:comment w:id="62" w:author="Chungsoo Kim" w:date="2024-04-01T00:49:00Z" w:initials="CK">
    <w:p w14:paraId="0F83985C" w14:textId="77777777" w:rsidR="00610452" w:rsidRDefault="00610452" w:rsidP="005C5D2B">
      <w:r>
        <w:rPr>
          <w:rStyle w:val="CommentReference"/>
        </w:rPr>
        <w:annotationRef/>
      </w:r>
      <w:r>
        <w:rPr>
          <w:color w:val="000000"/>
          <w:sz w:val="20"/>
          <w:szCs w:val="20"/>
        </w:rPr>
        <w:t>Need to separate into Ischemic/hemorrhagic stroke?</w:t>
      </w:r>
    </w:p>
  </w:comment>
  <w:comment w:id="63" w:author="Chungsoo Kim" w:date="2024-03-18T14:56:00Z" w:initials="CK">
    <w:p w14:paraId="48D7B61E" w14:textId="36BF88E6" w:rsidR="00086EB8" w:rsidRDefault="00086EB8" w:rsidP="00086EB8">
      <w:r>
        <w:rPr>
          <w:rStyle w:val="CommentReference"/>
        </w:rPr>
        <w:annotationRef/>
      </w:r>
      <w:r>
        <w:rPr>
          <w:color w:val="000000"/>
          <w:sz w:val="20"/>
          <w:szCs w:val="20"/>
        </w:rPr>
        <w:t>Need to change</w:t>
      </w:r>
    </w:p>
  </w:comment>
  <w:comment w:id="64" w:author="Chungsoo Kim" w:date="2024-03-18T14:56:00Z" w:initials="CK">
    <w:p w14:paraId="5B4611C0" w14:textId="77777777" w:rsidR="00CB6AA2" w:rsidRDefault="00086EB8" w:rsidP="00CB6AA2">
      <w:r>
        <w:rPr>
          <w:rStyle w:val="CommentReference"/>
        </w:rPr>
        <w:annotationRef/>
      </w:r>
      <w:r w:rsidR="00CB6AA2">
        <w:rPr>
          <w:sz w:val="20"/>
          <w:szCs w:val="20"/>
        </w:rPr>
        <w:t>Maybe uncontrolled blood pressure? heart failure?</w:t>
      </w:r>
    </w:p>
  </w:comment>
  <w:comment w:id="65" w:author="Chungsoo Kim" w:date="2024-03-18T15:13:00Z" w:initials="CK">
    <w:p w14:paraId="5D203F2F" w14:textId="604EFA3B" w:rsidR="004044ED" w:rsidRDefault="004044ED" w:rsidP="004044ED">
      <w:r>
        <w:rPr>
          <w:rStyle w:val="CommentReference"/>
        </w:rPr>
        <w:annotationRef/>
      </w:r>
      <w:r>
        <w:rPr>
          <w:color w:val="000000"/>
          <w:sz w:val="20"/>
          <w:szCs w:val="20"/>
        </w:rPr>
        <w:t>Need to change</w:t>
      </w:r>
    </w:p>
  </w:comment>
  <w:comment w:id="128" w:author="Chungsoo Kim" w:date="2024-03-18T16:55:00Z" w:initials="CK">
    <w:p w14:paraId="2F722549" w14:textId="77777777" w:rsidR="00A71509" w:rsidRDefault="00A71509" w:rsidP="00A71509">
      <w:r>
        <w:rPr>
          <w:rStyle w:val="CommentReference"/>
        </w:rPr>
        <w:annotationRef/>
      </w:r>
      <w:r>
        <w:rPr>
          <w:color w:val="000000"/>
          <w:sz w:val="20"/>
          <w:szCs w:val="20"/>
        </w:rPr>
        <w:t>Need to add</w:t>
      </w:r>
    </w:p>
  </w:comment>
  <w:comment w:id="129" w:author="Chungsoo Kim" w:date="2024-03-18T17:05:00Z" w:initials="CK">
    <w:p w14:paraId="1409FA95" w14:textId="77777777" w:rsidR="001E13E4" w:rsidRDefault="001E13E4" w:rsidP="001E13E4">
      <w:r>
        <w:rPr>
          <w:rStyle w:val="CommentReference"/>
        </w:rPr>
        <w:annotationRef/>
      </w:r>
      <w:r>
        <w:rPr>
          <w:color w:val="000000"/>
          <w:sz w:val="20"/>
          <w:szCs w:val="20"/>
        </w:rPr>
        <w:t>Need to change in future</w:t>
      </w:r>
    </w:p>
  </w:comment>
  <w:comment w:id="133" w:author="Chungsoo Kim" w:date="2024-04-08T17:21:00Z" w:initials="CK">
    <w:p w14:paraId="0EA91365" w14:textId="77777777" w:rsidR="005C2AF4" w:rsidRDefault="005C2AF4" w:rsidP="005C2AF4">
      <w:r>
        <w:rPr>
          <w:rStyle w:val="CommentReference"/>
        </w:rPr>
        <w:annotationRef/>
      </w:r>
      <w:r>
        <w:rPr>
          <w:color w:val="000000"/>
          <w:sz w:val="20"/>
          <w:szCs w:val="20"/>
        </w:rPr>
        <w:t>If we decide not to consider them, they will be removed.</w:t>
      </w:r>
    </w:p>
  </w:comment>
  <w:comment w:id="134" w:author="Chungsoo Kim" w:date="2024-03-27T15:57:00Z" w:initials="CK">
    <w:p w14:paraId="4ECB4630" w14:textId="6949623C" w:rsidR="00772F5A" w:rsidRDefault="00772F5A" w:rsidP="00772F5A">
      <w:r>
        <w:rPr>
          <w:rStyle w:val="CommentReference"/>
        </w:rPr>
        <w:annotationRef/>
      </w:r>
      <w:r>
        <w:rPr>
          <w:color w:val="000000"/>
          <w:sz w:val="20"/>
          <w:szCs w:val="20"/>
        </w:rPr>
        <w:t>https://github.com/OHDSI/Legend/blob/master/inst/settings/NegativeControls.csv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E3974" w15:done="0"/>
  <w15:commentEx w15:paraId="3D993FDF" w15:paraIdParent="7CCE3974" w15:done="0"/>
  <w15:commentEx w15:paraId="78070035" w15:done="0"/>
  <w15:commentEx w15:paraId="183262D0" w15:done="0"/>
  <w15:commentEx w15:paraId="30629B84" w15:paraIdParent="183262D0" w15:done="0"/>
  <w15:commentEx w15:paraId="59FDBC77" w15:done="0"/>
  <w15:commentEx w15:paraId="3AAB9E59" w15:paraIdParent="59FDBC77" w15:done="0"/>
  <w15:commentEx w15:paraId="29719296" w15:paraIdParent="59FDBC77" w15:done="0"/>
  <w15:commentEx w15:paraId="7C7023FE" w15:paraIdParent="59FDBC77" w15:done="0"/>
  <w15:commentEx w15:paraId="3506CE20" w15:done="0"/>
  <w15:commentEx w15:paraId="44EDA14B" w15:paraIdParent="3506CE20" w15:done="0"/>
  <w15:commentEx w15:paraId="7B342540" w15:done="0"/>
  <w15:commentEx w15:paraId="59AEB741" w15:done="0"/>
  <w15:commentEx w15:paraId="75A05AF0" w15:done="0"/>
  <w15:commentEx w15:paraId="70580907" w15:paraIdParent="75A05AF0" w15:done="0"/>
  <w15:commentEx w15:paraId="0F83985C" w15:done="0"/>
  <w15:commentEx w15:paraId="48D7B61E" w15:done="0"/>
  <w15:commentEx w15:paraId="5B4611C0" w15:paraIdParent="48D7B61E" w15:done="0"/>
  <w15:commentEx w15:paraId="5D203F2F" w15:done="0"/>
  <w15:commentEx w15:paraId="2F722549" w15:done="0"/>
  <w15:commentEx w15:paraId="1409FA95" w15:done="0"/>
  <w15:commentEx w15:paraId="0EA91365" w15:done="0"/>
  <w15:commentEx w15:paraId="4ECB4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577728" w16cex:dateUtc="2024-04-03T16:52:00Z"/>
  <w16cex:commentExtensible w16cex:durableId="4BF3EA28" w16cex:dateUtc="2024-04-25T14:00:00Z"/>
  <w16cex:commentExtensible w16cex:durableId="1F62962B" w16cex:dateUtc="2024-03-27T14:49:00Z"/>
  <w16cex:commentExtensible w16cex:durableId="31FDC700" w16cex:dateUtc="2024-03-15T16:50:00Z"/>
  <w16cex:commentExtensible w16cex:durableId="3EC6DE36" w16cex:dateUtc="2024-04-25T14:07:00Z"/>
  <w16cex:commentExtensible w16cex:durableId="40334A27" w16cex:dateUtc="2024-03-15T16:52:00Z"/>
  <w16cex:commentExtensible w16cex:durableId="78AD4E82" w16cex:dateUtc="2024-03-15T17:27:00Z"/>
  <w16cex:commentExtensible w16cex:durableId="7AEBCF52" w16cex:dateUtc="2024-03-15T17:28:00Z"/>
  <w16cex:commentExtensible w16cex:durableId="6D81EEAD" w16cex:dateUtc="2024-04-25T14:18:00Z"/>
  <w16cex:commentExtensible w16cex:durableId="1CECE487" w16cex:dateUtc="2024-04-09T14:47:00Z"/>
  <w16cex:commentExtensible w16cex:durableId="49B9C335" w16cex:dateUtc="2024-04-25T14:30:00Z"/>
  <w16cex:commentExtensible w16cex:durableId="608D065F" w16cex:dateUtc="2024-04-25T14:31:00Z"/>
  <w16cex:commentExtensible w16cex:durableId="7CFACE2A" w16cex:dateUtc="2024-04-25T14:40:00Z"/>
  <w16cex:commentExtensible w16cex:durableId="38FA012C" w16cex:dateUtc="2024-04-01T03:32:00Z"/>
  <w16cex:commentExtensible w16cex:durableId="37E09F8B" w16cex:dateUtc="2024-04-25T14:41:00Z"/>
  <w16cex:commentExtensible w16cex:durableId="3C1FAF31" w16cex:dateUtc="2024-04-01T04:49:00Z"/>
  <w16cex:commentExtensible w16cex:durableId="7A32A7E0" w16cex:dateUtc="2024-03-18T18:56:00Z"/>
  <w16cex:commentExtensible w16cex:durableId="606F9ACC" w16cex:dateUtc="2024-03-18T18:56:00Z"/>
  <w16cex:commentExtensible w16cex:durableId="4D653F18" w16cex:dateUtc="2024-03-18T19:13:00Z"/>
  <w16cex:commentExtensible w16cex:durableId="25B494FA" w16cex:dateUtc="2024-03-18T20:55:00Z"/>
  <w16cex:commentExtensible w16cex:durableId="7331C75C" w16cex:dateUtc="2024-03-18T21:05:00Z"/>
  <w16cex:commentExtensible w16cex:durableId="4723A17E" w16cex:dateUtc="2024-04-08T21:21:00Z"/>
  <w16cex:commentExtensible w16cex:durableId="541A8262" w16cex:dateUtc="2024-03-27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E3974" w16cid:durableId="23577728"/>
  <w16cid:commentId w16cid:paraId="3D993FDF" w16cid:durableId="4BF3EA28"/>
  <w16cid:commentId w16cid:paraId="78070035" w16cid:durableId="1F62962B"/>
  <w16cid:commentId w16cid:paraId="183262D0" w16cid:durableId="31FDC700"/>
  <w16cid:commentId w16cid:paraId="30629B84" w16cid:durableId="3EC6DE36"/>
  <w16cid:commentId w16cid:paraId="59FDBC77" w16cid:durableId="40334A27"/>
  <w16cid:commentId w16cid:paraId="3AAB9E59" w16cid:durableId="78AD4E82"/>
  <w16cid:commentId w16cid:paraId="29719296" w16cid:durableId="7AEBCF52"/>
  <w16cid:commentId w16cid:paraId="7C7023FE" w16cid:durableId="6D81EEAD"/>
  <w16cid:commentId w16cid:paraId="3506CE20" w16cid:durableId="1CECE487"/>
  <w16cid:commentId w16cid:paraId="44EDA14B" w16cid:durableId="49B9C335"/>
  <w16cid:commentId w16cid:paraId="7B342540" w16cid:durableId="608D065F"/>
  <w16cid:commentId w16cid:paraId="59AEB741" w16cid:durableId="7CFACE2A"/>
  <w16cid:commentId w16cid:paraId="75A05AF0" w16cid:durableId="38FA012C"/>
  <w16cid:commentId w16cid:paraId="70580907" w16cid:durableId="37E09F8B"/>
  <w16cid:commentId w16cid:paraId="0F83985C" w16cid:durableId="3C1FAF31"/>
  <w16cid:commentId w16cid:paraId="48D7B61E" w16cid:durableId="7A32A7E0"/>
  <w16cid:commentId w16cid:paraId="5B4611C0" w16cid:durableId="606F9ACC"/>
  <w16cid:commentId w16cid:paraId="5D203F2F" w16cid:durableId="4D653F18"/>
  <w16cid:commentId w16cid:paraId="2F722549" w16cid:durableId="25B494FA"/>
  <w16cid:commentId w16cid:paraId="1409FA95" w16cid:durableId="7331C75C"/>
  <w16cid:commentId w16cid:paraId="0EA91365" w16cid:durableId="4723A17E"/>
  <w16cid:commentId w16cid:paraId="4ECB4630" w16cid:durableId="541A8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0D4B" w14:textId="77777777" w:rsidR="002E2E91" w:rsidRDefault="002E2E91" w:rsidP="00D548B1">
      <w:pPr>
        <w:spacing w:after="0" w:line="240" w:lineRule="auto"/>
      </w:pPr>
      <w:r>
        <w:separator/>
      </w:r>
    </w:p>
  </w:endnote>
  <w:endnote w:type="continuationSeparator" w:id="0">
    <w:p w14:paraId="3397E377" w14:textId="77777777" w:rsidR="002E2E91" w:rsidRDefault="002E2E91" w:rsidP="00D548B1">
      <w:pPr>
        <w:spacing w:after="0" w:line="240" w:lineRule="auto"/>
      </w:pPr>
      <w:r>
        <w:continuationSeparator/>
      </w:r>
    </w:p>
  </w:endnote>
  <w:endnote w:type="continuationNotice" w:id="1">
    <w:p w14:paraId="032A27AF" w14:textId="77777777" w:rsidR="002E2E91" w:rsidRDefault="002E2E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6060278"/>
      <w:docPartObj>
        <w:docPartGallery w:val="Page Numbers (Bottom of Page)"/>
        <w:docPartUnique/>
      </w:docPartObj>
    </w:sdtPr>
    <w:sdtContent>
      <w:p w14:paraId="4ACBEEFD" w14:textId="15AEA6E0" w:rsidR="00D548B1" w:rsidRDefault="00D548B1" w:rsidP="00D54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F474C">
          <w:rPr>
            <w:rStyle w:val="PageNumber"/>
            <w:noProof/>
          </w:rPr>
          <w:t>29</w:t>
        </w:r>
        <w:r>
          <w:rPr>
            <w:rStyle w:val="PageNumber"/>
          </w:rPr>
          <w:fldChar w:fldCharType="end"/>
        </w:r>
      </w:p>
    </w:sdtContent>
  </w:sdt>
  <w:p w14:paraId="0F40FA38" w14:textId="77777777" w:rsidR="00D548B1" w:rsidRDefault="00D548B1" w:rsidP="00D548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621529"/>
      <w:docPartObj>
        <w:docPartGallery w:val="Page Numbers (Bottom of Page)"/>
        <w:docPartUnique/>
      </w:docPartObj>
    </w:sdtPr>
    <w:sdtContent>
      <w:p w14:paraId="300BC554" w14:textId="0932E4FF" w:rsidR="00D548B1" w:rsidRDefault="00D548B1" w:rsidP="00D54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69486A" w14:textId="77777777" w:rsidR="00D548B1" w:rsidRDefault="00D548B1" w:rsidP="00D548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1E7A" w14:textId="77777777" w:rsidR="002E2E91" w:rsidRDefault="002E2E91" w:rsidP="00D548B1">
      <w:pPr>
        <w:spacing w:after="0" w:line="240" w:lineRule="auto"/>
      </w:pPr>
      <w:r>
        <w:separator/>
      </w:r>
    </w:p>
  </w:footnote>
  <w:footnote w:type="continuationSeparator" w:id="0">
    <w:p w14:paraId="285693F7" w14:textId="77777777" w:rsidR="002E2E91" w:rsidRDefault="002E2E91" w:rsidP="00D548B1">
      <w:pPr>
        <w:spacing w:after="0" w:line="240" w:lineRule="auto"/>
      </w:pPr>
      <w:r>
        <w:continuationSeparator/>
      </w:r>
    </w:p>
  </w:footnote>
  <w:footnote w:type="continuationNotice" w:id="1">
    <w:p w14:paraId="21D71D08" w14:textId="77777777" w:rsidR="002E2E91" w:rsidRDefault="002E2E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02"/>
    <w:multiLevelType w:val="hybridMultilevel"/>
    <w:tmpl w:val="8B38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6B1ACE"/>
    <w:multiLevelType w:val="hybridMultilevel"/>
    <w:tmpl w:val="1FDE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26DBF"/>
    <w:multiLevelType w:val="hybridMultilevel"/>
    <w:tmpl w:val="F504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51E94"/>
    <w:multiLevelType w:val="hybridMultilevel"/>
    <w:tmpl w:val="A43C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BF14D6"/>
    <w:multiLevelType w:val="hybridMultilevel"/>
    <w:tmpl w:val="2586D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6B49A7"/>
    <w:multiLevelType w:val="hybridMultilevel"/>
    <w:tmpl w:val="16AE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856CB"/>
    <w:multiLevelType w:val="hybridMultilevel"/>
    <w:tmpl w:val="20F0E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6456E"/>
    <w:multiLevelType w:val="hybridMultilevel"/>
    <w:tmpl w:val="7772B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1729F"/>
    <w:multiLevelType w:val="hybridMultilevel"/>
    <w:tmpl w:val="8D06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87021"/>
    <w:multiLevelType w:val="hybridMultilevel"/>
    <w:tmpl w:val="63D4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1602A3"/>
    <w:multiLevelType w:val="hybridMultilevel"/>
    <w:tmpl w:val="26587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914CD5"/>
    <w:multiLevelType w:val="hybridMultilevel"/>
    <w:tmpl w:val="25DC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743E7"/>
    <w:multiLevelType w:val="hybridMultilevel"/>
    <w:tmpl w:val="69E034CC"/>
    <w:lvl w:ilvl="0" w:tplc="F3188DAC">
      <w:start w:val="8"/>
      <w:numFmt w:val="bullet"/>
      <w:lvlText w:val="-"/>
      <w:lvlJc w:val="left"/>
      <w:pPr>
        <w:ind w:left="720" w:hanging="360"/>
      </w:pPr>
      <w:rPr>
        <w:rFonts w:ascii="Microsoft Sans Serif" w:eastAsiaTheme="minorEastAsia"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242A8"/>
    <w:multiLevelType w:val="hybridMultilevel"/>
    <w:tmpl w:val="C974DD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1B194B"/>
    <w:multiLevelType w:val="hybridMultilevel"/>
    <w:tmpl w:val="4B1CD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F6F51"/>
    <w:multiLevelType w:val="hybridMultilevel"/>
    <w:tmpl w:val="7A68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C7809"/>
    <w:multiLevelType w:val="hybridMultilevel"/>
    <w:tmpl w:val="AB52E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BF2F05"/>
    <w:multiLevelType w:val="hybridMultilevel"/>
    <w:tmpl w:val="22044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3909D6"/>
    <w:multiLevelType w:val="hybridMultilevel"/>
    <w:tmpl w:val="F978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80315"/>
    <w:multiLevelType w:val="hybridMultilevel"/>
    <w:tmpl w:val="91C8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C34449"/>
    <w:multiLevelType w:val="hybridMultilevel"/>
    <w:tmpl w:val="4CDA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82E46"/>
    <w:multiLevelType w:val="hybridMultilevel"/>
    <w:tmpl w:val="CF50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457E9C"/>
    <w:multiLevelType w:val="hybridMultilevel"/>
    <w:tmpl w:val="EC5C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4F78F8"/>
    <w:multiLevelType w:val="hybridMultilevel"/>
    <w:tmpl w:val="B03E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831082"/>
    <w:multiLevelType w:val="hybridMultilevel"/>
    <w:tmpl w:val="CE0C3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22AB4"/>
    <w:multiLevelType w:val="hybridMultilevel"/>
    <w:tmpl w:val="CDFA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563D09"/>
    <w:multiLevelType w:val="hybridMultilevel"/>
    <w:tmpl w:val="6740954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330564A"/>
    <w:multiLevelType w:val="multilevel"/>
    <w:tmpl w:val="409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20573"/>
    <w:multiLevelType w:val="hybridMultilevel"/>
    <w:tmpl w:val="9F227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0B44D7"/>
    <w:multiLevelType w:val="hybridMultilevel"/>
    <w:tmpl w:val="15AE0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4876F8"/>
    <w:multiLevelType w:val="multilevel"/>
    <w:tmpl w:val="8EA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7567C"/>
    <w:multiLevelType w:val="hybridMultilevel"/>
    <w:tmpl w:val="A29C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10A1E"/>
    <w:multiLevelType w:val="hybridMultilevel"/>
    <w:tmpl w:val="71BA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43399"/>
    <w:multiLevelType w:val="hybridMultilevel"/>
    <w:tmpl w:val="C974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762D5"/>
    <w:multiLevelType w:val="hybridMultilevel"/>
    <w:tmpl w:val="D938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514AB"/>
    <w:multiLevelType w:val="hybridMultilevel"/>
    <w:tmpl w:val="795A0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8F360E"/>
    <w:multiLevelType w:val="hybridMultilevel"/>
    <w:tmpl w:val="85C08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3A6491"/>
    <w:multiLevelType w:val="hybridMultilevel"/>
    <w:tmpl w:val="AFFC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B25D07"/>
    <w:multiLevelType w:val="hybridMultilevel"/>
    <w:tmpl w:val="37C4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563D2"/>
    <w:multiLevelType w:val="hybridMultilevel"/>
    <w:tmpl w:val="2658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A4EE8"/>
    <w:multiLevelType w:val="hybridMultilevel"/>
    <w:tmpl w:val="0610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431CB6"/>
    <w:multiLevelType w:val="hybridMultilevel"/>
    <w:tmpl w:val="7600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F80EFA"/>
    <w:multiLevelType w:val="hybridMultilevel"/>
    <w:tmpl w:val="039E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711453"/>
    <w:multiLevelType w:val="hybridMultilevel"/>
    <w:tmpl w:val="C974DD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415839">
    <w:abstractNumId w:val="12"/>
  </w:num>
  <w:num w:numId="2" w16cid:durableId="391933019">
    <w:abstractNumId w:val="20"/>
  </w:num>
  <w:num w:numId="3" w16cid:durableId="650721541">
    <w:abstractNumId w:val="21"/>
  </w:num>
  <w:num w:numId="4" w16cid:durableId="1289508097">
    <w:abstractNumId w:val="28"/>
  </w:num>
  <w:num w:numId="5" w16cid:durableId="1955285835">
    <w:abstractNumId w:val="8"/>
  </w:num>
  <w:num w:numId="6" w16cid:durableId="572853377">
    <w:abstractNumId w:val="34"/>
  </w:num>
  <w:num w:numId="7" w16cid:durableId="477723192">
    <w:abstractNumId w:val="5"/>
  </w:num>
  <w:num w:numId="8" w16cid:durableId="828979845">
    <w:abstractNumId w:val="18"/>
  </w:num>
  <w:num w:numId="9" w16cid:durableId="426075851">
    <w:abstractNumId w:val="23"/>
  </w:num>
  <w:num w:numId="10" w16cid:durableId="149294795">
    <w:abstractNumId w:val="25"/>
  </w:num>
  <w:num w:numId="11" w16cid:durableId="19287388">
    <w:abstractNumId w:val="42"/>
  </w:num>
  <w:num w:numId="12" w16cid:durableId="1664315389">
    <w:abstractNumId w:val="29"/>
  </w:num>
  <w:num w:numId="13" w16cid:durableId="1006396469">
    <w:abstractNumId w:val="15"/>
  </w:num>
  <w:num w:numId="14" w16cid:durableId="280378920">
    <w:abstractNumId w:val="35"/>
  </w:num>
  <w:num w:numId="15" w16cid:durableId="1079254917">
    <w:abstractNumId w:val="37"/>
  </w:num>
  <w:num w:numId="16" w16cid:durableId="249584212">
    <w:abstractNumId w:val="4"/>
  </w:num>
  <w:num w:numId="17" w16cid:durableId="1725904196">
    <w:abstractNumId w:val="9"/>
  </w:num>
  <w:num w:numId="18" w16cid:durableId="2075814169">
    <w:abstractNumId w:val="22"/>
  </w:num>
  <w:num w:numId="19" w16cid:durableId="1440612391">
    <w:abstractNumId w:val="0"/>
  </w:num>
  <w:num w:numId="20" w16cid:durableId="2065834532">
    <w:abstractNumId w:val="24"/>
  </w:num>
  <w:num w:numId="21" w16cid:durableId="312560422">
    <w:abstractNumId w:val="17"/>
  </w:num>
  <w:num w:numId="22" w16cid:durableId="1336882587">
    <w:abstractNumId w:val="16"/>
  </w:num>
  <w:num w:numId="23" w16cid:durableId="1787966228">
    <w:abstractNumId w:val="7"/>
  </w:num>
  <w:num w:numId="24" w16cid:durableId="406805437">
    <w:abstractNumId w:val="14"/>
  </w:num>
  <w:num w:numId="25" w16cid:durableId="333917970">
    <w:abstractNumId w:val="1"/>
  </w:num>
  <w:num w:numId="26" w16cid:durableId="1436443531">
    <w:abstractNumId w:val="38"/>
  </w:num>
  <w:num w:numId="27" w16cid:durableId="1712879341">
    <w:abstractNumId w:val="40"/>
  </w:num>
  <w:num w:numId="28" w16cid:durableId="1569727188">
    <w:abstractNumId w:val="3"/>
  </w:num>
  <w:num w:numId="29" w16cid:durableId="736050962">
    <w:abstractNumId w:val="33"/>
  </w:num>
  <w:num w:numId="30" w16cid:durableId="823474089">
    <w:abstractNumId w:val="11"/>
  </w:num>
  <w:num w:numId="31" w16cid:durableId="16544520">
    <w:abstractNumId w:val="32"/>
  </w:num>
  <w:num w:numId="32" w16cid:durableId="1935628093">
    <w:abstractNumId w:val="43"/>
  </w:num>
  <w:num w:numId="33" w16cid:durableId="2025549510">
    <w:abstractNumId w:val="13"/>
  </w:num>
  <w:num w:numId="34" w16cid:durableId="1914509054">
    <w:abstractNumId w:val="31"/>
  </w:num>
  <w:num w:numId="35" w16cid:durableId="575669906">
    <w:abstractNumId w:val="36"/>
  </w:num>
  <w:num w:numId="36" w16cid:durableId="492528664">
    <w:abstractNumId w:val="19"/>
  </w:num>
  <w:num w:numId="37" w16cid:durableId="1286889518">
    <w:abstractNumId w:val="39"/>
  </w:num>
  <w:num w:numId="38" w16cid:durableId="1463382211">
    <w:abstractNumId w:val="10"/>
  </w:num>
  <w:num w:numId="39" w16cid:durableId="113407911">
    <w:abstractNumId w:val="2"/>
  </w:num>
  <w:num w:numId="40" w16cid:durableId="716009449">
    <w:abstractNumId w:val="6"/>
  </w:num>
  <w:num w:numId="41" w16cid:durableId="1160654376">
    <w:abstractNumId w:val="26"/>
  </w:num>
  <w:num w:numId="42" w16cid:durableId="936251278">
    <w:abstractNumId w:val="41"/>
  </w:num>
  <w:num w:numId="43" w16cid:durableId="1316760164">
    <w:abstractNumId w:val="30"/>
  </w:num>
  <w:num w:numId="44" w16cid:durableId="19480746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ngsoo Kim">
    <w15:presenceInfo w15:providerId="Windows Live" w15:userId="2585b3cde1892a46"/>
  </w15:person>
  <w15:person w15:author="Lu, Yuan">
    <w15:presenceInfo w15:providerId="AD" w15:userId="S::y.lu@yale.edu::9e8d8cfc-2405-4c1b-8d0b-9ad43d3e5c5e"/>
  </w15:person>
  <w15:person w15:author="Chungsoo Kim [2]">
    <w15:presenceInfo w15:providerId="None" w15:userId="Chungsoo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vxxp2eq9wvfme5ea0ps5d1pvedx5xewtr9&quot;&gt;My EndNote Library&lt;record-ids&gt;&lt;item&gt;10&lt;/item&gt;&lt;item&gt;11&lt;/item&gt;&lt;item&gt;12&lt;/item&gt;&lt;item&gt;16&lt;/item&gt;&lt;item&gt;19&lt;/item&gt;&lt;item&gt;20&lt;/item&gt;&lt;item&gt;21&lt;/item&gt;&lt;item&gt;22&lt;/item&gt;&lt;item&gt;23&lt;/item&gt;&lt;item&gt;24&lt;/item&gt;&lt;item&gt;25&lt;/item&gt;&lt;item&gt;26&lt;/item&gt;&lt;item&gt;27&lt;/item&gt;&lt;item&gt;28&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5&lt;/item&gt;&lt;item&gt;76&lt;/item&gt;&lt;item&gt;77&lt;/item&gt;&lt;item&gt;78&lt;/item&gt;&lt;item&gt;79&lt;/item&gt;&lt;item&gt;80&lt;/item&gt;&lt;item&gt;81&lt;/item&gt;&lt;item&gt;82&lt;/item&gt;&lt;item&gt;104&lt;/item&gt;&lt;item&gt;105&lt;/item&gt;&lt;item&gt;106&lt;/item&gt;&lt;item&gt;107&lt;/item&gt;&lt;item&gt;108&lt;/item&gt;&lt;item&gt;109&lt;/item&gt;&lt;item&gt;110&lt;/item&gt;&lt;item&gt;111&lt;/item&gt;&lt;item&gt;112&lt;/item&gt;&lt;item&gt;114&lt;/item&gt;&lt;item&gt;115&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1&lt;/item&gt;&lt;item&gt;142&lt;/item&gt;&lt;item&gt;143&lt;/item&gt;&lt;item&gt;145&lt;/item&gt;&lt;item&gt;146&lt;/item&gt;&lt;item&gt;147&lt;/item&gt;&lt;item&gt;148&lt;/item&gt;&lt;item&gt;149&lt;/item&gt;&lt;item&gt;150&lt;/item&gt;&lt;item&gt;151&lt;/item&gt;&lt;item&gt;156&lt;/item&gt;&lt;item&gt;157&lt;/item&gt;&lt;item&gt;158&lt;/item&gt;&lt;item&gt;159&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7&lt;/item&gt;&lt;item&gt;208&lt;/item&gt;&lt;item&gt;209&lt;/item&gt;&lt;item&gt;210&lt;/item&gt;&lt;item&gt;211&lt;/item&gt;&lt;item&gt;212&lt;/item&gt;&lt;item&gt;213&lt;/item&gt;&lt;item&gt;214&lt;/item&gt;&lt;item&gt;215&lt;/item&gt;&lt;item&gt;217&lt;/item&gt;&lt;item&gt;218&lt;/item&gt;&lt;item&gt;219&lt;/item&gt;&lt;item&gt;220&lt;/item&gt;&lt;item&gt;221&lt;/item&gt;&lt;item&gt;222&lt;/item&gt;&lt;item&gt;223&lt;/item&gt;&lt;item&gt;224&lt;/item&gt;&lt;item&gt;225&lt;/item&gt;&lt;item&gt;226&lt;/item&gt;&lt;item&gt;227&lt;/item&gt;&lt;/record-ids&gt;&lt;/item&gt;&lt;/Libraries&gt;"/>
  </w:docVars>
  <w:rsids>
    <w:rsidRoot w:val="00DE49CD"/>
    <w:rsid w:val="000025C5"/>
    <w:rsid w:val="00002FD6"/>
    <w:rsid w:val="00004AC8"/>
    <w:rsid w:val="000056EF"/>
    <w:rsid w:val="00013432"/>
    <w:rsid w:val="00014A44"/>
    <w:rsid w:val="0001786B"/>
    <w:rsid w:val="00020405"/>
    <w:rsid w:val="000229CF"/>
    <w:rsid w:val="00025317"/>
    <w:rsid w:val="000276EC"/>
    <w:rsid w:val="00027ABE"/>
    <w:rsid w:val="00030F91"/>
    <w:rsid w:val="00031FA4"/>
    <w:rsid w:val="00043129"/>
    <w:rsid w:val="00044AB3"/>
    <w:rsid w:val="00050566"/>
    <w:rsid w:val="000513D6"/>
    <w:rsid w:val="00057FD9"/>
    <w:rsid w:val="00061EC0"/>
    <w:rsid w:val="000641EF"/>
    <w:rsid w:val="00064CB8"/>
    <w:rsid w:val="00066C91"/>
    <w:rsid w:val="00067905"/>
    <w:rsid w:val="00075CCC"/>
    <w:rsid w:val="00076A4B"/>
    <w:rsid w:val="00077151"/>
    <w:rsid w:val="00080D07"/>
    <w:rsid w:val="00080F2D"/>
    <w:rsid w:val="00081761"/>
    <w:rsid w:val="00082BC6"/>
    <w:rsid w:val="00082DBB"/>
    <w:rsid w:val="00083716"/>
    <w:rsid w:val="0008637B"/>
    <w:rsid w:val="00086EB8"/>
    <w:rsid w:val="000918FE"/>
    <w:rsid w:val="0009357B"/>
    <w:rsid w:val="0009597E"/>
    <w:rsid w:val="000A0FFC"/>
    <w:rsid w:val="000A3CD1"/>
    <w:rsid w:val="000A64FE"/>
    <w:rsid w:val="000A7D34"/>
    <w:rsid w:val="000B1D1C"/>
    <w:rsid w:val="000B4040"/>
    <w:rsid w:val="000C2649"/>
    <w:rsid w:val="000C5ECF"/>
    <w:rsid w:val="000C62CD"/>
    <w:rsid w:val="000C6D57"/>
    <w:rsid w:val="000D08C5"/>
    <w:rsid w:val="000D1962"/>
    <w:rsid w:val="000D6A33"/>
    <w:rsid w:val="000D71E9"/>
    <w:rsid w:val="000E1B78"/>
    <w:rsid w:val="000F09D2"/>
    <w:rsid w:val="000F140F"/>
    <w:rsid w:val="000F2461"/>
    <w:rsid w:val="000F431F"/>
    <w:rsid w:val="000F543A"/>
    <w:rsid w:val="00103FF3"/>
    <w:rsid w:val="001051B1"/>
    <w:rsid w:val="00111469"/>
    <w:rsid w:val="00111E11"/>
    <w:rsid w:val="00112586"/>
    <w:rsid w:val="00115CED"/>
    <w:rsid w:val="00117470"/>
    <w:rsid w:val="00120472"/>
    <w:rsid w:val="001232F5"/>
    <w:rsid w:val="00127097"/>
    <w:rsid w:val="001304C7"/>
    <w:rsid w:val="001308D8"/>
    <w:rsid w:val="0013369F"/>
    <w:rsid w:val="00134004"/>
    <w:rsid w:val="001343CD"/>
    <w:rsid w:val="00142355"/>
    <w:rsid w:val="001423BA"/>
    <w:rsid w:val="00144944"/>
    <w:rsid w:val="00146C81"/>
    <w:rsid w:val="0014764A"/>
    <w:rsid w:val="00147F89"/>
    <w:rsid w:val="0015217F"/>
    <w:rsid w:val="00152EF7"/>
    <w:rsid w:val="00153632"/>
    <w:rsid w:val="00161A4F"/>
    <w:rsid w:val="0016225E"/>
    <w:rsid w:val="00162C5B"/>
    <w:rsid w:val="00164460"/>
    <w:rsid w:val="00166027"/>
    <w:rsid w:val="00167E6A"/>
    <w:rsid w:val="0017099A"/>
    <w:rsid w:val="00172723"/>
    <w:rsid w:val="00177644"/>
    <w:rsid w:val="00181689"/>
    <w:rsid w:val="0018244A"/>
    <w:rsid w:val="00187621"/>
    <w:rsid w:val="0019089E"/>
    <w:rsid w:val="00191C9C"/>
    <w:rsid w:val="00192D58"/>
    <w:rsid w:val="00193483"/>
    <w:rsid w:val="001974AB"/>
    <w:rsid w:val="001979A6"/>
    <w:rsid w:val="001A0938"/>
    <w:rsid w:val="001A0E54"/>
    <w:rsid w:val="001A434D"/>
    <w:rsid w:val="001A6375"/>
    <w:rsid w:val="001A7333"/>
    <w:rsid w:val="001A7645"/>
    <w:rsid w:val="001B3DD2"/>
    <w:rsid w:val="001B54CB"/>
    <w:rsid w:val="001B5C34"/>
    <w:rsid w:val="001B6B24"/>
    <w:rsid w:val="001B6F02"/>
    <w:rsid w:val="001B7048"/>
    <w:rsid w:val="001C28BC"/>
    <w:rsid w:val="001C3AE1"/>
    <w:rsid w:val="001C64CE"/>
    <w:rsid w:val="001D31C3"/>
    <w:rsid w:val="001D3BD9"/>
    <w:rsid w:val="001D62D7"/>
    <w:rsid w:val="001E13E4"/>
    <w:rsid w:val="001E6049"/>
    <w:rsid w:val="001F079A"/>
    <w:rsid w:val="001F2199"/>
    <w:rsid w:val="001F4E32"/>
    <w:rsid w:val="0020044C"/>
    <w:rsid w:val="002009CD"/>
    <w:rsid w:val="00201DD4"/>
    <w:rsid w:val="00203724"/>
    <w:rsid w:val="00205148"/>
    <w:rsid w:val="002065D0"/>
    <w:rsid w:val="00206EC1"/>
    <w:rsid w:val="002119B1"/>
    <w:rsid w:val="002126A5"/>
    <w:rsid w:val="00212EA8"/>
    <w:rsid w:val="00214728"/>
    <w:rsid w:val="00216091"/>
    <w:rsid w:val="00216479"/>
    <w:rsid w:val="002170DD"/>
    <w:rsid w:val="0022082B"/>
    <w:rsid w:val="00224AC8"/>
    <w:rsid w:val="00225EA4"/>
    <w:rsid w:val="0022714E"/>
    <w:rsid w:val="00230075"/>
    <w:rsid w:val="00230893"/>
    <w:rsid w:val="00231CC6"/>
    <w:rsid w:val="00233750"/>
    <w:rsid w:val="00235F91"/>
    <w:rsid w:val="00237F96"/>
    <w:rsid w:val="00240C19"/>
    <w:rsid w:val="002466CF"/>
    <w:rsid w:val="00246A4E"/>
    <w:rsid w:val="00247A4B"/>
    <w:rsid w:val="0025220D"/>
    <w:rsid w:val="00253535"/>
    <w:rsid w:val="00254ACE"/>
    <w:rsid w:val="00255E35"/>
    <w:rsid w:val="00260196"/>
    <w:rsid w:val="00261BCD"/>
    <w:rsid w:val="00264AF6"/>
    <w:rsid w:val="00264CC9"/>
    <w:rsid w:val="00271222"/>
    <w:rsid w:val="00271F20"/>
    <w:rsid w:val="00273672"/>
    <w:rsid w:val="00273A76"/>
    <w:rsid w:val="00274FBF"/>
    <w:rsid w:val="00275B5A"/>
    <w:rsid w:val="00277CA2"/>
    <w:rsid w:val="00290784"/>
    <w:rsid w:val="00291C1D"/>
    <w:rsid w:val="002971CE"/>
    <w:rsid w:val="002973D0"/>
    <w:rsid w:val="002A0C1A"/>
    <w:rsid w:val="002A5B0D"/>
    <w:rsid w:val="002B0F25"/>
    <w:rsid w:val="002B3DAA"/>
    <w:rsid w:val="002B6FFC"/>
    <w:rsid w:val="002C2066"/>
    <w:rsid w:val="002C6604"/>
    <w:rsid w:val="002C6CAC"/>
    <w:rsid w:val="002D2F99"/>
    <w:rsid w:val="002D4059"/>
    <w:rsid w:val="002D6655"/>
    <w:rsid w:val="002D726C"/>
    <w:rsid w:val="002E162F"/>
    <w:rsid w:val="002E1F45"/>
    <w:rsid w:val="002E215A"/>
    <w:rsid w:val="002E2E91"/>
    <w:rsid w:val="002E48C9"/>
    <w:rsid w:val="002E5418"/>
    <w:rsid w:val="002E7445"/>
    <w:rsid w:val="002F07CA"/>
    <w:rsid w:val="002F1052"/>
    <w:rsid w:val="002F1218"/>
    <w:rsid w:val="002F1973"/>
    <w:rsid w:val="002F2793"/>
    <w:rsid w:val="002F28E3"/>
    <w:rsid w:val="002F311E"/>
    <w:rsid w:val="00304278"/>
    <w:rsid w:val="00305F4D"/>
    <w:rsid w:val="00306099"/>
    <w:rsid w:val="00306E5D"/>
    <w:rsid w:val="00311C5D"/>
    <w:rsid w:val="003138E7"/>
    <w:rsid w:val="00314E4B"/>
    <w:rsid w:val="00320E5E"/>
    <w:rsid w:val="00324268"/>
    <w:rsid w:val="00325D79"/>
    <w:rsid w:val="00326090"/>
    <w:rsid w:val="00331770"/>
    <w:rsid w:val="0033498F"/>
    <w:rsid w:val="00334F7D"/>
    <w:rsid w:val="003352EC"/>
    <w:rsid w:val="00342852"/>
    <w:rsid w:val="00343C25"/>
    <w:rsid w:val="0034627A"/>
    <w:rsid w:val="00347368"/>
    <w:rsid w:val="00353C42"/>
    <w:rsid w:val="00355AB6"/>
    <w:rsid w:val="00356D98"/>
    <w:rsid w:val="00360B79"/>
    <w:rsid w:val="00361207"/>
    <w:rsid w:val="003617B8"/>
    <w:rsid w:val="00362A98"/>
    <w:rsid w:val="003656B9"/>
    <w:rsid w:val="0036588E"/>
    <w:rsid w:val="003662AC"/>
    <w:rsid w:val="003674A8"/>
    <w:rsid w:val="003710EC"/>
    <w:rsid w:val="00386856"/>
    <w:rsid w:val="00386B58"/>
    <w:rsid w:val="003878FD"/>
    <w:rsid w:val="003A0A23"/>
    <w:rsid w:val="003A2E33"/>
    <w:rsid w:val="003A6037"/>
    <w:rsid w:val="003B0E8A"/>
    <w:rsid w:val="003B2F16"/>
    <w:rsid w:val="003B39F5"/>
    <w:rsid w:val="003B45C1"/>
    <w:rsid w:val="003C0F93"/>
    <w:rsid w:val="003C4DC3"/>
    <w:rsid w:val="003C5737"/>
    <w:rsid w:val="003C75FD"/>
    <w:rsid w:val="003C7BF3"/>
    <w:rsid w:val="003D14C3"/>
    <w:rsid w:val="003D2492"/>
    <w:rsid w:val="003D34C5"/>
    <w:rsid w:val="003D4A88"/>
    <w:rsid w:val="003D6B90"/>
    <w:rsid w:val="003D7A2F"/>
    <w:rsid w:val="003E499B"/>
    <w:rsid w:val="003F4469"/>
    <w:rsid w:val="003F653A"/>
    <w:rsid w:val="003F6543"/>
    <w:rsid w:val="003F68B9"/>
    <w:rsid w:val="0040003F"/>
    <w:rsid w:val="00400921"/>
    <w:rsid w:val="004031D0"/>
    <w:rsid w:val="004044ED"/>
    <w:rsid w:val="0040515F"/>
    <w:rsid w:val="004105BD"/>
    <w:rsid w:val="0041449F"/>
    <w:rsid w:val="0041700D"/>
    <w:rsid w:val="0042127E"/>
    <w:rsid w:val="00422189"/>
    <w:rsid w:val="0042350B"/>
    <w:rsid w:val="004237EC"/>
    <w:rsid w:val="00423BBA"/>
    <w:rsid w:val="00432BF7"/>
    <w:rsid w:val="00432F61"/>
    <w:rsid w:val="00435C2E"/>
    <w:rsid w:val="004375FF"/>
    <w:rsid w:val="00447058"/>
    <w:rsid w:val="00447135"/>
    <w:rsid w:val="00450BD8"/>
    <w:rsid w:val="00455CA7"/>
    <w:rsid w:val="00456D0E"/>
    <w:rsid w:val="00457101"/>
    <w:rsid w:val="004575C9"/>
    <w:rsid w:val="00465E0B"/>
    <w:rsid w:val="00472E38"/>
    <w:rsid w:val="00473D1D"/>
    <w:rsid w:val="00476004"/>
    <w:rsid w:val="0047615F"/>
    <w:rsid w:val="004773E7"/>
    <w:rsid w:val="004830A1"/>
    <w:rsid w:val="00484846"/>
    <w:rsid w:val="00484919"/>
    <w:rsid w:val="00493C4B"/>
    <w:rsid w:val="00494E1A"/>
    <w:rsid w:val="00496B49"/>
    <w:rsid w:val="0049765E"/>
    <w:rsid w:val="004A2661"/>
    <w:rsid w:val="004A397E"/>
    <w:rsid w:val="004A5133"/>
    <w:rsid w:val="004A76E6"/>
    <w:rsid w:val="004B2F5B"/>
    <w:rsid w:val="004B3D65"/>
    <w:rsid w:val="004B49F4"/>
    <w:rsid w:val="004B6D6A"/>
    <w:rsid w:val="004C0080"/>
    <w:rsid w:val="004C1241"/>
    <w:rsid w:val="004C50C4"/>
    <w:rsid w:val="004C5650"/>
    <w:rsid w:val="004C5D11"/>
    <w:rsid w:val="004D35C6"/>
    <w:rsid w:val="004D42E6"/>
    <w:rsid w:val="004E68B4"/>
    <w:rsid w:val="004F0F8F"/>
    <w:rsid w:val="004F14BC"/>
    <w:rsid w:val="004F474C"/>
    <w:rsid w:val="00501D07"/>
    <w:rsid w:val="005049A4"/>
    <w:rsid w:val="00506C58"/>
    <w:rsid w:val="00513303"/>
    <w:rsid w:val="00513A0B"/>
    <w:rsid w:val="00513B10"/>
    <w:rsid w:val="00514BFF"/>
    <w:rsid w:val="00516B62"/>
    <w:rsid w:val="00520A5F"/>
    <w:rsid w:val="005216CE"/>
    <w:rsid w:val="0052216E"/>
    <w:rsid w:val="00522987"/>
    <w:rsid w:val="00527AAF"/>
    <w:rsid w:val="005306F9"/>
    <w:rsid w:val="00531C06"/>
    <w:rsid w:val="005337BC"/>
    <w:rsid w:val="00534CE3"/>
    <w:rsid w:val="00545D9B"/>
    <w:rsid w:val="00555418"/>
    <w:rsid w:val="00555B6B"/>
    <w:rsid w:val="005561B8"/>
    <w:rsid w:val="00562028"/>
    <w:rsid w:val="00562416"/>
    <w:rsid w:val="00562AD2"/>
    <w:rsid w:val="00571D26"/>
    <w:rsid w:val="005754FE"/>
    <w:rsid w:val="00577102"/>
    <w:rsid w:val="00581C37"/>
    <w:rsid w:val="00583035"/>
    <w:rsid w:val="0058488A"/>
    <w:rsid w:val="00584E69"/>
    <w:rsid w:val="0058583D"/>
    <w:rsid w:val="00587C11"/>
    <w:rsid w:val="00590A31"/>
    <w:rsid w:val="00591CA7"/>
    <w:rsid w:val="00596E3D"/>
    <w:rsid w:val="00596EA4"/>
    <w:rsid w:val="005A0AF9"/>
    <w:rsid w:val="005A1ED5"/>
    <w:rsid w:val="005A3425"/>
    <w:rsid w:val="005A3DB1"/>
    <w:rsid w:val="005A3DBE"/>
    <w:rsid w:val="005A4F81"/>
    <w:rsid w:val="005A5430"/>
    <w:rsid w:val="005A6824"/>
    <w:rsid w:val="005A6ACE"/>
    <w:rsid w:val="005A6C68"/>
    <w:rsid w:val="005B1986"/>
    <w:rsid w:val="005B278B"/>
    <w:rsid w:val="005B48E1"/>
    <w:rsid w:val="005B6DEB"/>
    <w:rsid w:val="005C0F77"/>
    <w:rsid w:val="005C2AF4"/>
    <w:rsid w:val="005C2FA1"/>
    <w:rsid w:val="005C4BF0"/>
    <w:rsid w:val="005C5C81"/>
    <w:rsid w:val="005C5D2B"/>
    <w:rsid w:val="005D07B8"/>
    <w:rsid w:val="005D08E4"/>
    <w:rsid w:val="005D7DEC"/>
    <w:rsid w:val="005E1B0D"/>
    <w:rsid w:val="005E276C"/>
    <w:rsid w:val="005E2C09"/>
    <w:rsid w:val="005E5799"/>
    <w:rsid w:val="005E68C7"/>
    <w:rsid w:val="005F4823"/>
    <w:rsid w:val="005F4838"/>
    <w:rsid w:val="00601C13"/>
    <w:rsid w:val="00605D5D"/>
    <w:rsid w:val="0060674C"/>
    <w:rsid w:val="00610452"/>
    <w:rsid w:val="006120CC"/>
    <w:rsid w:val="00614903"/>
    <w:rsid w:val="00616CFF"/>
    <w:rsid w:val="006173B4"/>
    <w:rsid w:val="00621A54"/>
    <w:rsid w:val="006246DD"/>
    <w:rsid w:val="006249E3"/>
    <w:rsid w:val="00625590"/>
    <w:rsid w:val="0062573E"/>
    <w:rsid w:val="00626062"/>
    <w:rsid w:val="00627521"/>
    <w:rsid w:val="0062799B"/>
    <w:rsid w:val="0063489E"/>
    <w:rsid w:val="00635670"/>
    <w:rsid w:val="006360FB"/>
    <w:rsid w:val="00636B20"/>
    <w:rsid w:val="0064123C"/>
    <w:rsid w:val="0064712F"/>
    <w:rsid w:val="0065301F"/>
    <w:rsid w:val="00655DB6"/>
    <w:rsid w:val="0066548F"/>
    <w:rsid w:val="006665F3"/>
    <w:rsid w:val="0066717E"/>
    <w:rsid w:val="0067059E"/>
    <w:rsid w:val="00675D59"/>
    <w:rsid w:val="00676BA3"/>
    <w:rsid w:val="006808E7"/>
    <w:rsid w:val="00684D58"/>
    <w:rsid w:val="00686024"/>
    <w:rsid w:val="0068607A"/>
    <w:rsid w:val="00690CC3"/>
    <w:rsid w:val="006915F6"/>
    <w:rsid w:val="00695FE2"/>
    <w:rsid w:val="00696040"/>
    <w:rsid w:val="00697BA0"/>
    <w:rsid w:val="006A4DEA"/>
    <w:rsid w:val="006A683D"/>
    <w:rsid w:val="006A75F7"/>
    <w:rsid w:val="006B22E3"/>
    <w:rsid w:val="006C228D"/>
    <w:rsid w:val="006C2F75"/>
    <w:rsid w:val="006C36B4"/>
    <w:rsid w:val="006C6E39"/>
    <w:rsid w:val="006C7071"/>
    <w:rsid w:val="006D331E"/>
    <w:rsid w:val="006D542A"/>
    <w:rsid w:val="006D77A7"/>
    <w:rsid w:val="006D79F2"/>
    <w:rsid w:val="006E4908"/>
    <w:rsid w:val="006F044A"/>
    <w:rsid w:val="006F65C0"/>
    <w:rsid w:val="00706AEA"/>
    <w:rsid w:val="007121B1"/>
    <w:rsid w:val="00713DCF"/>
    <w:rsid w:val="007155AD"/>
    <w:rsid w:val="00721D4B"/>
    <w:rsid w:val="007245C7"/>
    <w:rsid w:val="0072482F"/>
    <w:rsid w:val="0073016C"/>
    <w:rsid w:val="00732A86"/>
    <w:rsid w:val="00734F48"/>
    <w:rsid w:val="0073647E"/>
    <w:rsid w:val="0073673B"/>
    <w:rsid w:val="00736C88"/>
    <w:rsid w:val="0073776B"/>
    <w:rsid w:val="00741CF6"/>
    <w:rsid w:val="00743C26"/>
    <w:rsid w:val="00744D36"/>
    <w:rsid w:val="00745890"/>
    <w:rsid w:val="0074708C"/>
    <w:rsid w:val="007471C7"/>
    <w:rsid w:val="00765FCC"/>
    <w:rsid w:val="00766F98"/>
    <w:rsid w:val="00772F5A"/>
    <w:rsid w:val="00773A1C"/>
    <w:rsid w:val="007748FA"/>
    <w:rsid w:val="00781548"/>
    <w:rsid w:val="007817BB"/>
    <w:rsid w:val="00782803"/>
    <w:rsid w:val="00782E60"/>
    <w:rsid w:val="00784E98"/>
    <w:rsid w:val="0078517E"/>
    <w:rsid w:val="00786D04"/>
    <w:rsid w:val="00787592"/>
    <w:rsid w:val="007909C7"/>
    <w:rsid w:val="00792625"/>
    <w:rsid w:val="00793A88"/>
    <w:rsid w:val="00793CFA"/>
    <w:rsid w:val="00794174"/>
    <w:rsid w:val="007978C4"/>
    <w:rsid w:val="00797ADC"/>
    <w:rsid w:val="007A10F2"/>
    <w:rsid w:val="007A2460"/>
    <w:rsid w:val="007A2E92"/>
    <w:rsid w:val="007A4E34"/>
    <w:rsid w:val="007A57BE"/>
    <w:rsid w:val="007A7B26"/>
    <w:rsid w:val="007B02EB"/>
    <w:rsid w:val="007B159E"/>
    <w:rsid w:val="007B1D82"/>
    <w:rsid w:val="007B4834"/>
    <w:rsid w:val="007B6552"/>
    <w:rsid w:val="007C32A4"/>
    <w:rsid w:val="007C40AB"/>
    <w:rsid w:val="007C671F"/>
    <w:rsid w:val="007C74D2"/>
    <w:rsid w:val="007D130E"/>
    <w:rsid w:val="007D3183"/>
    <w:rsid w:val="007D468B"/>
    <w:rsid w:val="007E0295"/>
    <w:rsid w:val="007E2027"/>
    <w:rsid w:val="007E23CF"/>
    <w:rsid w:val="007E240A"/>
    <w:rsid w:val="007E3589"/>
    <w:rsid w:val="007F00A4"/>
    <w:rsid w:val="007F2E50"/>
    <w:rsid w:val="007F3333"/>
    <w:rsid w:val="007F5CD0"/>
    <w:rsid w:val="007F7119"/>
    <w:rsid w:val="00800922"/>
    <w:rsid w:val="00802A03"/>
    <w:rsid w:val="00804294"/>
    <w:rsid w:val="00804C8E"/>
    <w:rsid w:val="008068C2"/>
    <w:rsid w:val="008071EF"/>
    <w:rsid w:val="00811C83"/>
    <w:rsid w:val="0081281B"/>
    <w:rsid w:val="0081441D"/>
    <w:rsid w:val="00816214"/>
    <w:rsid w:val="0081770F"/>
    <w:rsid w:val="00821966"/>
    <w:rsid w:val="00821A0B"/>
    <w:rsid w:val="008222A4"/>
    <w:rsid w:val="00826A3A"/>
    <w:rsid w:val="00830C8B"/>
    <w:rsid w:val="0083307F"/>
    <w:rsid w:val="008343CA"/>
    <w:rsid w:val="008401FF"/>
    <w:rsid w:val="008405C1"/>
    <w:rsid w:val="008434D9"/>
    <w:rsid w:val="00844126"/>
    <w:rsid w:val="008446D3"/>
    <w:rsid w:val="008459DA"/>
    <w:rsid w:val="00852BA2"/>
    <w:rsid w:val="008565A4"/>
    <w:rsid w:val="008565B8"/>
    <w:rsid w:val="00856DC3"/>
    <w:rsid w:val="008631C6"/>
    <w:rsid w:val="00864E35"/>
    <w:rsid w:val="00867D76"/>
    <w:rsid w:val="00873C18"/>
    <w:rsid w:val="008743D6"/>
    <w:rsid w:val="008778F6"/>
    <w:rsid w:val="00877D11"/>
    <w:rsid w:val="00880E32"/>
    <w:rsid w:val="00882110"/>
    <w:rsid w:val="00884611"/>
    <w:rsid w:val="008870DB"/>
    <w:rsid w:val="008927C7"/>
    <w:rsid w:val="00892F63"/>
    <w:rsid w:val="00893618"/>
    <w:rsid w:val="00894ED4"/>
    <w:rsid w:val="008A0548"/>
    <w:rsid w:val="008A16D7"/>
    <w:rsid w:val="008A3AD4"/>
    <w:rsid w:val="008A6287"/>
    <w:rsid w:val="008A79F3"/>
    <w:rsid w:val="008B2BF4"/>
    <w:rsid w:val="008B49EE"/>
    <w:rsid w:val="008B761D"/>
    <w:rsid w:val="008C45AE"/>
    <w:rsid w:val="008D4278"/>
    <w:rsid w:val="008D6479"/>
    <w:rsid w:val="008D7DB2"/>
    <w:rsid w:val="008E382C"/>
    <w:rsid w:val="008E3A47"/>
    <w:rsid w:val="008E5D4F"/>
    <w:rsid w:val="008E60A3"/>
    <w:rsid w:val="008F244B"/>
    <w:rsid w:val="008F435B"/>
    <w:rsid w:val="00900188"/>
    <w:rsid w:val="00900465"/>
    <w:rsid w:val="0090704A"/>
    <w:rsid w:val="00910843"/>
    <w:rsid w:val="009141B0"/>
    <w:rsid w:val="00915854"/>
    <w:rsid w:val="00917172"/>
    <w:rsid w:val="00917825"/>
    <w:rsid w:val="00920F5B"/>
    <w:rsid w:val="009251A5"/>
    <w:rsid w:val="00930BC5"/>
    <w:rsid w:val="00932201"/>
    <w:rsid w:val="0093252B"/>
    <w:rsid w:val="0093430F"/>
    <w:rsid w:val="00941936"/>
    <w:rsid w:val="00944270"/>
    <w:rsid w:val="00944D10"/>
    <w:rsid w:val="00952A41"/>
    <w:rsid w:val="00953947"/>
    <w:rsid w:val="00955D0C"/>
    <w:rsid w:val="0096185C"/>
    <w:rsid w:val="0096433A"/>
    <w:rsid w:val="00971A05"/>
    <w:rsid w:val="00971C2D"/>
    <w:rsid w:val="009739DE"/>
    <w:rsid w:val="00976635"/>
    <w:rsid w:val="00980243"/>
    <w:rsid w:val="009819AD"/>
    <w:rsid w:val="00985066"/>
    <w:rsid w:val="00985264"/>
    <w:rsid w:val="00990C8A"/>
    <w:rsid w:val="00993D58"/>
    <w:rsid w:val="00993F8F"/>
    <w:rsid w:val="009947A0"/>
    <w:rsid w:val="0099642A"/>
    <w:rsid w:val="009A14D8"/>
    <w:rsid w:val="009A1DD4"/>
    <w:rsid w:val="009A4440"/>
    <w:rsid w:val="009A6D26"/>
    <w:rsid w:val="009A6D7E"/>
    <w:rsid w:val="009B0541"/>
    <w:rsid w:val="009B0630"/>
    <w:rsid w:val="009B1509"/>
    <w:rsid w:val="009B21BC"/>
    <w:rsid w:val="009B328C"/>
    <w:rsid w:val="009B3441"/>
    <w:rsid w:val="009C2FE4"/>
    <w:rsid w:val="009C3EDF"/>
    <w:rsid w:val="009C418F"/>
    <w:rsid w:val="009C4A01"/>
    <w:rsid w:val="009C5963"/>
    <w:rsid w:val="009C5BC3"/>
    <w:rsid w:val="009C7A96"/>
    <w:rsid w:val="009E005F"/>
    <w:rsid w:val="009E521B"/>
    <w:rsid w:val="009E5E46"/>
    <w:rsid w:val="009E6954"/>
    <w:rsid w:val="009F13A9"/>
    <w:rsid w:val="009F1DF0"/>
    <w:rsid w:val="009F4709"/>
    <w:rsid w:val="009F4CFD"/>
    <w:rsid w:val="009F7867"/>
    <w:rsid w:val="00A00535"/>
    <w:rsid w:val="00A010AD"/>
    <w:rsid w:val="00A02269"/>
    <w:rsid w:val="00A0260D"/>
    <w:rsid w:val="00A0610C"/>
    <w:rsid w:val="00A0669D"/>
    <w:rsid w:val="00A119FC"/>
    <w:rsid w:val="00A172D9"/>
    <w:rsid w:val="00A179D9"/>
    <w:rsid w:val="00A25A5F"/>
    <w:rsid w:val="00A2604B"/>
    <w:rsid w:val="00A31D87"/>
    <w:rsid w:val="00A3211B"/>
    <w:rsid w:val="00A338C2"/>
    <w:rsid w:val="00A35166"/>
    <w:rsid w:val="00A35E37"/>
    <w:rsid w:val="00A37392"/>
    <w:rsid w:val="00A41DFB"/>
    <w:rsid w:val="00A4455D"/>
    <w:rsid w:val="00A51E6B"/>
    <w:rsid w:val="00A54C4B"/>
    <w:rsid w:val="00A5722B"/>
    <w:rsid w:val="00A5750D"/>
    <w:rsid w:val="00A6546F"/>
    <w:rsid w:val="00A712A9"/>
    <w:rsid w:val="00A71509"/>
    <w:rsid w:val="00A72A43"/>
    <w:rsid w:val="00A72D6E"/>
    <w:rsid w:val="00A74304"/>
    <w:rsid w:val="00A75382"/>
    <w:rsid w:val="00A75B15"/>
    <w:rsid w:val="00A7714B"/>
    <w:rsid w:val="00A81765"/>
    <w:rsid w:val="00A84122"/>
    <w:rsid w:val="00A8515B"/>
    <w:rsid w:val="00A86ACB"/>
    <w:rsid w:val="00A92532"/>
    <w:rsid w:val="00A93C6C"/>
    <w:rsid w:val="00A962DC"/>
    <w:rsid w:val="00A964FD"/>
    <w:rsid w:val="00AA586E"/>
    <w:rsid w:val="00AA6011"/>
    <w:rsid w:val="00AA6E75"/>
    <w:rsid w:val="00AA7925"/>
    <w:rsid w:val="00AA7C24"/>
    <w:rsid w:val="00AB06CA"/>
    <w:rsid w:val="00AB0E74"/>
    <w:rsid w:val="00AB4136"/>
    <w:rsid w:val="00AB43F7"/>
    <w:rsid w:val="00AB551A"/>
    <w:rsid w:val="00AC0B24"/>
    <w:rsid w:val="00AC13F6"/>
    <w:rsid w:val="00AC3937"/>
    <w:rsid w:val="00AC5018"/>
    <w:rsid w:val="00AC68BF"/>
    <w:rsid w:val="00AD4205"/>
    <w:rsid w:val="00AD703B"/>
    <w:rsid w:val="00AE3965"/>
    <w:rsid w:val="00AE591B"/>
    <w:rsid w:val="00AE5F5A"/>
    <w:rsid w:val="00AF1E47"/>
    <w:rsid w:val="00AF2302"/>
    <w:rsid w:val="00AF75A8"/>
    <w:rsid w:val="00B01DC7"/>
    <w:rsid w:val="00B0469F"/>
    <w:rsid w:val="00B063DB"/>
    <w:rsid w:val="00B06FF4"/>
    <w:rsid w:val="00B118A2"/>
    <w:rsid w:val="00B13043"/>
    <w:rsid w:val="00B13BA1"/>
    <w:rsid w:val="00B13F95"/>
    <w:rsid w:val="00B1455D"/>
    <w:rsid w:val="00B157D0"/>
    <w:rsid w:val="00B15BF2"/>
    <w:rsid w:val="00B21D6B"/>
    <w:rsid w:val="00B228C5"/>
    <w:rsid w:val="00B232A4"/>
    <w:rsid w:val="00B26A48"/>
    <w:rsid w:val="00B279EF"/>
    <w:rsid w:val="00B34862"/>
    <w:rsid w:val="00B34B78"/>
    <w:rsid w:val="00B34E61"/>
    <w:rsid w:val="00B408AA"/>
    <w:rsid w:val="00B41555"/>
    <w:rsid w:val="00B42BD8"/>
    <w:rsid w:val="00B43D95"/>
    <w:rsid w:val="00B51D85"/>
    <w:rsid w:val="00B62A5E"/>
    <w:rsid w:val="00B63246"/>
    <w:rsid w:val="00B6437A"/>
    <w:rsid w:val="00B65157"/>
    <w:rsid w:val="00B675A7"/>
    <w:rsid w:val="00B70FF8"/>
    <w:rsid w:val="00B73693"/>
    <w:rsid w:val="00B76E1F"/>
    <w:rsid w:val="00B83C3A"/>
    <w:rsid w:val="00B86FDF"/>
    <w:rsid w:val="00B93ADC"/>
    <w:rsid w:val="00B94EE4"/>
    <w:rsid w:val="00B9693C"/>
    <w:rsid w:val="00B97A96"/>
    <w:rsid w:val="00BA0A29"/>
    <w:rsid w:val="00BA1979"/>
    <w:rsid w:val="00BA386E"/>
    <w:rsid w:val="00BA3892"/>
    <w:rsid w:val="00BA70F5"/>
    <w:rsid w:val="00BB1EA9"/>
    <w:rsid w:val="00BB4834"/>
    <w:rsid w:val="00BC0E28"/>
    <w:rsid w:val="00BC2354"/>
    <w:rsid w:val="00BD2522"/>
    <w:rsid w:val="00BD6025"/>
    <w:rsid w:val="00BE1F59"/>
    <w:rsid w:val="00BE4B46"/>
    <w:rsid w:val="00BE51A7"/>
    <w:rsid w:val="00BE5828"/>
    <w:rsid w:val="00BE5FD9"/>
    <w:rsid w:val="00BE6F2C"/>
    <w:rsid w:val="00BE797A"/>
    <w:rsid w:val="00BF24C5"/>
    <w:rsid w:val="00BF4197"/>
    <w:rsid w:val="00BF54DD"/>
    <w:rsid w:val="00BF60B1"/>
    <w:rsid w:val="00BF6561"/>
    <w:rsid w:val="00C0047E"/>
    <w:rsid w:val="00C01C81"/>
    <w:rsid w:val="00C02467"/>
    <w:rsid w:val="00C0249D"/>
    <w:rsid w:val="00C0285E"/>
    <w:rsid w:val="00C06FC1"/>
    <w:rsid w:val="00C108F5"/>
    <w:rsid w:val="00C122AE"/>
    <w:rsid w:val="00C14AE3"/>
    <w:rsid w:val="00C17157"/>
    <w:rsid w:val="00C22F3E"/>
    <w:rsid w:val="00C23006"/>
    <w:rsid w:val="00C25B81"/>
    <w:rsid w:val="00C265BA"/>
    <w:rsid w:val="00C3215F"/>
    <w:rsid w:val="00C34252"/>
    <w:rsid w:val="00C363B8"/>
    <w:rsid w:val="00C36CE2"/>
    <w:rsid w:val="00C37B0E"/>
    <w:rsid w:val="00C4704E"/>
    <w:rsid w:val="00C5075B"/>
    <w:rsid w:val="00C5240D"/>
    <w:rsid w:val="00C534C3"/>
    <w:rsid w:val="00C53A00"/>
    <w:rsid w:val="00C557AD"/>
    <w:rsid w:val="00C558E6"/>
    <w:rsid w:val="00C63669"/>
    <w:rsid w:val="00C637CB"/>
    <w:rsid w:val="00C667A9"/>
    <w:rsid w:val="00C731F8"/>
    <w:rsid w:val="00C801CF"/>
    <w:rsid w:val="00C81F4F"/>
    <w:rsid w:val="00C8270F"/>
    <w:rsid w:val="00C841AD"/>
    <w:rsid w:val="00C84A0D"/>
    <w:rsid w:val="00C90081"/>
    <w:rsid w:val="00C90D60"/>
    <w:rsid w:val="00C91AC3"/>
    <w:rsid w:val="00C925EB"/>
    <w:rsid w:val="00C9373F"/>
    <w:rsid w:val="00C95BE5"/>
    <w:rsid w:val="00C96BBC"/>
    <w:rsid w:val="00CA0A2A"/>
    <w:rsid w:val="00CA13CD"/>
    <w:rsid w:val="00CA1462"/>
    <w:rsid w:val="00CA24A1"/>
    <w:rsid w:val="00CA4057"/>
    <w:rsid w:val="00CA4396"/>
    <w:rsid w:val="00CA4CB9"/>
    <w:rsid w:val="00CA71A0"/>
    <w:rsid w:val="00CB0D89"/>
    <w:rsid w:val="00CB0E83"/>
    <w:rsid w:val="00CB2117"/>
    <w:rsid w:val="00CB23A1"/>
    <w:rsid w:val="00CB6AA2"/>
    <w:rsid w:val="00CC0A90"/>
    <w:rsid w:val="00CD15E6"/>
    <w:rsid w:val="00CD4BEE"/>
    <w:rsid w:val="00CD5394"/>
    <w:rsid w:val="00CD5674"/>
    <w:rsid w:val="00CD60B7"/>
    <w:rsid w:val="00CE0351"/>
    <w:rsid w:val="00CE16CC"/>
    <w:rsid w:val="00CE175C"/>
    <w:rsid w:val="00CE4980"/>
    <w:rsid w:val="00CE7B39"/>
    <w:rsid w:val="00CF0C2F"/>
    <w:rsid w:val="00CF0FAD"/>
    <w:rsid w:val="00CF474B"/>
    <w:rsid w:val="00CF4B2E"/>
    <w:rsid w:val="00CF4FC3"/>
    <w:rsid w:val="00CF5975"/>
    <w:rsid w:val="00CF5DD7"/>
    <w:rsid w:val="00D02B27"/>
    <w:rsid w:val="00D031A9"/>
    <w:rsid w:val="00D03CC7"/>
    <w:rsid w:val="00D12705"/>
    <w:rsid w:val="00D12AC5"/>
    <w:rsid w:val="00D12FF4"/>
    <w:rsid w:val="00D13456"/>
    <w:rsid w:val="00D20CDF"/>
    <w:rsid w:val="00D22B23"/>
    <w:rsid w:val="00D237EA"/>
    <w:rsid w:val="00D25DCC"/>
    <w:rsid w:val="00D27489"/>
    <w:rsid w:val="00D30593"/>
    <w:rsid w:val="00D32AE3"/>
    <w:rsid w:val="00D34DD6"/>
    <w:rsid w:val="00D35E10"/>
    <w:rsid w:val="00D371DC"/>
    <w:rsid w:val="00D413BA"/>
    <w:rsid w:val="00D42C75"/>
    <w:rsid w:val="00D505D4"/>
    <w:rsid w:val="00D517C4"/>
    <w:rsid w:val="00D53405"/>
    <w:rsid w:val="00D53A5C"/>
    <w:rsid w:val="00D54302"/>
    <w:rsid w:val="00D548B1"/>
    <w:rsid w:val="00D54955"/>
    <w:rsid w:val="00D57438"/>
    <w:rsid w:val="00D65CFA"/>
    <w:rsid w:val="00D66243"/>
    <w:rsid w:val="00D73DA4"/>
    <w:rsid w:val="00D75AAB"/>
    <w:rsid w:val="00D82130"/>
    <w:rsid w:val="00D83254"/>
    <w:rsid w:val="00D83529"/>
    <w:rsid w:val="00D83C1E"/>
    <w:rsid w:val="00D96280"/>
    <w:rsid w:val="00DA0D81"/>
    <w:rsid w:val="00DA18E5"/>
    <w:rsid w:val="00DA2756"/>
    <w:rsid w:val="00DB007E"/>
    <w:rsid w:val="00DB2092"/>
    <w:rsid w:val="00DB4D45"/>
    <w:rsid w:val="00DB6446"/>
    <w:rsid w:val="00DC0392"/>
    <w:rsid w:val="00DC2A05"/>
    <w:rsid w:val="00DC2E1D"/>
    <w:rsid w:val="00DC755C"/>
    <w:rsid w:val="00DD1DC2"/>
    <w:rsid w:val="00DD22AD"/>
    <w:rsid w:val="00DD38A2"/>
    <w:rsid w:val="00DD437F"/>
    <w:rsid w:val="00DD73B4"/>
    <w:rsid w:val="00DD7D6A"/>
    <w:rsid w:val="00DE1FBD"/>
    <w:rsid w:val="00DE3C51"/>
    <w:rsid w:val="00DE49CD"/>
    <w:rsid w:val="00DE6E0E"/>
    <w:rsid w:val="00DF1C9D"/>
    <w:rsid w:val="00DF209F"/>
    <w:rsid w:val="00DF3329"/>
    <w:rsid w:val="00DF36BD"/>
    <w:rsid w:val="00E0051A"/>
    <w:rsid w:val="00E054F0"/>
    <w:rsid w:val="00E106F1"/>
    <w:rsid w:val="00E114D4"/>
    <w:rsid w:val="00E118E8"/>
    <w:rsid w:val="00E12613"/>
    <w:rsid w:val="00E12E2D"/>
    <w:rsid w:val="00E132B9"/>
    <w:rsid w:val="00E16081"/>
    <w:rsid w:val="00E2221D"/>
    <w:rsid w:val="00E25C6B"/>
    <w:rsid w:val="00E27452"/>
    <w:rsid w:val="00E408C2"/>
    <w:rsid w:val="00E42A22"/>
    <w:rsid w:val="00E532B8"/>
    <w:rsid w:val="00E55F7F"/>
    <w:rsid w:val="00E60DCC"/>
    <w:rsid w:val="00E61408"/>
    <w:rsid w:val="00E61BFE"/>
    <w:rsid w:val="00E61CB1"/>
    <w:rsid w:val="00E659F6"/>
    <w:rsid w:val="00E678B6"/>
    <w:rsid w:val="00E7529E"/>
    <w:rsid w:val="00E77F95"/>
    <w:rsid w:val="00E77FEB"/>
    <w:rsid w:val="00E8148F"/>
    <w:rsid w:val="00E83FCF"/>
    <w:rsid w:val="00E845B7"/>
    <w:rsid w:val="00E85AD4"/>
    <w:rsid w:val="00E87F69"/>
    <w:rsid w:val="00E92EE2"/>
    <w:rsid w:val="00E92FFD"/>
    <w:rsid w:val="00E932A2"/>
    <w:rsid w:val="00E95C66"/>
    <w:rsid w:val="00E96CD6"/>
    <w:rsid w:val="00EA073A"/>
    <w:rsid w:val="00EA6834"/>
    <w:rsid w:val="00EB06D6"/>
    <w:rsid w:val="00EB4DE4"/>
    <w:rsid w:val="00EB65D0"/>
    <w:rsid w:val="00EB7471"/>
    <w:rsid w:val="00EC187D"/>
    <w:rsid w:val="00EC28BB"/>
    <w:rsid w:val="00EC30D7"/>
    <w:rsid w:val="00EC7D03"/>
    <w:rsid w:val="00ED051C"/>
    <w:rsid w:val="00ED1A30"/>
    <w:rsid w:val="00ED30A9"/>
    <w:rsid w:val="00ED5C2D"/>
    <w:rsid w:val="00EE1FF5"/>
    <w:rsid w:val="00EE47D9"/>
    <w:rsid w:val="00EF2AD1"/>
    <w:rsid w:val="00EF2EA7"/>
    <w:rsid w:val="00EF4C2C"/>
    <w:rsid w:val="00EF6CDD"/>
    <w:rsid w:val="00F02601"/>
    <w:rsid w:val="00F04AE8"/>
    <w:rsid w:val="00F06C9A"/>
    <w:rsid w:val="00F11A38"/>
    <w:rsid w:val="00F13A21"/>
    <w:rsid w:val="00F13C11"/>
    <w:rsid w:val="00F14D43"/>
    <w:rsid w:val="00F165D1"/>
    <w:rsid w:val="00F171E2"/>
    <w:rsid w:val="00F2117D"/>
    <w:rsid w:val="00F226A9"/>
    <w:rsid w:val="00F254B4"/>
    <w:rsid w:val="00F2563E"/>
    <w:rsid w:val="00F25CE3"/>
    <w:rsid w:val="00F30FE6"/>
    <w:rsid w:val="00F35448"/>
    <w:rsid w:val="00F4238B"/>
    <w:rsid w:val="00F534F4"/>
    <w:rsid w:val="00F55E85"/>
    <w:rsid w:val="00F56F89"/>
    <w:rsid w:val="00F61C43"/>
    <w:rsid w:val="00F622C2"/>
    <w:rsid w:val="00F64FE4"/>
    <w:rsid w:val="00F7596D"/>
    <w:rsid w:val="00F76B30"/>
    <w:rsid w:val="00F76D9D"/>
    <w:rsid w:val="00F837E6"/>
    <w:rsid w:val="00F85DB6"/>
    <w:rsid w:val="00F9645F"/>
    <w:rsid w:val="00F96DBC"/>
    <w:rsid w:val="00F96EC8"/>
    <w:rsid w:val="00F9798B"/>
    <w:rsid w:val="00F97F01"/>
    <w:rsid w:val="00FA6090"/>
    <w:rsid w:val="00FB2597"/>
    <w:rsid w:val="00FB59CD"/>
    <w:rsid w:val="00FB5A32"/>
    <w:rsid w:val="00FC17C2"/>
    <w:rsid w:val="00FC1F6B"/>
    <w:rsid w:val="00FC37FE"/>
    <w:rsid w:val="00FC48AA"/>
    <w:rsid w:val="00FD65BE"/>
    <w:rsid w:val="00FD70C8"/>
    <w:rsid w:val="00FD75EF"/>
    <w:rsid w:val="00FE1F30"/>
    <w:rsid w:val="00FE5BDA"/>
    <w:rsid w:val="00FE7754"/>
    <w:rsid w:val="00FF16C6"/>
    <w:rsid w:val="00FF378F"/>
    <w:rsid w:val="00FF5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8093A3"/>
  <w15:chartTrackingRefBased/>
  <w15:docId w15:val="{C7AAB992-419B-6546-8A6E-E203E20C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9CD"/>
    <w:rPr>
      <w:rFonts w:eastAsiaTheme="majorEastAsia" w:cstheme="majorBidi"/>
      <w:color w:val="272727" w:themeColor="text1" w:themeTint="D8"/>
    </w:rPr>
  </w:style>
  <w:style w:type="paragraph" w:styleId="Title">
    <w:name w:val="Title"/>
    <w:basedOn w:val="Normal"/>
    <w:next w:val="Normal"/>
    <w:link w:val="TitleChar"/>
    <w:uiPriority w:val="10"/>
    <w:qFormat/>
    <w:rsid w:val="00DE4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9CD"/>
    <w:pPr>
      <w:spacing w:before="160"/>
      <w:jc w:val="center"/>
    </w:pPr>
    <w:rPr>
      <w:i/>
      <w:iCs/>
      <w:color w:val="404040" w:themeColor="text1" w:themeTint="BF"/>
    </w:rPr>
  </w:style>
  <w:style w:type="character" w:customStyle="1" w:styleId="QuoteChar">
    <w:name w:val="Quote Char"/>
    <w:basedOn w:val="DefaultParagraphFont"/>
    <w:link w:val="Quote"/>
    <w:uiPriority w:val="29"/>
    <w:rsid w:val="00DE49CD"/>
    <w:rPr>
      <w:i/>
      <w:iCs/>
      <w:color w:val="404040" w:themeColor="text1" w:themeTint="BF"/>
    </w:rPr>
  </w:style>
  <w:style w:type="paragraph" w:styleId="ListParagraph">
    <w:name w:val="List Paragraph"/>
    <w:basedOn w:val="Normal"/>
    <w:uiPriority w:val="34"/>
    <w:qFormat/>
    <w:rsid w:val="00DE49CD"/>
    <w:pPr>
      <w:ind w:left="720"/>
      <w:contextualSpacing/>
    </w:pPr>
  </w:style>
  <w:style w:type="character" w:styleId="IntenseEmphasis">
    <w:name w:val="Intense Emphasis"/>
    <w:basedOn w:val="DefaultParagraphFont"/>
    <w:uiPriority w:val="21"/>
    <w:qFormat/>
    <w:rsid w:val="00DE49CD"/>
    <w:rPr>
      <w:i/>
      <w:iCs/>
      <w:color w:val="0F4761" w:themeColor="accent1" w:themeShade="BF"/>
    </w:rPr>
  </w:style>
  <w:style w:type="paragraph" w:styleId="IntenseQuote">
    <w:name w:val="Intense Quote"/>
    <w:basedOn w:val="Normal"/>
    <w:next w:val="Normal"/>
    <w:link w:val="IntenseQuoteChar"/>
    <w:uiPriority w:val="30"/>
    <w:qFormat/>
    <w:rsid w:val="00DE4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9CD"/>
    <w:rPr>
      <w:i/>
      <w:iCs/>
      <w:color w:val="0F4761" w:themeColor="accent1" w:themeShade="BF"/>
    </w:rPr>
  </w:style>
  <w:style w:type="character" w:styleId="IntenseReference">
    <w:name w:val="Intense Reference"/>
    <w:basedOn w:val="DefaultParagraphFont"/>
    <w:uiPriority w:val="32"/>
    <w:qFormat/>
    <w:rsid w:val="00DE49CD"/>
    <w:rPr>
      <w:b/>
      <w:bCs/>
      <w:smallCaps/>
      <w:color w:val="0F4761" w:themeColor="accent1" w:themeShade="BF"/>
      <w:spacing w:val="5"/>
    </w:rPr>
  </w:style>
  <w:style w:type="character" w:styleId="CommentReference">
    <w:name w:val="annotation reference"/>
    <w:basedOn w:val="DefaultParagraphFont"/>
    <w:uiPriority w:val="99"/>
    <w:semiHidden/>
    <w:unhideWhenUsed/>
    <w:rsid w:val="00FC37FE"/>
    <w:rPr>
      <w:sz w:val="16"/>
      <w:szCs w:val="16"/>
    </w:rPr>
  </w:style>
  <w:style w:type="paragraph" w:styleId="CommentText">
    <w:name w:val="annotation text"/>
    <w:basedOn w:val="Normal"/>
    <w:link w:val="CommentTextChar"/>
    <w:uiPriority w:val="99"/>
    <w:semiHidden/>
    <w:unhideWhenUsed/>
    <w:rsid w:val="00FC37FE"/>
    <w:pPr>
      <w:spacing w:line="240" w:lineRule="auto"/>
    </w:pPr>
    <w:rPr>
      <w:sz w:val="20"/>
      <w:szCs w:val="20"/>
    </w:rPr>
  </w:style>
  <w:style w:type="character" w:customStyle="1" w:styleId="CommentTextChar">
    <w:name w:val="Comment Text Char"/>
    <w:basedOn w:val="DefaultParagraphFont"/>
    <w:link w:val="CommentText"/>
    <w:uiPriority w:val="99"/>
    <w:semiHidden/>
    <w:rsid w:val="00FC37FE"/>
    <w:rPr>
      <w:sz w:val="20"/>
      <w:szCs w:val="20"/>
    </w:rPr>
  </w:style>
  <w:style w:type="paragraph" w:styleId="CommentSubject">
    <w:name w:val="annotation subject"/>
    <w:basedOn w:val="CommentText"/>
    <w:next w:val="CommentText"/>
    <w:link w:val="CommentSubjectChar"/>
    <w:uiPriority w:val="99"/>
    <w:semiHidden/>
    <w:unhideWhenUsed/>
    <w:rsid w:val="00FC37FE"/>
    <w:rPr>
      <w:b/>
      <w:bCs/>
    </w:rPr>
  </w:style>
  <w:style w:type="character" w:customStyle="1" w:styleId="CommentSubjectChar">
    <w:name w:val="Comment Subject Char"/>
    <w:basedOn w:val="CommentTextChar"/>
    <w:link w:val="CommentSubject"/>
    <w:uiPriority w:val="99"/>
    <w:semiHidden/>
    <w:rsid w:val="00FC37FE"/>
    <w:rPr>
      <w:b/>
      <w:bCs/>
      <w:sz w:val="20"/>
      <w:szCs w:val="20"/>
    </w:rPr>
  </w:style>
  <w:style w:type="table" w:styleId="TableGrid">
    <w:name w:val="Table Grid"/>
    <w:basedOn w:val="TableNormal"/>
    <w:uiPriority w:val="39"/>
    <w:rsid w:val="008E3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5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8B1"/>
  </w:style>
  <w:style w:type="character" w:styleId="PageNumber">
    <w:name w:val="page number"/>
    <w:basedOn w:val="DefaultParagraphFont"/>
    <w:uiPriority w:val="99"/>
    <w:semiHidden/>
    <w:unhideWhenUsed/>
    <w:rsid w:val="00D548B1"/>
  </w:style>
  <w:style w:type="character" w:styleId="Hyperlink">
    <w:name w:val="Hyperlink"/>
    <w:basedOn w:val="DefaultParagraphFont"/>
    <w:uiPriority w:val="99"/>
    <w:unhideWhenUsed/>
    <w:rsid w:val="001E13E4"/>
    <w:rPr>
      <w:color w:val="467886" w:themeColor="hyperlink"/>
      <w:u w:val="single"/>
    </w:rPr>
  </w:style>
  <w:style w:type="character" w:styleId="UnresolvedMention">
    <w:name w:val="Unresolved Mention"/>
    <w:basedOn w:val="DefaultParagraphFont"/>
    <w:uiPriority w:val="99"/>
    <w:semiHidden/>
    <w:unhideWhenUsed/>
    <w:rsid w:val="001E13E4"/>
    <w:rPr>
      <w:color w:val="605E5C"/>
      <w:shd w:val="clear" w:color="auto" w:fill="E1DFDD"/>
    </w:rPr>
  </w:style>
  <w:style w:type="character" w:styleId="PlaceholderText">
    <w:name w:val="Placeholder Text"/>
    <w:basedOn w:val="DefaultParagraphFont"/>
    <w:uiPriority w:val="99"/>
    <w:semiHidden/>
    <w:rsid w:val="0016225E"/>
    <w:rPr>
      <w:color w:val="666666"/>
    </w:rPr>
  </w:style>
  <w:style w:type="paragraph" w:styleId="NoSpacing">
    <w:name w:val="No Spacing"/>
    <w:uiPriority w:val="1"/>
    <w:qFormat/>
    <w:rsid w:val="00C53A00"/>
    <w:pPr>
      <w:spacing w:after="0" w:line="240" w:lineRule="auto"/>
    </w:pPr>
  </w:style>
  <w:style w:type="paragraph" w:customStyle="1" w:styleId="EndNoteBibliographyTitle">
    <w:name w:val="EndNote Bibliography Title"/>
    <w:basedOn w:val="Normal"/>
    <w:link w:val="EndNoteBibliographyTitleChar"/>
    <w:rsid w:val="00E55F7F"/>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E55F7F"/>
    <w:rPr>
      <w:rFonts w:ascii="Aptos" w:hAnsi="Aptos"/>
    </w:rPr>
  </w:style>
  <w:style w:type="paragraph" w:customStyle="1" w:styleId="EndNoteBibliography">
    <w:name w:val="EndNote Bibliography"/>
    <w:basedOn w:val="Normal"/>
    <w:link w:val="EndNoteBibliographyChar"/>
    <w:rsid w:val="00E55F7F"/>
    <w:pPr>
      <w:spacing w:line="240" w:lineRule="auto"/>
    </w:pPr>
    <w:rPr>
      <w:rFonts w:ascii="Aptos" w:hAnsi="Aptos"/>
    </w:rPr>
  </w:style>
  <w:style w:type="character" w:customStyle="1" w:styleId="EndNoteBibliographyChar">
    <w:name w:val="EndNote Bibliography Char"/>
    <w:basedOn w:val="DefaultParagraphFont"/>
    <w:link w:val="EndNoteBibliography"/>
    <w:rsid w:val="00E55F7F"/>
    <w:rPr>
      <w:rFonts w:ascii="Aptos" w:hAnsi="Aptos"/>
    </w:rPr>
  </w:style>
  <w:style w:type="paragraph" w:styleId="Revision">
    <w:name w:val="Revision"/>
    <w:hidden/>
    <w:uiPriority w:val="99"/>
    <w:semiHidden/>
    <w:rsid w:val="00AC0B24"/>
    <w:pPr>
      <w:spacing w:after="0" w:line="240" w:lineRule="auto"/>
    </w:pPr>
  </w:style>
  <w:style w:type="paragraph" w:styleId="Header">
    <w:name w:val="header"/>
    <w:basedOn w:val="Normal"/>
    <w:link w:val="HeaderChar"/>
    <w:uiPriority w:val="99"/>
    <w:semiHidden/>
    <w:unhideWhenUsed/>
    <w:rsid w:val="000959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97E"/>
  </w:style>
  <w:style w:type="character" w:styleId="Strong">
    <w:name w:val="Strong"/>
    <w:basedOn w:val="DefaultParagraphFont"/>
    <w:uiPriority w:val="22"/>
    <w:qFormat/>
    <w:rsid w:val="00F13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8853">
      <w:bodyDiv w:val="1"/>
      <w:marLeft w:val="0"/>
      <w:marRight w:val="0"/>
      <w:marTop w:val="0"/>
      <w:marBottom w:val="0"/>
      <w:divBdr>
        <w:top w:val="none" w:sz="0" w:space="0" w:color="auto"/>
        <w:left w:val="none" w:sz="0" w:space="0" w:color="auto"/>
        <w:bottom w:val="none" w:sz="0" w:space="0" w:color="auto"/>
        <w:right w:val="none" w:sz="0" w:space="0" w:color="auto"/>
      </w:divBdr>
    </w:div>
    <w:div w:id="163325351">
      <w:bodyDiv w:val="1"/>
      <w:marLeft w:val="0"/>
      <w:marRight w:val="0"/>
      <w:marTop w:val="0"/>
      <w:marBottom w:val="0"/>
      <w:divBdr>
        <w:top w:val="none" w:sz="0" w:space="0" w:color="auto"/>
        <w:left w:val="none" w:sz="0" w:space="0" w:color="auto"/>
        <w:bottom w:val="none" w:sz="0" w:space="0" w:color="auto"/>
        <w:right w:val="none" w:sz="0" w:space="0" w:color="auto"/>
      </w:divBdr>
    </w:div>
    <w:div w:id="369036197">
      <w:bodyDiv w:val="1"/>
      <w:marLeft w:val="0"/>
      <w:marRight w:val="0"/>
      <w:marTop w:val="0"/>
      <w:marBottom w:val="0"/>
      <w:divBdr>
        <w:top w:val="none" w:sz="0" w:space="0" w:color="auto"/>
        <w:left w:val="none" w:sz="0" w:space="0" w:color="auto"/>
        <w:bottom w:val="none" w:sz="0" w:space="0" w:color="auto"/>
        <w:right w:val="none" w:sz="0" w:space="0" w:color="auto"/>
      </w:divBdr>
    </w:div>
    <w:div w:id="508838271">
      <w:bodyDiv w:val="1"/>
      <w:marLeft w:val="0"/>
      <w:marRight w:val="0"/>
      <w:marTop w:val="0"/>
      <w:marBottom w:val="0"/>
      <w:divBdr>
        <w:top w:val="none" w:sz="0" w:space="0" w:color="auto"/>
        <w:left w:val="none" w:sz="0" w:space="0" w:color="auto"/>
        <w:bottom w:val="none" w:sz="0" w:space="0" w:color="auto"/>
        <w:right w:val="none" w:sz="0" w:space="0" w:color="auto"/>
      </w:divBdr>
    </w:div>
    <w:div w:id="764812258">
      <w:bodyDiv w:val="1"/>
      <w:marLeft w:val="0"/>
      <w:marRight w:val="0"/>
      <w:marTop w:val="0"/>
      <w:marBottom w:val="0"/>
      <w:divBdr>
        <w:top w:val="none" w:sz="0" w:space="0" w:color="auto"/>
        <w:left w:val="none" w:sz="0" w:space="0" w:color="auto"/>
        <w:bottom w:val="none" w:sz="0" w:space="0" w:color="auto"/>
        <w:right w:val="none" w:sz="0" w:space="0" w:color="auto"/>
      </w:divBdr>
    </w:div>
    <w:div w:id="900755882">
      <w:bodyDiv w:val="1"/>
      <w:marLeft w:val="0"/>
      <w:marRight w:val="0"/>
      <w:marTop w:val="0"/>
      <w:marBottom w:val="0"/>
      <w:divBdr>
        <w:top w:val="none" w:sz="0" w:space="0" w:color="auto"/>
        <w:left w:val="none" w:sz="0" w:space="0" w:color="auto"/>
        <w:bottom w:val="none" w:sz="0" w:space="0" w:color="auto"/>
        <w:right w:val="none" w:sz="0" w:space="0" w:color="auto"/>
      </w:divBdr>
    </w:div>
    <w:div w:id="1183665671">
      <w:bodyDiv w:val="1"/>
      <w:marLeft w:val="0"/>
      <w:marRight w:val="0"/>
      <w:marTop w:val="0"/>
      <w:marBottom w:val="0"/>
      <w:divBdr>
        <w:top w:val="none" w:sz="0" w:space="0" w:color="auto"/>
        <w:left w:val="none" w:sz="0" w:space="0" w:color="auto"/>
        <w:bottom w:val="none" w:sz="0" w:space="0" w:color="auto"/>
        <w:right w:val="none" w:sz="0" w:space="0" w:color="auto"/>
      </w:divBdr>
    </w:div>
    <w:div w:id="1190679170">
      <w:bodyDiv w:val="1"/>
      <w:marLeft w:val="0"/>
      <w:marRight w:val="0"/>
      <w:marTop w:val="0"/>
      <w:marBottom w:val="0"/>
      <w:divBdr>
        <w:top w:val="none" w:sz="0" w:space="0" w:color="auto"/>
        <w:left w:val="none" w:sz="0" w:space="0" w:color="auto"/>
        <w:bottom w:val="none" w:sz="0" w:space="0" w:color="auto"/>
        <w:right w:val="none" w:sz="0" w:space="0" w:color="auto"/>
      </w:divBdr>
    </w:div>
    <w:div w:id="1191340221">
      <w:bodyDiv w:val="1"/>
      <w:marLeft w:val="0"/>
      <w:marRight w:val="0"/>
      <w:marTop w:val="0"/>
      <w:marBottom w:val="0"/>
      <w:divBdr>
        <w:top w:val="none" w:sz="0" w:space="0" w:color="auto"/>
        <w:left w:val="none" w:sz="0" w:space="0" w:color="auto"/>
        <w:bottom w:val="none" w:sz="0" w:space="0" w:color="auto"/>
        <w:right w:val="none" w:sz="0" w:space="0" w:color="auto"/>
      </w:divBdr>
    </w:div>
    <w:div w:id="1393192551">
      <w:bodyDiv w:val="1"/>
      <w:marLeft w:val="0"/>
      <w:marRight w:val="0"/>
      <w:marTop w:val="0"/>
      <w:marBottom w:val="0"/>
      <w:divBdr>
        <w:top w:val="none" w:sz="0" w:space="0" w:color="auto"/>
        <w:left w:val="none" w:sz="0" w:space="0" w:color="auto"/>
        <w:bottom w:val="none" w:sz="0" w:space="0" w:color="auto"/>
        <w:right w:val="none" w:sz="0" w:space="0" w:color="auto"/>
      </w:divBdr>
    </w:div>
    <w:div w:id="2002927300">
      <w:bodyDiv w:val="1"/>
      <w:marLeft w:val="0"/>
      <w:marRight w:val="0"/>
      <w:marTop w:val="0"/>
      <w:marBottom w:val="0"/>
      <w:divBdr>
        <w:top w:val="none" w:sz="0" w:space="0" w:color="auto"/>
        <w:left w:val="none" w:sz="0" w:space="0" w:color="auto"/>
        <w:bottom w:val="none" w:sz="0" w:space="0" w:color="auto"/>
        <w:right w:val="none" w:sz="0" w:space="0" w:color="auto"/>
      </w:divBdr>
    </w:div>
    <w:div w:id="2009019521">
      <w:bodyDiv w:val="1"/>
      <w:marLeft w:val="0"/>
      <w:marRight w:val="0"/>
      <w:marTop w:val="0"/>
      <w:marBottom w:val="0"/>
      <w:divBdr>
        <w:top w:val="none" w:sz="0" w:space="0" w:color="auto"/>
        <w:left w:val="none" w:sz="0" w:space="0" w:color="auto"/>
        <w:bottom w:val="none" w:sz="0" w:space="0" w:color="auto"/>
        <w:right w:val="none" w:sz="0" w:space="0" w:color="auto"/>
      </w:divBdr>
    </w:div>
    <w:div w:id="201945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OHDSI/CohortDiagnostic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llionhearts.hhs.gov/data-reports/hypertension-preval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5B82-FEA8-A848-9373-535CF0F3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60</Pages>
  <Words>21676</Words>
  <Characters>123559</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144946</CharactersWithSpaces>
  <SharedDoc>false</SharedDoc>
  <HLinks>
    <vt:vector size="12" baseType="variant">
      <vt:variant>
        <vt:i4>7667821</vt:i4>
      </vt:variant>
      <vt:variant>
        <vt:i4>330</vt:i4>
      </vt:variant>
      <vt:variant>
        <vt:i4>0</vt:i4>
      </vt:variant>
      <vt:variant>
        <vt:i4>5</vt:i4>
      </vt:variant>
      <vt:variant>
        <vt:lpwstr>https://millionhearts.hhs.gov/data-reports/hypertension-prevalence.html</vt:lpwstr>
      </vt:variant>
      <vt:variant>
        <vt:lpwstr/>
      </vt:variant>
      <vt:variant>
        <vt:i4>6619262</vt:i4>
      </vt:variant>
      <vt:variant>
        <vt:i4>40</vt:i4>
      </vt:variant>
      <vt:variant>
        <vt:i4>0</vt:i4>
      </vt:variant>
      <vt:variant>
        <vt:i4>5</vt:i4>
      </vt:variant>
      <vt:variant>
        <vt:lpwstr>https://github.com/OHDSI/CohortDiagnostics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Chungsoo Kim</dc:creator>
  <cp:keywords/>
  <dc:description/>
  <cp:lastModifiedBy>Chungsoo Kim</cp:lastModifiedBy>
  <cp:revision>946</cp:revision>
  <dcterms:created xsi:type="dcterms:W3CDTF">2024-03-14T20:39:00Z</dcterms:created>
  <dcterms:modified xsi:type="dcterms:W3CDTF">2024-05-12T02:09:00Z</dcterms:modified>
</cp:coreProperties>
</file>